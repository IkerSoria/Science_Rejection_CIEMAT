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C5183" w14:textId="77777777" w:rsidR="00D577A4" w:rsidRPr="005B57D5" w:rsidRDefault="004F0F4D" w:rsidP="005B57D5">
      <w:pPr>
        <w:pStyle w:val="Ttulo1"/>
        <w:rPr>
          <w:rFonts w:ascii="Times New Roman" w:hAnsi="Times New Roman" w:cs="Times New Roman"/>
          <w:i/>
          <w:color w:val="auto"/>
          <w:sz w:val="22"/>
          <w:szCs w:val="22"/>
          <w:lang w:val="en-GB"/>
        </w:rPr>
      </w:pPr>
      <w:commentRangeStart w:id="0"/>
      <w:commentRangeStart w:id="1"/>
      <w:r w:rsidRPr="005B57D5">
        <w:rPr>
          <w:rFonts w:ascii="Times New Roman" w:hAnsi="Times New Roman" w:cs="Times New Roman"/>
          <w:i/>
          <w:color w:val="auto"/>
          <w:sz w:val="22"/>
          <w:szCs w:val="22"/>
          <w:lang w:val="en-GB"/>
        </w:rPr>
        <w:t>Method</w:t>
      </w:r>
      <w:commentRangeEnd w:id="0"/>
      <w:r w:rsidR="00704042">
        <w:rPr>
          <w:rStyle w:val="Refdecomentario"/>
          <w:rFonts w:asciiTheme="minorHAnsi" w:eastAsiaTheme="minorHAnsi" w:hAnsiTheme="minorHAnsi" w:cstheme="minorBidi"/>
          <w:color w:val="auto"/>
        </w:rPr>
        <w:commentReference w:id="0"/>
      </w:r>
      <w:commentRangeEnd w:id="1"/>
      <w:r w:rsidR="00AB5132">
        <w:rPr>
          <w:rStyle w:val="Refdecomentario"/>
          <w:rFonts w:asciiTheme="minorHAnsi" w:eastAsiaTheme="minorHAnsi" w:hAnsiTheme="minorHAnsi" w:cstheme="minorBidi"/>
          <w:color w:val="auto"/>
        </w:rPr>
        <w:commentReference w:id="1"/>
      </w:r>
    </w:p>
    <w:p w14:paraId="02BFD015" w14:textId="77777777" w:rsidR="004F0F4D" w:rsidRPr="005B57D5" w:rsidRDefault="004F0F4D" w:rsidP="005B57D5">
      <w:pPr>
        <w:pStyle w:val="Ttulo2"/>
        <w:rPr>
          <w:rFonts w:ascii="Times New Roman" w:hAnsi="Times New Roman" w:cs="Times New Roman"/>
          <w:i/>
          <w:color w:val="auto"/>
          <w:sz w:val="22"/>
          <w:szCs w:val="22"/>
          <w:lang w:val="en-GB"/>
        </w:rPr>
      </w:pPr>
      <w:r w:rsidRPr="005B57D5">
        <w:rPr>
          <w:rFonts w:ascii="Times New Roman" w:hAnsi="Times New Roman" w:cs="Times New Roman"/>
          <w:i/>
          <w:color w:val="auto"/>
          <w:sz w:val="22"/>
          <w:szCs w:val="22"/>
          <w:lang w:val="en-GB"/>
        </w:rPr>
        <w:t>Materials</w:t>
      </w:r>
    </w:p>
    <w:p w14:paraId="139E5FAB" w14:textId="19091A5B" w:rsidR="0022463F" w:rsidRDefault="004F0F4D" w:rsidP="00CF33E7">
      <w:pPr>
        <w:jc w:val="both"/>
        <w:rPr>
          <w:rFonts w:ascii="Times New Roman" w:hAnsi="Times New Roman" w:cs="Times New Roman"/>
          <w:lang w:val="en-GB"/>
        </w:rPr>
      </w:pPr>
      <w:r w:rsidRPr="00DF28BB">
        <w:rPr>
          <w:rFonts w:ascii="Times New Roman" w:hAnsi="Times New Roman" w:cs="Times New Roman"/>
          <w:lang w:val="en-GB"/>
        </w:rPr>
        <w:tab/>
      </w:r>
      <w:r w:rsidRPr="00A4212E">
        <w:rPr>
          <w:rFonts w:ascii="Times New Roman" w:hAnsi="Times New Roman" w:cs="Times New Roman"/>
          <w:lang w:val="en-GB"/>
        </w:rPr>
        <w:t xml:space="preserve">This study is part of the results obtained in the LAIC survey. This survey consists of </w:t>
      </w:r>
      <w:r w:rsidR="00E5430A">
        <w:rPr>
          <w:rFonts w:ascii="Times New Roman" w:hAnsi="Times New Roman" w:cs="Times New Roman"/>
          <w:lang w:val="en-GB"/>
        </w:rPr>
        <w:t>98</w:t>
      </w:r>
      <w:r w:rsidRPr="00A4212E">
        <w:rPr>
          <w:rFonts w:ascii="Times New Roman" w:hAnsi="Times New Roman" w:cs="Times New Roman"/>
          <w:lang w:val="en-GB"/>
        </w:rPr>
        <w:t xml:space="preserve"> items and 12 </w:t>
      </w:r>
      <w:r w:rsidR="00E5430A" w:rsidRPr="00A4212E">
        <w:rPr>
          <w:rFonts w:ascii="Times New Roman" w:hAnsi="Times New Roman" w:cs="Times New Roman"/>
          <w:lang w:val="en-GB"/>
        </w:rPr>
        <w:t>classification</w:t>
      </w:r>
      <w:r w:rsidRPr="00A4212E">
        <w:rPr>
          <w:rFonts w:ascii="Times New Roman" w:hAnsi="Times New Roman" w:cs="Times New Roman"/>
          <w:lang w:val="en-GB"/>
        </w:rPr>
        <w:t xml:space="preserve"> </w:t>
      </w:r>
      <w:r w:rsidR="00E5430A">
        <w:rPr>
          <w:rFonts w:ascii="Times New Roman" w:hAnsi="Times New Roman" w:cs="Times New Roman"/>
          <w:lang w:val="en-GB"/>
        </w:rPr>
        <w:t>items</w:t>
      </w:r>
      <w:r w:rsidRPr="00A4212E">
        <w:rPr>
          <w:rFonts w:ascii="Times New Roman" w:hAnsi="Times New Roman" w:cs="Times New Roman"/>
          <w:lang w:val="en-GB"/>
        </w:rPr>
        <w:t>.</w:t>
      </w:r>
      <w:r w:rsidR="00A4212E" w:rsidRPr="00A4212E">
        <w:rPr>
          <w:rFonts w:ascii="Times New Roman" w:hAnsi="Times New Roman" w:cs="Times New Roman"/>
          <w:lang w:val="en-GB"/>
        </w:rPr>
        <w:t xml:space="preserve"> </w:t>
      </w:r>
      <w:r w:rsidR="00A62ADB">
        <w:rPr>
          <w:rFonts w:ascii="Times New Roman" w:hAnsi="Times New Roman" w:cs="Times New Roman"/>
          <w:lang w:val="en-GB"/>
        </w:rPr>
        <w:t>There are</w:t>
      </w:r>
      <w:r w:rsidR="00E5430A">
        <w:rPr>
          <w:rFonts w:ascii="Times New Roman" w:hAnsi="Times New Roman" w:cs="Times New Roman"/>
          <w:lang w:val="en-GB"/>
        </w:rPr>
        <w:t xml:space="preserve"> 50</w:t>
      </w:r>
      <w:r w:rsidR="00A4212E">
        <w:rPr>
          <w:rFonts w:ascii="Times New Roman" w:hAnsi="Times New Roman" w:cs="Times New Roman"/>
          <w:lang w:val="en-GB"/>
        </w:rPr>
        <w:t xml:space="preserve"> core </w:t>
      </w:r>
      <w:r w:rsidR="00E5430A">
        <w:rPr>
          <w:rFonts w:ascii="Times New Roman" w:hAnsi="Times New Roman" w:cs="Times New Roman"/>
          <w:lang w:val="en-GB"/>
        </w:rPr>
        <w:t>items</w:t>
      </w:r>
      <w:r w:rsidR="00A4212E">
        <w:rPr>
          <w:rFonts w:ascii="Times New Roman" w:hAnsi="Times New Roman" w:cs="Times New Roman"/>
          <w:lang w:val="en-GB"/>
        </w:rPr>
        <w:t xml:space="preserve"> and</w:t>
      </w:r>
      <w:r w:rsidR="00E5430A">
        <w:rPr>
          <w:rFonts w:ascii="Times New Roman" w:hAnsi="Times New Roman" w:cs="Times New Roman"/>
          <w:lang w:val="en-GB"/>
        </w:rPr>
        <w:t xml:space="preserve"> 48</w:t>
      </w:r>
      <w:r w:rsidR="00A4212E">
        <w:rPr>
          <w:rFonts w:ascii="Times New Roman" w:hAnsi="Times New Roman" w:cs="Times New Roman"/>
          <w:lang w:val="en-GB"/>
        </w:rPr>
        <w:t xml:space="preserve"> mantle </w:t>
      </w:r>
      <w:r w:rsidR="00E5430A">
        <w:rPr>
          <w:rFonts w:ascii="Times New Roman" w:hAnsi="Times New Roman" w:cs="Times New Roman"/>
          <w:lang w:val="en-GB"/>
        </w:rPr>
        <w:t>items</w:t>
      </w:r>
      <w:r w:rsidR="00A62ADB">
        <w:rPr>
          <w:rFonts w:ascii="Times New Roman" w:hAnsi="Times New Roman" w:cs="Times New Roman"/>
          <w:lang w:val="en-GB"/>
        </w:rPr>
        <w:t xml:space="preserve"> in LAIC</w:t>
      </w:r>
      <w:r w:rsidR="00A4212E">
        <w:rPr>
          <w:rFonts w:ascii="Times New Roman" w:hAnsi="Times New Roman" w:cs="Times New Roman"/>
          <w:lang w:val="en-GB"/>
        </w:rPr>
        <w:t xml:space="preserve">. </w:t>
      </w:r>
      <w:r w:rsidR="00A4212E" w:rsidRPr="00A4212E">
        <w:rPr>
          <w:rFonts w:ascii="Times New Roman" w:hAnsi="Times New Roman" w:cs="Times New Roman"/>
          <w:lang w:val="en-GB"/>
        </w:rPr>
        <w:t xml:space="preserve">The core </w:t>
      </w:r>
      <w:r w:rsidR="00E5430A">
        <w:rPr>
          <w:rFonts w:ascii="Times New Roman" w:hAnsi="Times New Roman" w:cs="Times New Roman"/>
          <w:lang w:val="en-GB"/>
        </w:rPr>
        <w:t>items</w:t>
      </w:r>
      <w:r w:rsidR="00A4212E" w:rsidRPr="00A4212E">
        <w:rPr>
          <w:rFonts w:ascii="Times New Roman" w:hAnsi="Times New Roman" w:cs="Times New Roman"/>
          <w:lang w:val="en-GB"/>
        </w:rPr>
        <w:t xml:space="preserve"> concern </w:t>
      </w:r>
      <w:r w:rsidR="00A4212E">
        <w:rPr>
          <w:rFonts w:ascii="Times New Roman" w:hAnsi="Times New Roman" w:cs="Times New Roman"/>
          <w:lang w:val="en-GB"/>
        </w:rPr>
        <w:t xml:space="preserve">to </w:t>
      </w:r>
      <w:r w:rsidR="00A4212E" w:rsidRPr="00A4212E">
        <w:rPr>
          <w:rFonts w:ascii="Times New Roman" w:hAnsi="Times New Roman" w:cs="Times New Roman"/>
          <w:lang w:val="en-GB"/>
        </w:rPr>
        <w:t xml:space="preserve">the measurement of attitudes about science while the mantle </w:t>
      </w:r>
      <w:r w:rsidR="00E5430A">
        <w:rPr>
          <w:rFonts w:ascii="Times New Roman" w:hAnsi="Times New Roman" w:cs="Times New Roman"/>
          <w:lang w:val="en-GB"/>
        </w:rPr>
        <w:t>items</w:t>
      </w:r>
      <w:r w:rsidR="00A4212E" w:rsidRPr="00A4212E">
        <w:rPr>
          <w:rFonts w:ascii="Times New Roman" w:hAnsi="Times New Roman" w:cs="Times New Roman"/>
          <w:lang w:val="en-GB"/>
        </w:rPr>
        <w:t xml:space="preserve"> analyse individual characteristics mediated by the social environment.</w:t>
      </w:r>
      <w:r w:rsidR="00E25060">
        <w:rPr>
          <w:rFonts w:ascii="Times New Roman" w:hAnsi="Times New Roman" w:cs="Times New Roman"/>
          <w:lang w:val="en-GB"/>
        </w:rPr>
        <w:t xml:space="preserve"> In this piece of work, we have selected </w:t>
      </w:r>
      <w:r w:rsidR="00470E5C">
        <w:rPr>
          <w:rFonts w:ascii="Times New Roman" w:hAnsi="Times New Roman" w:cs="Times New Roman"/>
          <w:lang w:val="en-GB"/>
        </w:rPr>
        <w:t>30</w:t>
      </w:r>
      <w:r w:rsidR="00E25060">
        <w:rPr>
          <w:rFonts w:ascii="Times New Roman" w:hAnsi="Times New Roman" w:cs="Times New Roman"/>
          <w:lang w:val="en-GB"/>
        </w:rPr>
        <w:t xml:space="preserve"> items from both core and mantle to measure the image of manipulated science. </w:t>
      </w:r>
      <w:r w:rsidR="00E25060" w:rsidRPr="00E25060">
        <w:rPr>
          <w:rFonts w:ascii="Times New Roman" w:hAnsi="Times New Roman" w:cs="Times New Roman"/>
          <w:lang w:val="en-GB"/>
        </w:rPr>
        <w:t xml:space="preserve">The selection of variables is both the result of a process of decanting, which </w:t>
      </w:r>
      <w:r w:rsidR="00197221">
        <w:rPr>
          <w:rFonts w:ascii="Times New Roman" w:hAnsi="Times New Roman" w:cs="Times New Roman"/>
          <w:lang w:val="en-GB"/>
        </w:rPr>
        <w:t>selects</w:t>
      </w:r>
      <w:r w:rsidR="00E25060" w:rsidRPr="00E25060">
        <w:rPr>
          <w:rFonts w:ascii="Times New Roman" w:hAnsi="Times New Roman" w:cs="Times New Roman"/>
          <w:lang w:val="en-GB"/>
        </w:rPr>
        <w:t xml:space="preserve"> variables by iterating different models until </w:t>
      </w:r>
      <w:r w:rsidR="00197221">
        <w:rPr>
          <w:rFonts w:ascii="Times New Roman" w:hAnsi="Times New Roman" w:cs="Times New Roman"/>
          <w:lang w:val="en-GB"/>
        </w:rPr>
        <w:t>the achievement of a suitable model</w:t>
      </w:r>
      <w:r w:rsidR="00E25060" w:rsidRPr="00E25060">
        <w:rPr>
          <w:rFonts w:ascii="Times New Roman" w:hAnsi="Times New Roman" w:cs="Times New Roman"/>
          <w:lang w:val="en-GB"/>
        </w:rPr>
        <w:t>, and of an analysis of the available theory based on previous studies</w:t>
      </w:r>
      <w:r w:rsidR="00197221">
        <w:rPr>
          <w:rFonts w:ascii="Times New Roman" w:hAnsi="Times New Roman" w:cs="Times New Roman"/>
          <w:lang w:val="en-GB"/>
        </w:rPr>
        <w:t xml:space="preserve">, that allows to filter the best models by confronting them with </w:t>
      </w:r>
      <w:r w:rsidR="00E02774">
        <w:rPr>
          <w:rFonts w:ascii="Times New Roman" w:hAnsi="Times New Roman" w:cs="Times New Roman"/>
          <w:lang w:val="en-GB"/>
        </w:rPr>
        <w:t>state-of-the-art</w:t>
      </w:r>
      <w:r w:rsidR="00197221">
        <w:rPr>
          <w:rFonts w:ascii="Times New Roman" w:hAnsi="Times New Roman" w:cs="Times New Roman"/>
          <w:lang w:val="en-GB"/>
        </w:rPr>
        <w:t xml:space="preserve"> research</w:t>
      </w:r>
      <w:r w:rsidR="00E25060" w:rsidRPr="00E25060">
        <w:rPr>
          <w:rFonts w:ascii="Times New Roman" w:hAnsi="Times New Roman" w:cs="Times New Roman"/>
          <w:lang w:val="en-GB"/>
        </w:rPr>
        <w:t>.</w:t>
      </w:r>
      <w:r w:rsidR="00197221">
        <w:rPr>
          <w:rFonts w:ascii="Times New Roman" w:hAnsi="Times New Roman" w:cs="Times New Roman"/>
          <w:lang w:val="en-GB"/>
        </w:rPr>
        <w:t xml:space="preserve"> </w:t>
      </w:r>
      <w:r w:rsidR="00EE270C">
        <w:rPr>
          <w:rFonts w:ascii="Times New Roman" w:hAnsi="Times New Roman" w:cs="Times New Roman"/>
          <w:lang w:val="en-GB"/>
        </w:rPr>
        <w:t>Table 1</w:t>
      </w:r>
      <w:r w:rsidR="00197221" w:rsidRPr="00197221">
        <w:rPr>
          <w:rFonts w:ascii="Times New Roman" w:hAnsi="Times New Roman" w:cs="Times New Roman"/>
          <w:lang w:val="en-GB"/>
        </w:rPr>
        <w:t xml:space="preserve"> gives a complete overview of the items used in the research, as well as indications of their abbreviations, their full</w:t>
      </w:r>
      <w:r w:rsidR="009637B0">
        <w:rPr>
          <w:rFonts w:ascii="Times New Roman" w:hAnsi="Times New Roman" w:cs="Times New Roman"/>
          <w:lang w:val="en-GB"/>
        </w:rPr>
        <w:t xml:space="preserve"> wording and their membership to</w:t>
      </w:r>
      <w:r w:rsidR="00197221" w:rsidRPr="00197221">
        <w:rPr>
          <w:rFonts w:ascii="Times New Roman" w:hAnsi="Times New Roman" w:cs="Times New Roman"/>
          <w:lang w:val="en-GB"/>
        </w:rPr>
        <w:t xml:space="preserve"> latent constructs.</w:t>
      </w:r>
    </w:p>
    <w:p w14:paraId="51F2A64D" w14:textId="52884A8A" w:rsidR="002136AB" w:rsidRDefault="00882014" w:rsidP="00982039">
      <w:pPr>
        <w:jc w:val="both"/>
        <w:rPr>
          <w:rFonts w:ascii="Times New Roman" w:hAnsi="Times New Roman" w:cs="Times New Roman"/>
          <w:lang w:val="en-GB"/>
        </w:rPr>
      </w:pPr>
      <w:r>
        <w:rPr>
          <w:rFonts w:ascii="Times New Roman" w:hAnsi="Times New Roman" w:cs="Times New Roman"/>
          <w:lang w:val="en-GB"/>
        </w:rPr>
        <w:tab/>
      </w:r>
      <w:commentRangeStart w:id="2"/>
      <w:r w:rsidRPr="00366337">
        <w:rPr>
          <w:rFonts w:ascii="Times New Roman" w:hAnsi="Times New Roman" w:cs="Times New Roman"/>
          <w:lang w:val="en-GB"/>
        </w:rPr>
        <w:t xml:space="preserve">The </w:t>
      </w:r>
      <w:r w:rsidR="00E432C8" w:rsidRPr="00366337">
        <w:rPr>
          <w:rFonts w:ascii="Times New Roman" w:hAnsi="Times New Roman" w:cs="Times New Roman"/>
          <w:lang w:val="en-GB"/>
        </w:rPr>
        <w:t>CTS Unit of CIEMAT designed the core items used in the model</w:t>
      </w:r>
      <w:r w:rsidR="00866B64" w:rsidRPr="00366337">
        <w:rPr>
          <w:rFonts w:ascii="Times New Roman" w:hAnsi="Times New Roman" w:cs="Times New Roman"/>
          <w:lang w:val="en-GB"/>
        </w:rPr>
        <w:t xml:space="preserve">, therefore the </w:t>
      </w:r>
      <w:r w:rsidR="00982039">
        <w:rPr>
          <w:rFonts w:ascii="Times New Roman" w:hAnsi="Times New Roman" w:cs="Times New Roman"/>
          <w:lang w:val="en-GB"/>
        </w:rPr>
        <w:t>six</w:t>
      </w:r>
      <w:r w:rsidR="00982039" w:rsidRPr="00366337">
        <w:rPr>
          <w:rFonts w:ascii="Times New Roman" w:hAnsi="Times New Roman" w:cs="Times New Roman"/>
          <w:lang w:val="en-GB"/>
        </w:rPr>
        <w:t xml:space="preserve"> </w:t>
      </w:r>
      <w:r w:rsidR="00866B64" w:rsidRPr="00366337">
        <w:rPr>
          <w:rFonts w:ascii="Times New Roman" w:hAnsi="Times New Roman" w:cs="Times New Roman"/>
          <w:lang w:val="en-GB"/>
        </w:rPr>
        <w:t xml:space="preserve">items that make up the </w:t>
      </w:r>
      <w:r w:rsidR="00982039">
        <w:rPr>
          <w:rFonts w:ascii="Times New Roman" w:hAnsi="Times New Roman" w:cs="Times New Roman"/>
          <w:lang w:val="en-GB"/>
        </w:rPr>
        <w:t>Science Rejection</w:t>
      </w:r>
      <w:r w:rsidR="00866B64" w:rsidRPr="00366337">
        <w:rPr>
          <w:rFonts w:ascii="Times New Roman" w:hAnsi="Times New Roman" w:cs="Times New Roman"/>
          <w:lang w:val="en-GB"/>
        </w:rPr>
        <w:t xml:space="preserve"> measure,</w:t>
      </w:r>
      <w:r w:rsidR="00982039">
        <w:rPr>
          <w:rFonts w:ascii="Times New Roman" w:hAnsi="Times New Roman" w:cs="Times New Roman"/>
          <w:lang w:val="en-GB"/>
        </w:rPr>
        <w:t xml:space="preserve"> </w:t>
      </w:r>
      <w:r w:rsidR="00982039" w:rsidRPr="004727A7">
        <w:rPr>
          <w:rFonts w:ascii="Times New Roman" w:hAnsi="Times New Roman" w:cs="Times New Roman"/>
          <w:i/>
          <w:lang w:val="en-GB"/>
        </w:rPr>
        <w:t>SR1</w:t>
      </w:r>
      <w:r w:rsidR="00982039">
        <w:rPr>
          <w:rFonts w:ascii="Times New Roman" w:hAnsi="Times New Roman" w:cs="Times New Roman"/>
          <w:lang w:val="en-GB"/>
        </w:rPr>
        <w:t xml:space="preserve">, </w:t>
      </w:r>
      <w:r w:rsidR="00982039" w:rsidRPr="004727A7">
        <w:rPr>
          <w:rFonts w:ascii="Times New Roman" w:hAnsi="Times New Roman" w:cs="Times New Roman"/>
          <w:i/>
          <w:lang w:val="en-GB"/>
        </w:rPr>
        <w:t>SR2</w:t>
      </w:r>
      <w:r w:rsidR="00982039">
        <w:rPr>
          <w:rFonts w:ascii="Times New Roman" w:hAnsi="Times New Roman" w:cs="Times New Roman"/>
          <w:lang w:val="en-GB"/>
        </w:rPr>
        <w:t xml:space="preserve">, </w:t>
      </w:r>
      <w:r w:rsidR="00982039" w:rsidRPr="004727A7">
        <w:rPr>
          <w:rFonts w:ascii="Times New Roman" w:hAnsi="Times New Roman" w:cs="Times New Roman"/>
          <w:i/>
          <w:lang w:val="en-GB"/>
        </w:rPr>
        <w:t>SR3</w:t>
      </w:r>
      <w:r w:rsidR="00982039">
        <w:rPr>
          <w:rFonts w:ascii="Times New Roman" w:hAnsi="Times New Roman" w:cs="Times New Roman"/>
          <w:lang w:val="en-GB"/>
        </w:rPr>
        <w:t xml:space="preserve">, </w:t>
      </w:r>
      <w:r w:rsidR="00982039" w:rsidRPr="004727A7">
        <w:rPr>
          <w:rFonts w:ascii="Times New Roman" w:hAnsi="Times New Roman" w:cs="Times New Roman"/>
          <w:i/>
          <w:lang w:val="en-GB"/>
        </w:rPr>
        <w:t>SR4</w:t>
      </w:r>
      <w:r w:rsidR="00982039">
        <w:rPr>
          <w:rFonts w:ascii="Times New Roman" w:hAnsi="Times New Roman" w:cs="Times New Roman"/>
          <w:lang w:val="en-GB"/>
        </w:rPr>
        <w:t xml:space="preserve">, </w:t>
      </w:r>
      <w:r w:rsidR="00982039" w:rsidRPr="004727A7">
        <w:rPr>
          <w:rFonts w:ascii="Times New Roman" w:hAnsi="Times New Roman" w:cs="Times New Roman"/>
          <w:i/>
          <w:lang w:val="en-GB"/>
        </w:rPr>
        <w:t>SR5</w:t>
      </w:r>
      <w:r w:rsidR="00982039">
        <w:rPr>
          <w:rFonts w:ascii="Times New Roman" w:hAnsi="Times New Roman" w:cs="Times New Roman"/>
          <w:lang w:val="en-GB"/>
        </w:rPr>
        <w:t xml:space="preserve"> and </w:t>
      </w:r>
      <w:r w:rsidR="00982039" w:rsidRPr="004727A7">
        <w:rPr>
          <w:rFonts w:ascii="Times New Roman" w:hAnsi="Times New Roman" w:cs="Times New Roman"/>
          <w:i/>
          <w:lang w:val="en-GB"/>
        </w:rPr>
        <w:t>SR6</w:t>
      </w:r>
      <w:r w:rsidR="00866B64" w:rsidRPr="00366337">
        <w:rPr>
          <w:rFonts w:ascii="Times New Roman" w:hAnsi="Times New Roman" w:cs="Times New Roman"/>
          <w:lang w:val="en-GB"/>
        </w:rPr>
        <w:t>, are an original creation</w:t>
      </w:r>
      <w:r w:rsidRPr="00366337">
        <w:rPr>
          <w:rFonts w:ascii="Times New Roman" w:hAnsi="Times New Roman" w:cs="Times New Roman"/>
          <w:lang w:val="en-GB"/>
        </w:rPr>
        <w:t>. However, the mantle items came from a wide variety of sources</w:t>
      </w:r>
      <w:r w:rsidR="00FC44D8" w:rsidRPr="00366337">
        <w:rPr>
          <w:rFonts w:ascii="Times New Roman" w:hAnsi="Times New Roman" w:cs="Times New Roman"/>
          <w:lang w:val="en-GB"/>
        </w:rPr>
        <w:t>.</w:t>
      </w:r>
      <w:r w:rsidR="00FC44D8" w:rsidRPr="00366337">
        <w:rPr>
          <w:lang w:val="en-GB"/>
        </w:rPr>
        <w:t xml:space="preserve"> </w:t>
      </w:r>
      <w:commentRangeStart w:id="3"/>
      <w:r w:rsidR="00FC44D8" w:rsidRPr="00366337">
        <w:rPr>
          <w:rFonts w:ascii="Times New Roman" w:hAnsi="Times New Roman" w:cs="Times New Roman"/>
          <w:lang w:val="en-GB"/>
        </w:rPr>
        <w:t>Following the order of the items found in Table 1:</w:t>
      </w:r>
      <w:r w:rsidR="00C561C2" w:rsidRPr="00366337">
        <w:rPr>
          <w:lang w:val="en-GB"/>
        </w:rPr>
        <w:t xml:space="preserve"> </w:t>
      </w:r>
      <w:r w:rsidR="00FC44D8" w:rsidRPr="00366337">
        <w:rPr>
          <w:rFonts w:ascii="Times New Roman" w:hAnsi="Times New Roman" w:cs="Times New Roman"/>
          <w:lang w:val="en-GB"/>
        </w:rPr>
        <w:t>t</w:t>
      </w:r>
      <w:r w:rsidR="00C561C2" w:rsidRPr="00366337">
        <w:rPr>
          <w:rFonts w:ascii="Times New Roman" w:hAnsi="Times New Roman" w:cs="Times New Roman"/>
          <w:lang w:val="en-GB"/>
        </w:rPr>
        <w:t>he items that make up the</w:t>
      </w:r>
      <w:r w:rsidR="002136AB">
        <w:rPr>
          <w:rFonts w:ascii="Times New Roman" w:hAnsi="Times New Roman" w:cs="Times New Roman"/>
          <w:lang w:val="en-GB"/>
        </w:rPr>
        <w:t xml:space="preserve"> Critical Thinking</w:t>
      </w:r>
      <w:r w:rsidR="00C561C2" w:rsidRPr="00366337">
        <w:rPr>
          <w:rFonts w:ascii="Times New Roman" w:hAnsi="Times New Roman" w:cs="Times New Roman"/>
          <w:lang w:val="en-GB"/>
        </w:rPr>
        <w:t xml:space="preserve"> </w:t>
      </w:r>
      <w:commentRangeEnd w:id="3"/>
      <w:r w:rsidR="004727A7">
        <w:rPr>
          <w:rStyle w:val="Refdecomentario"/>
        </w:rPr>
        <w:commentReference w:id="3"/>
      </w:r>
    </w:p>
    <w:p w14:paraId="2E3820ED" w14:textId="0CBE9563" w:rsidR="00DF28BB" w:rsidRPr="007D083C" w:rsidRDefault="004727A7" w:rsidP="00982039">
      <w:pPr>
        <w:jc w:val="both"/>
        <w:rPr>
          <w:rFonts w:ascii="Times New Roman" w:hAnsi="Times New Roman" w:cs="Times New Roman"/>
          <w:lang w:val="en-GB"/>
        </w:rPr>
      </w:pPr>
      <w:r w:rsidRPr="00366337">
        <w:rPr>
          <w:rFonts w:ascii="Times New Roman" w:hAnsi="Times New Roman" w:cs="Times New Roman"/>
          <w:lang w:val="en-GB"/>
        </w:rPr>
        <w:t xml:space="preserve">The items reflecting conspiracy thinking come from two studies: </w:t>
      </w:r>
      <w:r w:rsidRPr="00366337">
        <w:rPr>
          <w:rFonts w:ascii="Times New Roman" w:hAnsi="Times New Roman" w:cs="Times New Roman"/>
          <w:i/>
          <w:lang w:val="en-GB"/>
        </w:rPr>
        <w:t>Cons1</w:t>
      </w:r>
      <w:r w:rsidRPr="00366337">
        <w:rPr>
          <w:rFonts w:ascii="Times New Roman" w:hAnsi="Times New Roman" w:cs="Times New Roman"/>
          <w:lang w:val="en-GB"/>
        </w:rPr>
        <w:t xml:space="preserve"> and </w:t>
      </w:r>
      <w:r w:rsidRPr="00366337">
        <w:rPr>
          <w:rFonts w:ascii="Times New Roman" w:hAnsi="Times New Roman" w:cs="Times New Roman"/>
          <w:i/>
          <w:lang w:val="en-GB"/>
        </w:rPr>
        <w:t>Cons2</w:t>
      </w:r>
      <w:r w:rsidRPr="00366337">
        <w:rPr>
          <w:rFonts w:ascii="Times New Roman" w:hAnsi="Times New Roman" w:cs="Times New Roman"/>
          <w:lang w:val="en-GB"/>
        </w:rPr>
        <w:t xml:space="preserve"> from a survey on COVID-19 and attitudes towards vaccination (FECYT, 2021). Whereas, </w:t>
      </w:r>
      <w:r w:rsidRPr="00366337">
        <w:rPr>
          <w:rFonts w:ascii="Times New Roman" w:hAnsi="Times New Roman" w:cs="Times New Roman"/>
          <w:i/>
          <w:lang w:val="en-GB"/>
        </w:rPr>
        <w:t>Cons3</w:t>
      </w:r>
      <w:r w:rsidRPr="00366337">
        <w:rPr>
          <w:rFonts w:ascii="Times New Roman" w:hAnsi="Times New Roman" w:cs="Times New Roman"/>
          <w:lang w:val="en-GB"/>
        </w:rPr>
        <w:t xml:space="preserve"> and </w:t>
      </w:r>
      <w:r w:rsidRPr="00366337">
        <w:rPr>
          <w:rFonts w:ascii="Times New Roman" w:hAnsi="Times New Roman" w:cs="Times New Roman"/>
          <w:i/>
          <w:lang w:val="en-GB"/>
        </w:rPr>
        <w:t>Cons4</w:t>
      </w:r>
      <w:r w:rsidRPr="00366337">
        <w:rPr>
          <w:rFonts w:ascii="Times New Roman" w:hAnsi="Times New Roman" w:cs="Times New Roman"/>
          <w:lang w:val="en-GB"/>
        </w:rPr>
        <w:t xml:space="preserve"> were selected from a generic conspiracy beliefs</w:t>
      </w:r>
      <w:r>
        <w:rPr>
          <w:rFonts w:ascii="Times New Roman" w:hAnsi="Times New Roman" w:cs="Times New Roman"/>
          <w:lang w:val="en-GB"/>
        </w:rPr>
        <w:t xml:space="preserve"> scale (Drinkwater et al, 2020)</w:t>
      </w:r>
      <w:r w:rsidRPr="00366337">
        <w:rPr>
          <w:rFonts w:ascii="Times New Roman" w:hAnsi="Times New Roman" w:cs="Times New Roman"/>
          <w:lang w:val="en-GB"/>
        </w:rPr>
        <w:t xml:space="preserve">. </w:t>
      </w:r>
      <w:r>
        <w:rPr>
          <w:rFonts w:ascii="Times New Roman" w:hAnsi="Times New Roman" w:cs="Times New Roman"/>
          <w:lang w:val="en-GB"/>
        </w:rPr>
        <w:t>Regarding t</w:t>
      </w:r>
      <w:r w:rsidRPr="002136AB">
        <w:rPr>
          <w:rFonts w:ascii="Times New Roman" w:hAnsi="Times New Roman" w:cs="Times New Roman"/>
          <w:lang w:val="en-GB"/>
        </w:rPr>
        <w:t>he items that make up the Conservative and Progressive ideology measure</w:t>
      </w:r>
      <w:r>
        <w:rPr>
          <w:rFonts w:ascii="Times New Roman" w:hAnsi="Times New Roman" w:cs="Times New Roman"/>
          <w:lang w:val="en-GB"/>
        </w:rPr>
        <w:t>s,</w:t>
      </w:r>
      <w:r w:rsidRPr="002136AB">
        <w:rPr>
          <w:rFonts w:ascii="Times New Roman" w:hAnsi="Times New Roman" w:cs="Times New Roman"/>
          <w:lang w:val="en-GB"/>
        </w:rPr>
        <w:t xml:space="preserve"> </w:t>
      </w:r>
      <w:r w:rsidRPr="00366337">
        <w:rPr>
          <w:rFonts w:ascii="Times New Roman" w:hAnsi="Times New Roman" w:cs="Times New Roman"/>
          <w:i/>
          <w:lang w:val="en-GB"/>
        </w:rPr>
        <w:t>idconserva1</w:t>
      </w:r>
      <w:r w:rsidRPr="00366337">
        <w:rPr>
          <w:rFonts w:ascii="Times New Roman" w:hAnsi="Times New Roman" w:cs="Times New Roman"/>
          <w:lang w:val="en-GB"/>
        </w:rPr>
        <w:t xml:space="preserve">, </w:t>
      </w:r>
      <w:r w:rsidRPr="00366337">
        <w:rPr>
          <w:rFonts w:ascii="Times New Roman" w:hAnsi="Times New Roman" w:cs="Times New Roman"/>
          <w:i/>
          <w:lang w:val="en-GB"/>
        </w:rPr>
        <w:t>idconserva2</w:t>
      </w:r>
      <w:r w:rsidRPr="00366337">
        <w:rPr>
          <w:rFonts w:ascii="Times New Roman" w:hAnsi="Times New Roman" w:cs="Times New Roman"/>
          <w:lang w:val="en-GB"/>
        </w:rPr>
        <w:t xml:space="preserve"> and </w:t>
      </w:r>
      <w:r w:rsidRPr="00366337">
        <w:rPr>
          <w:rFonts w:ascii="Times New Roman" w:hAnsi="Times New Roman" w:cs="Times New Roman"/>
          <w:i/>
          <w:lang w:val="en-GB"/>
        </w:rPr>
        <w:t>idconserva4</w:t>
      </w:r>
      <w:r w:rsidRPr="00366337">
        <w:rPr>
          <w:rFonts w:ascii="Times New Roman" w:hAnsi="Times New Roman" w:cs="Times New Roman"/>
          <w:lang w:val="en-GB"/>
        </w:rPr>
        <w:t xml:space="preserve"> are part of a scale on ideological consistency (Pew Research Center, 2014). In addition, </w:t>
      </w:r>
      <w:r w:rsidRPr="00366337">
        <w:rPr>
          <w:rFonts w:ascii="Times New Roman" w:hAnsi="Times New Roman" w:cs="Times New Roman"/>
          <w:i/>
          <w:lang w:val="en-GB"/>
        </w:rPr>
        <w:t>np1</w:t>
      </w:r>
      <w:r w:rsidRPr="00366337">
        <w:rPr>
          <w:rFonts w:ascii="Times New Roman" w:hAnsi="Times New Roman" w:cs="Times New Roman"/>
          <w:lang w:val="en-GB"/>
        </w:rPr>
        <w:t xml:space="preserve">, </w:t>
      </w:r>
      <w:r w:rsidRPr="00366337">
        <w:rPr>
          <w:rFonts w:ascii="Times New Roman" w:hAnsi="Times New Roman" w:cs="Times New Roman"/>
          <w:i/>
          <w:lang w:val="en-GB"/>
        </w:rPr>
        <w:t>np2</w:t>
      </w:r>
      <w:r w:rsidRPr="00366337">
        <w:rPr>
          <w:rFonts w:ascii="Times New Roman" w:hAnsi="Times New Roman" w:cs="Times New Roman"/>
          <w:lang w:val="en-GB"/>
        </w:rPr>
        <w:t xml:space="preserve"> and </w:t>
      </w:r>
      <w:r w:rsidRPr="00366337">
        <w:rPr>
          <w:rFonts w:ascii="Times New Roman" w:hAnsi="Times New Roman" w:cs="Times New Roman"/>
          <w:i/>
          <w:lang w:val="en-GB"/>
        </w:rPr>
        <w:t>npe2</w:t>
      </w:r>
      <w:r w:rsidRPr="00366337">
        <w:rPr>
          <w:rFonts w:ascii="Times New Roman" w:hAnsi="Times New Roman" w:cs="Times New Roman"/>
          <w:lang w:val="en-GB"/>
        </w:rPr>
        <w:t xml:space="preserve"> come from a revision of the New Environmental Paradigm Scale (Dunlap et al, 2000). Finally, the item </w:t>
      </w:r>
      <w:r w:rsidRPr="00366337">
        <w:rPr>
          <w:rFonts w:ascii="Times New Roman" w:hAnsi="Times New Roman" w:cs="Times New Roman"/>
          <w:i/>
          <w:lang w:val="en-GB"/>
        </w:rPr>
        <w:t>Universalismo</w:t>
      </w:r>
      <w:r w:rsidRPr="00366337">
        <w:rPr>
          <w:rFonts w:ascii="Times New Roman" w:hAnsi="Times New Roman" w:cs="Times New Roman"/>
          <w:lang w:val="en-GB"/>
        </w:rPr>
        <w:t xml:space="preserve"> was extracted from a value scale (Schwartz, 2006), </w:t>
      </w:r>
      <w:r w:rsidRPr="00366337">
        <w:rPr>
          <w:rFonts w:ascii="Times New Roman" w:eastAsia="Times New Roman" w:hAnsi="Times New Roman" w:cs="Times New Roman"/>
          <w:i/>
          <w:iCs/>
          <w:color w:val="000000"/>
          <w:lang w:val="en-GB" w:eastAsia="es-ES"/>
        </w:rPr>
        <w:t xml:space="preserve">idprogre2 </w:t>
      </w:r>
      <w:r w:rsidRPr="00366337">
        <w:rPr>
          <w:rFonts w:ascii="Times New Roman" w:eastAsia="Times New Roman" w:hAnsi="Times New Roman" w:cs="Times New Roman"/>
          <w:iCs/>
          <w:color w:val="000000"/>
          <w:lang w:val="en-GB" w:eastAsia="es-ES"/>
        </w:rPr>
        <w:t>comes from a study on ideology (</w:t>
      </w:r>
      <w:r w:rsidRPr="00366337">
        <w:rPr>
          <w:rFonts w:ascii="Times New Roman" w:hAnsi="Times New Roman" w:cs="Times New Roman"/>
          <w:lang w:val="en-GB"/>
        </w:rPr>
        <w:t>Draca and Schwarz, 2018</w:t>
      </w:r>
      <w:r w:rsidRPr="00366337">
        <w:rPr>
          <w:rFonts w:ascii="Times New Roman" w:eastAsia="Times New Roman" w:hAnsi="Times New Roman" w:cs="Times New Roman"/>
          <w:iCs/>
          <w:color w:val="000000"/>
          <w:lang w:val="en-GB" w:eastAsia="es-ES"/>
        </w:rPr>
        <w:t>) and the CIEMAT research team developed</w:t>
      </w:r>
      <w:r w:rsidRPr="00366337">
        <w:rPr>
          <w:rFonts w:ascii="Times New Roman" w:eastAsia="Times New Roman" w:hAnsi="Times New Roman" w:cs="Times New Roman"/>
          <w:i/>
          <w:iCs/>
          <w:color w:val="000000"/>
          <w:lang w:val="en-GB" w:eastAsia="es-ES"/>
        </w:rPr>
        <w:t xml:space="preserve"> idprogre3</w:t>
      </w:r>
      <w:r w:rsidRPr="00366337">
        <w:rPr>
          <w:rFonts w:ascii="Times New Roman" w:eastAsia="Times New Roman" w:hAnsi="Times New Roman" w:cs="Times New Roman"/>
          <w:iCs/>
          <w:color w:val="000000"/>
          <w:lang w:val="en-GB" w:eastAsia="es-ES"/>
        </w:rPr>
        <w:t>.</w:t>
      </w:r>
      <w:r>
        <w:rPr>
          <w:rFonts w:ascii="Times New Roman" w:hAnsi="Times New Roman" w:cs="Times New Roman"/>
          <w:lang w:val="en-GB"/>
        </w:rPr>
        <w:t xml:space="preserve"> </w:t>
      </w:r>
      <w:r w:rsidR="002136AB">
        <w:rPr>
          <w:rFonts w:ascii="Times New Roman" w:hAnsi="Times New Roman" w:cs="Times New Roman"/>
          <w:lang w:val="en-GB"/>
        </w:rPr>
        <w:t xml:space="preserve">The items of the </w:t>
      </w:r>
      <w:r w:rsidR="002136AB" w:rsidRPr="002136AB">
        <w:rPr>
          <w:rFonts w:ascii="Times New Roman" w:hAnsi="Times New Roman" w:cs="Times New Roman"/>
          <w:lang w:val="en-GB"/>
        </w:rPr>
        <w:t>Manichaeism</w:t>
      </w:r>
      <w:r w:rsidR="002136AB">
        <w:rPr>
          <w:rFonts w:ascii="Times New Roman" w:hAnsi="Times New Roman" w:cs="Times New Roman"/>
          <w:lang w:val="en-GB"/>
        </w:rPr>
        <w:t xml:space="preserve"> measure come from two different studies.</w:t>
      </w:r>
      <w:r>
        <w:rPr>
          <w:rFonts w:ascii="Times New Roman" w:hAnsi="Times New Roman" w:cs="Times New Roman"/>
          <w:lang w:val="en-GB"/>
        </w:rPr>
        <w:t xml:space="preserve"> </w:t>
      </w:r>
      <w:r w:rsidR="00C561C2" w:rsidRPr="00366337">
        <w:rPr>
          <w:rFonts w:ascii="Times New Roman" w:hAnsi="Times New Roman" w:cs="Times New Roman"/>
          <w:lang w:val="en-GB"/>
        </w:rPr>
        <w:t xml:space="preserve">Items </w:t>
      </w:r>
      <w:r w:rsidR="002136AB">
        <w:rPr>
          <w:rFonts w:ascii="Times New Roman" w:hAnsi="Times New Roman" w:cs="Times New Roman"/>
          <w:i/>
          <w:lang w:val="en-GB"/>
        </w:rPr>
        <w:t>M</w:t>
      </w:r>
      <w:r w:rsidR="002136AB" w:rsidRPr="00366337">
        <w:rPr>
          <w:rFonts w:ascii="Times New Roman" w:hAnsi="Times New Roman" w:cs="Times New Roman"/>
          <w:i/>
          <w:lang w:val="en-GB"/>
        </w:rPr>
        <w:t>1</w:t>
      </w:r>
      <w:r w:rsidR="00C561C2" w:rsidRPr="00366337">
        <w:rPr>
          <w:rFonts w:ascii="Times New Roman" w:hAnsi="Times New Roman" w:cs="Times New Roman"/>
          <w:lang w:val="en-GB"/>
        </w:rPr>
        <w:t xml:space="preserve">, </w:t>
      </w:r>
      <w:r w:rsidR="002136AB">
        <w:rPr>
          <w:rFonts w:ascii="Times New Roman" w:hAnsi="Times New Roman" w:cs="Times New Roman"/>
          <w:i/>
          <w:lang w:val="en-GB"/>
        </w:rPr>
        <w:t>M</w:t>
      </w:r>
      <w:r w:rsidR="00C561C2" w:rsidRPr="00366337">
        <w:rPr>
          <w:rFonts w:ascii="Times New Roman" w:hAnsi="Times New Roman" w:cs="Times New Roman"/>
          <w:i/>
          <w:lang w:val="en-GB"/>
        </w:rPr>
        <w:t>2</w:t>
      </w:r>
      <w:r w:rsidR="00C561C2" w:rsidRPr="00366337">
        <w:rPr>
          <w:rFonts w:ascii="Times New Roman" w:hAnsi="Times New Roman" w:cs="Times New Roman"/>
          <w:lang w:val="en-GB"/>
        </w:rPr>
        <w:t xml:space="preserve">, </w:t>
      </w:r>
      <w:r w:rsidR="002136AB">
        <w:rPr>
          <w:rFonts w:ascii="Times New Roman" w:hAnsi="Times New Roman" w:cs="Times New Roman"/>
          <w:i/>
          <w:lang w:val="en-GB"/>
        </w:rPr>
        <w:t>M</w:t>
      </w:r>
      <w:r w:rsidR="00C561C2" w:rsidRPr="00366337">
        <w:rPr>
          <w:rFonts w:ascii="Times New Roman" w:hAnsi="Times New Roman" w:cs="Times New Roman"/>
          <w:i/>
          <w:lang w:val="en-GB"/>
        </w:rPr>
        <w:t>3</w:t>
      </w:r>
      <w:r w:rsidR="00C561C2" w:rsidRPr="00366337">
        <w:rPr>
          <w:rFonts w:ascii="Times New Roman" w:hAnsi="Times New Roman" w:cs="Times New Roman"/>
          <w:lang w:val="en-GB"/>
        </w:rPr>
        <w:t xml:space="preserve"> and </w:t>
      </w:r>
      <w:r w:rsidR="002136AB">
        <w:rPr>
          <w:rFonts w:ascii="Times New Roman" w:hAnsi="Times New Roman" w:cs="Times New Roman"/>
          <w:i/>
          <w:lang w:val="en-GB"/>
        </w:rPr>
        <w:t>M6</w:t>
      </w:r>
      <w:r w:rsidR="00C561C2" w:rsidRPr="00366337">
        <w:rPr>
          <w:rFonts w:ascii="Times New Roman" w:hAnsi="Times New Roman" w:cs="Times New Roman"/>
          <w:lang w:val="en-GB"/>
        </w:rPr>
        <w:t xml:space="preserve"> are part of a study on actively open-minded thinking (Stanovich and Toplak, 2019). On the other hand, </w:t>
      </w:r>
      <w:r w:rsidR="002136AB">
        <w:rPr>
          <w:rFonts w:ascii="Times New Roman" w:hAnsi="Times New Roman" w:cs="Times New Roman"/>
          <w:i/>
          <w:lang w:val="en-GB"/>
        </w:rPr>
        <w:t>M4</w:t>
      </w:r>
      <w:r w:rsidR="00C561C2" w:rsidRPr="00366337">
        <w:rPr>
          <w:rFonts w:ascii="Times New Roman" w:hAnsi="Times New Roman" w:cs="Times New Roman"/>
          <w:lang w:val="en-GB"/>
        </w:rPr>
        <w:t xml:space="preserve"> and </w:t>
      </w:r>
      <w:r w:rsidR="002136AB">
        <w:rPr>
          <w:rFonts w:ascii="Times New Roman" w:hAnsi="Times New Roman" w:cs="Times New Roman"/>
          <w:i/>
          <w:lang w:val="en-GB"/>
        </w:rPr>
        <w:t>M5</w:t>
      </w:r>
      <w:r w:rsidR="00C561C2" w:rsidRPr="00366337">
        <w:rPr>
          <w:rFonts w:ascii="Times New Roman" w:hAnsi="Times New Roman" w:cs="Times New Roman"/>
          <w:lang w:val="en-GB"/>
        </w:rPr>
        <w:t xml:space="preserve"> were drawn from an article assessing dogmatic behaviour among students (Altemeyer, 2002).</w:t>
      </w:r>
      <w:r w:rsidR="006E230B" w:rsidRPr="00366337">
        <w:rPr>
          <w:rFonts w:ascii="Times New Roman" w:hAnsi="Times New Roman" w:cs="Times New Roman"/>
          <w:lang w:val="en-GB"/>
        </w:rPr>
        <w:t xml:space="preserve"> </w:t>
      </w:r>
      <w:r w:rsidR="00DF28BB" w:rsidRPr="00366337">
        <w:rPr>
          <w:rFonts w:ascii="Times New Roman" w:hAnsi="Times New Roman" w:cs="Times New Roman"/>
          <w:lang w:val="en-GB"/>
        </w:rPr>
        <w:t>All the sc</w:t>
      </w:r>
      <w:r w:rsidR="009C3542">
        <w:rPr>
          <w:rFonts w:ascii="Times New Roman" w:hAnsi="Times New Roman" w:cs="Times New Roman"/>
          <w:lang w:val="en-GB"/>
        </w:rPr>
        <w:t xml:space="preserve">ales used in this study use </w:t>
      </w:r>
      <w:r w:rsidR="004727E6">
        <w:rPr>
          <w:rFonts w:ascii="Times New Roman" w:hAnsi="Times New Roman" w:cs="Times New Roman"/>
          <w:lang w:val="en-GB"/>
        </w:rPr>
        <w:t>an</w:t>
      </w:r>
      <w:r w:rsidR="009C3542">
        <w:rPr>
          <w:rFonts w:ascii="Times New Roman" w:hAnsi="Times New Roman" w:cs="Times New Roman"/>
          <w:lang w:val="en-GB"/>
        </w:rPr>
        <w:t xml:space="preserve"> 11</w:t>
      </w:r>
      <w:r w:rsidR="00DF28BB" w:rsidRPr="00366337">
        <w:rPr>
          <w:rFonts w:ascii="Times New Roman" w:hAnsi="Times New Roman" w:cs="Times New Roman"/>
          <w:lang w:val="en-GB"/>
        </w:rPr>
        <w:t>-point response scale</w:t>
      </w:r>
      <w:r w:rsidR="007D083C">
        <w:rPr>
          <w:rFonts w:ascii="Times New Roman" w:hAnsi="Times New Roman" w:cs="Times New Roman"/>
          <w:lang w:val="en-GB"/>
        </w:rPr>
        <w:t>.</w:t>
      </w:r>
      <w:commentRangeEnd w:id="2"/>
      <w:r w:rsidR="00E04F1B">
        <w:rPr>
          <w:rStyle w:val="Refdecomentario"/>
        </w:rPr>
        <w:commentReference w:id="2"/>
      </w:r>
    </w:p>
    <w:tbl>
      <w:tblPr>
        <w:tblW w:w="10727" w:type="dxa"/>
        <w:jc w:val="center"/>
        <w:tblLook w:val="04A0" w:firstRow="1" w:lastRow="0" w:firstColumn="1" w:lastColumn="0" w:noHBand="0" w:noVBand="1"/>
      </w:tblPr>
      <w:tblGrid>
        <w:gridCol w:w="1572"/>
        <w:gridCol w:w="1068"/>
        <w:gridCol w:w="8087"/>
      </w:tblGrid>
      <w:tr w:rsidR="00470E5C" w:rsidRPr="006570B0" w14:paraId="3B9C0CAF" w14:textId="77777777" w:rsidTr="00B56C12">
        <w:trPr>
          <w:trHeight w:val="288"/>
          <w:jc w:val="center"/>
        </w:trPr>
        <w:tc>
          <w:tcPr>
            <w:tcW w:w="10727" w:type="dxa"/>
            <w:gridSpan w:val="3"/>
            <w:tcBorders>
              <w:top w:val="single" w:sz="4" w:space="0" w:color="auto"/>
              <w:left w:val="nil"/>
              <w:bottom w:val="single" w:sz="4" w:space="0" w:color="auto"/>
              <w:right w:val="nil"/>
            </w:tcBorders>
            <w:shd w:val="clear" w:color="auto" w:fill="auto"/>
            <w:noWrap/>
            <w:hideMark/>
          </w:tcPr>
          <w:p w14:paraId="5DF92F65"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Table 1. Items and constructs of the model</w:t>
            </w:r>
          </w:p>
        </w:tc>
      </w:tr>
      <w:tr w:rsidR="00470E5C" w:rsidRPr="00470E5C" w14:paraId="0E1F9C95" w14:textId="77777777" w:rsidTr="00B56C12">
        <w:trPr>
          <w:trHeight w:val="288"/>
          <w:jc w:val="center"/>
        </w:trPr>
        <w:tc>
          <w:tcPr>
            <w:tcW w:w="1572" w:type="dxa"/>
            <w:tcBorders>
              <w:top w:val="nil"/>
              <w:left w:val="nil"/>
              <w:bottom w:val="single" w:sz="4" w:space="0" w:color="auto"/>
              <w:right w:val="nil"/>
            </w:tcBorders>
            <w:shd w:val="clear" w:color="auto" w:fill="auto"/>
            <w:noWrap/>
            <w:hideMark/>
          </w:tcPr>
          <w:p w14:paraId="6C9F6AFD"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Construct</w:t>
            </w:r>
          </w:p>
        </w:tc>
        <w:tc>
          <w:tcPr>
            <w:tcW w:w="1068" w:type="dxa"/>
            <w:tcBorders>
              <w:top w:val="nil"/>
              <w:left w:val="nil"/>
              <w:bottom w:val="single" w:sz="4" w:space="0" w:color="auto"/>
              <w:right w:val="nil"/>
            </w:tcBorders>
            <w:shd w:val="clear" w:color="auto" w:fill="auto"/>
            <w:noWrap/>
            <w:hideMark/>
          </w:tcPr>
          <w:p w14:paraId="3AD86ECF"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Item Name</w:t>
            </w:r>
          </w:p>
        </w:tc>
        <w:tc>
          <w:tcPr>
            <w:tcW w:w="8087" w:type="dxa"/>
            <w:tcBorders>
              <w:top w:val="nil"/>
              <w:left w:val="nil"/>
              <w:bottom w:val="single" w:sz="4" w:space="0" w:color="auto"/>
              <w:right w:val="nil"/>
            </w:tcBorders>
            <w:shd w:val="clear" w:color="auto" w:fill="auto"/>
            <w:noWrap/>
            <w:hideMark/>
          </w:tcPr>
          <w:p w14:paraId="1C1FE1A1"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Item</w:t>
            </w:r>
          </w:p>
        </w:tc>
      </w:tr>
      <w:tr w:rsidR="00470E5C" w:rsidRPr="006570B0" w14:paraId="212F6F9F" w14:textId="77777777" w:rsidTr="00B56C12">
        <w:trPr>
          <w:trHeight w:val="288"/>
          <w:jc w:val="center"/>
        </w:trPr>
        <w:tc>
          <w:tcPr>
            <w:tcW w:w="1572" w:type="dxa"/>
            <w:tcBorders>
              <w:top w:val="nil"/>
              <w:left w:val="nil"/>
              <w:bottom w:val="nil"/>
              <w:right w:val="nil"/>
            </w:tcBorders>
            <w:shd w:val="clear" w:color="auto" w:fill="auto"/>
            <w:noWrap/>
            <w:hideMark/>
          </w:tcPr>
          <w:p w14:paraId="6DC6B15B"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Science Rejection</w:t>
            </w:r>
          </w:p>
        </w:tc>
        <w:tc>
          <w:tcPr>
            <w:tcW w:w="1068" w:type="dxa"/>
            <w:tcBorders>
              <w:top w:val="nil"/>
              <w:left w:val="nil"/>
              <w:bottom w:val="nil"/>
              <w:right w:val="nil"/>
            </w:tcBorders>
            <w:shd w:val="clear" w:color="auto" w:fill="auto"/>
            <w:hideMark/>
          </w:tcPr>
          <w:p w14:paraId="7A8ED6DB" w14:textId="77777777" w:rsidR="00470E5C" w:rsidRPr="00470E5C" w:rsidRDefault="00470E5C" w:rsidP="00470E5C">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SR1</w:t>
            </w:r>
          </w:p>
        </w:tc>
        <w:tc>
          <w:tcPr>
            <w:tcW w:w="8087" w:type="dxa"/>
            <w:tcBorders>
              <w:top w:val="nil"/>
              <w:left w:val="nil"/>
              <w:bottom w:val="nil"/>
              <w:right w:val="nil"/>
            </w:tcBorders>
            <w:shd w:val="clear" w:color="auto" w:fill="auto"/>
            <w:noWrap/>
            <w:hideMark/>
          </w:tcPr>
          <w:p w14:paraId="54D597DA"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The aim of science is to gain knowledge.</w:t>
            </w:r>
          </w:p>
        </w:tc>
      </w:tr>
      <w:tr w:rsidR="00470E5C" w:rsidRPr="006570B0" w14:paraId="07F451CD" w14:textId="77777777" w:rsidTr="00B56C12">
        <w:trPr>
          <w:trHeight w:val="288"/>
          <w:jc w:val="center"/>
        </w:trPr>
        <w:tc>
          <w:tcPr>
            <w:tcW w:w="1572" w:type="dxa"/>
            <w:tcBorders>
              <w:top w:val="nil"/>
              <w:left w:val="nil"/>
              <w:bottom w:val="nil"/>
              <w:right w:val="nil"/>
            </w:tcBorders>
            <w:shd w:val="clear" w:color="auto" w:fill="auto"/>
            <w:noWrap/>
            <w:hideMark/>
          </w:tcPr>
          <w:p w14:paraId="33D9F00B"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4ADAA233" w14:textId="77777777" w:rsidR="00470E5C" w:rsidRPr="00470E5C" w:rsidRDefault="00470E5C" w:rsidP="00470E5C">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SR2</w:t>
            </w:r>
          </w:p>
        </w:tc>
        <w:tc>
          <w:tcPr>
            <w:tcW w:w="8087" w:type="dxa"/>
            <w:tcBorders>
              <w:top w:val="nil"/>
              <w:left w:val="nil"/>
              <w:bottom w:val="nil"/>
              <w:right w:val="nil"/>
            </w:tcBorders>
            <w:shd w:val="clear" w:color="auto" w:fill="auto"/>
            <w:noWrap/>
            <w:hideMark/>
          </w:tcPr>
          <w:p w14:paraId="408D4DF4"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Science will provide solutions to address environmental problems.</w:t>
            </w:r>
          </w:p>
        </w:tc>
      </w:tr>
      <w:tr w:rsidR="00470E5C" w:rsidRPr="006570B0" w14:paraId="0B797809" w14:textId="77777777" w:rsidTr="00B56C12">
        <w:trPr>
          <w:trHeight w:val="288"/>
          <w:jc w:val="center"/>
        </w:trPr>
        <w:tc>
          <w:tcPr>
            <w:tcW w:w="1572" w:type="dxa"/>
            <w:tcBorders>
              <w:top w:val="nil"/>
              <w:left w:val="nil"/>
              <w:bottom w:val="nil"/>
              <w:right w:val="nil"/>
            </w:tcBorders>
            <w:shd w:val="clear" w:color="auto" w:fill="auto"/>
            <w:noWrap/>
            <w:hideMark/>
          </w:tcPr>
          <w:p w14:paraId="42F2D5E0"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7903D940" w14:textId="77777777" w:rsidR="00470E5C" w:rsidRPr="00470E5C" w:rsidRDefault="00470E5C" w:rsidP="00470E5C">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SR3</w:t>
            </w:r>
          </w:p>
        </w:tc>
        <w:tc>
          <w:tcPr>
            <w:tcW w:w="8087" w:type="dxa"/>
            <w:tcBorders>
              <w:top w:val="nil"/>
              <w:left w:val="nil"/>
              <w:bottom w:val="nil"/>
              <w:right w:val="nil"/>
            </w:tcBorders>
            <w:shd w:val="clear" w:color="auto" w:fill="auto"/>
            <w:noWrap/>
            <w:hideMark/>
          </w:tcPr>
          <w:p w14:paraId="23B25527"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The world is better because of science.</w:t>
            </w:r>
          </w:p>
        </w:tc>
      </w:tr>
      <w:tr w:rsidR="00470E5C" w:rsidRPr="00470E5C" w14:paraId="27CC447E" w14:textId="77777777" w:rsidTr="00B56C12">
        <w:trPr>
          <w:trHeight w:val="288"/>
          <w:jc w:val="center"/>
        </w:trPr>
        <w:tc>
          <w:tcPr>
            <w:tcW w:w="1572" w:type="dxa"/>
            <w:tcBorders>
              <w:top w:val="nil"/>
              <w:left w:val="nil"/>
              <w:bottom w:val="nil"/>
              <w:right w:val="nil"/>
            </w:tcBorders>
            <w:shd w:val="clear" w:color="auto" w:fill="auto"/>
            <w:noWrap/>
            <w:hideMark/>
          </w:tcPr>
          <w:p w14:paraId="4DFEB3F5"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3F4A8ACE" w14:textId="77777777" w:rsidR="00470E5C" w:rsidRPr="00470E5C" w:rsidRDefault="00470E5C" w:rsidP="00470E5C">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SR4</w:t>
            </w:r>
          </w:p>
        </w:tc>
        <w:tc>
          <w:tcPr>
            <w:tcW w:w="8087" w:type="dxa"/>
            <w:tcBorders>
              <w:top w:val="nil"/>
              <w:left w:val="nil"/>
              <w:bottom w:val="nil"/>
              <w:right w:val="nil"/>
            </w:tcBorders>
            <w:shd w:val="clear" w:color="auto" w:fill="auto"/>
            <w:noWrap/>
            <w:hideMark/>
          </w:tcPr>
          <w:p w14:paraId="29BBE1A5"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Science is facts.</w:t>
            </w:r>
          </w:p>
        </w:tc>
      </w:tr>
      <w:tr w:rsidR="00470E5C" w:rsidRPr="00470E5C" w14:paraId="5098C177" w14:textId="77777777" w:rsidTr="00B56C12">
        <w:trPr>
          <w:trHeight w:val="288"/>
          <w:jc w:val="center"/>
        </w:trPr>
        <w:tc>
          <w:tcPr>
            <w:tcW w:w="1572" w:type="dxa"/>
            <w:tcBorders>
              <w:top w:val="nil"/>
              <w:left w:val="nil"/>
              <w:bottom w:val="nil"/>
              <w:right w:val="nil"/>
            </w:tcBorders>
            <w:shd w:val="clear" w:color="auto" w:fill="auto"/>
            <w:noWrap/>
            <w:hideMark/>
          </w:tcPr>
          <w:p w14:paraId="626C6F89"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74FFCBD5" w14:textId="77777777" w:rsidR="00470E5C" w:rsidRPr="00470E5C" w:rsidRDefault="00470E5C" w:rsidP="00470E5C">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SR5</w:t>
            </w:r>
          </w:p>
        </w:tc>
        <w:tc>
          <w:tcPr>
            <w:tcW w:w="8087" w:type="dxa"/>
            <w:tcBorders>
              <w:top w:val="nil"/>
              <w:left w:val="nil"/>
              <w:bottom w:val="nil"/>
              <w:right w:val="nil"/>
            </w:tcBorders>
            <w:shd w:val="clear" w:color="auto" w:fill="auto"/>
            <w:noWrap/>
            <w:hideMark/>
          </w:tcPr>
          <w:p w14:paraId="143BAE41"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Science is honest.</w:t>
            </w:r>
          </w:p>
        </w:tc>
      </w:tr>
      <w:tr w:rsidR="00470E5C" w:rsidRPr="006570B0" w14:paraId="0BB71B5D" w14:textId="77777777" w:rsidTr="00B56C12">
        <w:trPr>
          <w:trHeight w:val="288"/>
          <w:jc w:val="center"/>
        </w:trPr>
        <w:tc>
          <w:tcPr>
            <w:tcW w:w="1572" w:type="dxa"/>
            <w:tcBorders>
              <w:top w:val="nil"/>
              <w:left w:val="nil"/>
              <w:bottom w:val="nil"/>
              <w:right w:val="nil"/>
            </w:tcBorders>
            <w:shd w:val="clear" w:color="auto" w:fill="auto"/>
            <w:noWrap/>
            <w:hideMark/>
          </w:tcPr>
          <w:p w14:paraId="0F42C182"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0F065273" w14:textId="77777777" w:rsidR="00470E5C" w:rsidRPr="00470E5C" w:rsidRDefault="00470E5C" w:rsidP="00470E5C">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SR6</w:t>
            </w:r>
          </w:p>
        </w:tc>
        <w:tc>
          <w:tcPr>
            <w:tcW w:w="8087" w:type="dxa"/>
            <w:tcBorders>
              <w:top w:val="nil"/>
              <w:left w:val="nil"/>
              <w:bottom w:val="nil"/>
              <w:right w:val="nil"/>
            </w:tcBorders>
            <w:shd w:val="clear" w:color="auto" w:fill="auto"/>
            <w:noWrap/>
            <w:hideMark/>
          </w:tcPr>
          <w:p w14:paraId="0095BE6D"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Science is a public good.</w:t>
            </w:r>
          </w:p>
        </w:tc>
      </w:tr>
      <w:tr w:rsidR="00470E5C" w:rsidRPr="006570B0" w14:paraId="69FAB8FA" w14:textId="77777777" w:rsidTr="00B56C12">
        <w:trPr>
          <w:trHeight w:val="288"/>
          <w:jc w:val="center"/>
        </w:trPr>
        <w:tc>
          <w:tcPr>
            <w:tcW w:w="1572" w:type="dxa"/>
            <w:tcBorders>
              <w:top w:val="nil"/>
              <w:left w:val="nil"/>
              <w:bottom w:val="nil"/>
              <w:right w:val="nil"/>
            </w:tcBorders>
            <w:shd w:val="clear" w:color="auto" w:fill="auto"/>
            <w:noWrap/>
            <w:hideMark/>
          </w:tcPr>
          <w:p w14:paraId="0AA1885F"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Critical Thinking</w:t>
            </w:r>
          </w:p>
        </w:tc>
        <w:tc>
          <w:tcPr>
            <w:tcW w:w="1068" w:type="dxa"/>
            <w:tcBorders>
              <w:top w:val="nil"/>
              <w:left w:val="nil"/>
              <w:bottom w:val="nil"/>
              <w:right w:val="nil"/>
            </w:tcBorders>
            <w:shd w:val="clear" w:color="auto" w:fill="auto"/>
            <w:hideMark/>
          </w:tcPr>
          <w:p w14:paraId="71F94B5C" w14:textId="77777777" w:rsidR="00470E5C" w:rsidRPr="00470E5C" w:rsidRDefault="00470E5C" w:rsidP="00470E5C">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PC1</w:t>
            </w:r>
          </w:p>
        </w:tc>
        <w:tc>
          <w:tcPr>
            <w:tcW w:w="8087" w:type="dxa"/>
            <w:tcBorders>
              <w:top w:val="nil"/>
              <w:left w:val="nil"/>
              <w:bottom w:val="nil"/>
              <w:right w:val="nil"/>
            </w:tcBorders>
            <w:shd w:val="clear" w:color="auto" w:fill="auto"/>
            <w:noWrap/>
            <w:hideMark/>
          </w:tcPr>
          <w:p w14:paraId="03CCFC61"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I consult different sources to find the information I need.</w:t>
            </w:r>
          </w:p>
        </w:tc>
      </w:tr>
      <w:tr w:rsidR="00470E5C" w:rsidRPr="006570B0" w14:paraId="3743219D" w14:textId="77777777" w:rsidTr="00B56C12">
        <w:trPr>
          <w:trHeight w:val="288"/>
          <w:jc w:val="center"/>
        </w:trPr>
        <w:tc>
          <w:tcPr>
            <w:tcW w:w="1572" w:type="dxa"/>
            <w:tcBorders>
              <w:top w:val="nil"/>
              <w:left w:val="nil"/>
              <w:bottom w:val="nil"/>
              <w:right w:val="nil"/>
            </w:tcBorders>
            <w:shd w:val="clear" w:color="auto" w:fill="auto"/>
            <w:noWrap/>
            <w:hideMark/>
          </w:tcPr>
          <w:p w14:paraId="5297414F"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0FB16285" w14:textId="77777777" w:rsidR="00470E5C" w:rsidRPr="00470E5C" w:rsidRDefault="00470E5C" w:rsidP="00470E5C">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PC2</w:t>
            </w:r>
          </w:p>
        </w:tc>
        <w:tc>
          <w:tcPr>
            <w:tcW w:w="8087" w:type="dxa"/>
            <w:tcBorders>
              <w:top w:val="nil"/>
              <w:left w:val="nil"/>
              <w:bottom w:val="nil"/>
              <w:right w:val="nil"/>
            </w:tcBorders>
            <w:shd w:val="clear" w:color="auto" w:fill="auto"/>
            <w:noWrap/>
            <w:hideMark/>
          </w:tcPr>
          <w:p w14:paraId="231D5498"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I like to understand the why of things.</w:t>
            </w:r>
          </w:p>
        </w:tc>
      </w:tr>
      <w:tr w:rsidR="00470E5C" w:rsidRPr="006570B0" w14:paraId="2287E61F" w14:textId="77777777" w:rsidTr="00B56C12">
        <w:trPr>
          <w:trHeight w:val="288"/>
          <w:jc w:val="center"/>
        </w:trPr>
        <w:tc>
          <w:tcPr>
            <w:tcW w:w="1572" w:type="dxa"/>
            <w:tcBorders>
              <w:top w:val="nil"/>
              <w:left w:val="nil"/>
              <w:bottom w:val="nil"/>
              <w:right w:val="nil"/>
            </w:tcBorders>
            <w:shd w:val="clear" w:color="auto" w:fill="auto"/>
            <w:noWrap/>
            <w:hideMark/>
          </w:tcPr>
          <w:p w14:paraId="256D4812"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6C72B1AE" w14:textId="77777777" w:rsidR="00470E5C" w:rsidRPr="00470E5C" w:rsidRDefault="00470E5C" w:rsidP="00470E5C">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PC3</w:t>
            </w:r>
          </w:p>
        </w:tc>
        <w:tc>
          <w:tcPr>
            <w:tcW w:w="8087" w:type="dxa"/>
            <w:tcBorders>
              <w:top w:val="nil"/>
              <w:left w:val="nil"/>
              <w:bottom w:val="nil"/>
              <w:right w:val="nil"/>
            </w:tcBorders>
            <w:shd w:val="clear" w:color="auto" w:fill="auto"/>
            <w:noWrap/>
            <w:hideMark/>
          </w:tcPr>
          <w:p w14:paraId="07174392"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I usually check the credibility of sources of information before giving my opinion.</w:t>
            </w:r>
          </w:p>
        </w:tc>
      </w:tr>
      <w:tr w:rsidR="00470E5C" w:rsidRPr="006570B0" w14:paraId="36511EE6" w14:textId="77777777" w:rsidTr="00B56C12">
        <w:trPr>
          <w:trHeight w:val="288"/>
          <w:jc w:val="center"/>
        </w:trPr>
        <w:tc>
          <w:tcPr>
            <w:tcW w:w="1572" w:type="dxa"/>
            <w:tcBorders>
              <w:top w:val="nil"/>
              <w:left w:val="nil"/>
              <w:bottom w:val="nil"/>
              <w:right w:val="nil"/>
            </w:tcBorders>
            <w:shd w:val="clear" w:color="auto" w:fill="auto"/>
            <w:noWrap/>
            <w:hideMark/>
          </w:tcPr>
          <w:p w14:paraId="529401F0"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131B2364" w14:textId="77777777" w:rsidR="00470E5C" w:rsidRPr="00470E5C" w:rsidRDefault="00470E5C" w:rsidP="00470E5C">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PC4</w:t>
            </w:r>
          </w:p>
        </w:tc>
        <w:tc>
          <w:tcPr>
            <w:tcW w:w="8087" w:type="dxa"/>
            <w:tcBorders>
              <w:top w:val="nil"/>
              <w:left w:val="nil"/>
              <w:bottom w:val="nil"/>
              <w:right w:val="nil"/>
            </w:tcBorders>
            <w:shd w:val="clear" w:color="auto" w:fill="auto"/>
            <w:noWrap/>
            <w:hideMark/>
          </w:tcPr>
          <w:p w14:paraId="13296695"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Other opinions need to be taken into account to make better decisions.</w:t>
            </w:r>
          </w:p>
        </w:tc>
      </w:tr>
      <w:tr w:rsidR="00470E5C" w:rsidRPr="006570B0" w14:paraId="5700A0FF" w14:textId="77777777" w:rsidTr="00B56C12">
        <w:trPr>
          <w:trHeight w:val="288"/>
          <w:jc w:val="center"/>
        </w:trPr>
        <w:tc>
          <w:tcPr>
            <w:tcW w:w="1572" w:type="dxa"/>
            <w:tcBorders>
              <w:top w:val="nil"/>
              <w:left w:val="nil"/>
              <w:bottom w:val="nil"/>
              <w:right w:val="nil"/>
            </w:tcBorders>
            <w:shd w:val="clear" w:color="auto" w:fill="auto"/>
            <w:noWrap/>
            <w:hideMark/>
          </w:tcPr>
          <w:p w14:paraId="611B1CF1"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68323D03" w14:textId="77777777" w:rsidR="00470E5C" w:rsidRPr="00470E5C" w:rsidRDefault="00470E5C" w:rsidP="00470E5C">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PC5</w:t>
            </w:r>
          </w:p>
        </w:tc>
        <w:tc>
          <w:tcPr>
            <w:tcW w:w="8087" w:type="dxa"/>
            <w:tcBorders>
              <w:top w:val="nil"/>
              <w:left w:val="nil"/>
              <w:bottom w:val="nil"/>
              <w:right w:val="nil"/>
            </w:tcBorders>
            <w:shd w:val="clear" w:color="auto" w:fill="auto"/>
            <w:noWrap/>
            <w:hideMark/>
          </w:tcPr>
          <w:p w14:paraId="6A5B98C5"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I like to plan things.</w:t>
            </w:r>
          </w:p>
        </w:tc>
      </w:tr>
      <w:tr w:rsidR="00470E5C" w:rsidRPr="006570B0" w14:paraId="0EC4A2F5" w14:textId="77777777" w:rsidTr="00B56C12">
        <w:trPr>
          <w:trHeight w:val="288"/>
          <w:jc w:val="center"/>
        </w:trPr>
        <w:tc>
          <w:tcPr>
            <w:tcW w:w="1572" w:type="dxa"/>
            <w:tcBorders>
              <w:top w:val="nil"/>
              <w:left w:val="nil"/>
              <w:bottom w:val="nil"/>
              <w:right w:val="nil"/>
            </w:tcBorders>
            <w:shd w:val="clear" w:color="auto" w:fill="auto"/>
            <w:noWrap/>
            <w:hideMark/>
          </w:tcPr>
          <w:p w14:paraId="5BE9F44F" w14:textId="08C51C9E" w:rsidR="00470E5C" w:rsidRPr="00470E5C" w:rsidRDefault="009F3690"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Conspiracionism</w:t>
            </w:r>
          </w:p>
        </w:tc>
        <w:tc>
          <w:tcPr>
            <w:tcW w:w="1068" w:type="dxa"/>
            <w:tcBorders>
              <w:top w:val="nil"/>
              <w:left w:val="nil"/>
              <w:bottom w:val="nil"/>
              <w:right w:val="nil"/>
            </w:tcBorders>
            <w:shd w:val="clear" w:color="auto" w:fill="auto"/>
            <w:hideMark/>
          </w:tcPr>
          <w:p w14:paraId="394E652C" w14:textId="76D7F457" w:rsidR="00470E5C" w:rsidRPr="00470E5C" w:rsidRDefault="009F3690" w:rsidP="00470E5C">
            <w:pPr>
              <w:spacing w:after="0" w:line="240" w:lineRule="auto"/>
              <w:rPr>
                <w:rFonts w:ascii="Times New Roman" w:eastAsia="Times New Roman" w:hAnsi="Times New Roman" w:cs="Times New Roman"/>
                <w:i/>
                <w:iCs/>
                <w:color w:val="000000"/>
                <w:sz w:val="20"/>
                <w:szCs w:val="20"/>
                <w:lang w:val="en-GB" w:eastAsia="en-GB"/>
              </w:rPr>
            </w:pPr>
            <w:r>
              <w:rPr>
                <w:rFonts w:ascii="Times New Roman" w:eastAsia="Times New Roman" w:hAnsi="Times New Roman" w:cs="Times New Roman"/>
                <w:i/>
                <w:iCs/>
                <w:color w:val="000000"/>
                <w:sz w:val="20"/>
                <w:szCs w:val="20"/>
                <w:lang w:val="en-GB" w:eastAsia="en-GB"/>
              </w:rPr>
              <w:t>Cons1</w:t>
            </w:r>
          </w:p>
        </w:tc>
        <w:tc>
          <w:tcPr>
            <w:tcW w:w="8087" w:type="dxa"/>
            <w:tcBorders>
              <w:top w:val="nil"/>
              <w:left w:val="nil"/>
              <w:bottom w:val="nil"/>
              <w:right w:val="nil"/>
            </w:tcBorders>
            <w:shd w:val="clear" w:color="auto" w:fill="auto"/>
            <w:noWrap/>
            <w:hideMark/>
          </w:tcPr>
          <w:p w14:paraId="0F8C2719"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There are secret organisations that determine political decisions.</w:t>
            </w:r>
          </w:p>
        </w:tc>
      </w:tr>
      <w:tr w:rsidR="00470E5C" w:rsidRPr="006570B0" w14:paraId="08DA0C04" w14:textId="77777777" w:rsidTr="00B56C12">
        <w:trPr>
          <w:trHeight w:val="288"/>
          <w:jc w:val="center"/>
        </w:trPr>
        <w:tc>
          <w:tcPr>
            <w:tcW w:w="1572" w:type="dxa"/>
            <w:tcBorders>
              <w:top w:val="nil"/>
              <w:left w:val="nil"/>
              <w:bottom w:val="nil"/>
              <w:right w:val="nil"/>
            </w:tcBorders>
            <w:shd w:val="clear" w:color="auto" w:fill="auto"/>
            <w:noWrap/>
            <w:hideMark/>
          </w:tcPr>
          <w:p w14:paraId="28AC3F50"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73059D47" w14:textId="249C1632" w:rsidR="00470E5C" w:rsidRPr="00470E5C" w:rsidRDefault="009F3690" w:rsidP="00470E5C">
            <w:pPr>
              <w:spacing w:after="0" w:line="240" w:lineRule="auto"/>
              <w:rPr>
                <w:rFonts w:ascii="Times New Roman" w:eastAsia="Times New Roman" w:hAnsi="Times New Roman" w:cs="Times New Roman"/>
                <w:i/>
                <w:iCs/>
                <w:color w:val="000000"/>
                <w:sz w:val="20"/>
                <w:szCs w:val="20"/>
                <w:lang w:val="en-GB" w:eastAsia="en-GB"/>
              </w:rPr>
            </w:pPr>
            <w:r>
              <w:rPr>
                <w:rFonts w:ascii="Times New Roman" w:eastAsia="Times New Roman" w:hAnsi="Times New Roman" w:cs="Times New Roman"/>
                <w:i/>
                <w:iCs/>
                <w:color w:val="000000"/>
                <w:sz w:val="20"/>
                <w:szCs w:val="20"/>
                <w:lang w:val="en-GB" w:eastAsia="en-GB"/>
              </w:rPr>
              <w:t>Cons2</w:t>
            </w:r>
          </w:p>
        </w:tc>
        <w:tc>
          <w:tcPr>
            <w:tcW w:w="8087" w:type="dxa"/>
            <w:tcBorders>
              <w:top w:val="nil"/>
              <w:left w:val="nil"/>
              <w:bottom w:val="nil"/>
              <w:right w:val="nil"/>
            </w:tcBorders>
            <w:shd w:val="clear" w:color="auto" w:fill="auto"/>
            <w:noWrap/>
            <w:hideMark/>
          </w:tcPr>
          <w:p w14:paraId="396F95FE"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There are ways to access the truth that science tries to hide.</w:t>
            </w:r>
          </w:p>
        </w:tc>
      </w:tr>
      <w:tr w:rsidR="00470E5C" w:rsidRPr="006570B0" w14:paraId="0E7A24CE" w14:textId="77777777" w:rsidTr="00B56C12">
        <w:trPr>
          <w:trHeight w:val="288"/>
          <w:jc w:val="center"/>
        </w:trPr>
        <w:tc>
          <w:tcPr>
            <w:tcW w:w="1572" w:type="dxa"/>
            <w:tcBorders>
              <w:top w:val="nil"/>
              <w:left w:val="nil"/>
              <w:bottom w:val="nil"/>
              <w:right w:val="nil"/>
            </w:tcBorders>
            <w:shd w:val="clear" w:color="auto" w:fill="auto"/>
            <w:noWrap/>
            <w:hideMark/>
          </w:tcPr>
          <w:p w14:paraId="300BA7A8"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4A2BA655" w14:textId="2FE479DC" w:rsidR="00470E5C" w:rsidRPr="00470E5C" w:rsidRDefault="009F3690" w:rsidP="00470E5C">
            <w:pPr>
              <w:spacing w:after="0" w:line="240" w:lineRule="auto"/>
              <w:rPr>
                <w:rFonts w:ascii="Times New Roman" w:eastAsia="Times New Roman" w:hAnsi="Times New Roman" w:cs="Times New Roman"/>
                <w:i/>
                <w:iCs/>
                <w:color w:val="000000"/>
                <w:sz w:val="20"/>
                <w:szCs w:val="20"/>
                <w:lang w:val="en-GB" w:eastAsia="en-GB"/>
              </w:rPr>
            </w:pPr>
            <w:r>
              <w:rPr>
                <w:rFonts w:ascii="Times New Roman" w:eastAsia="Times New Roman" w:hAnsi="Times New Roman" w:cs="Times New Roman"/>
                <w:i/>
                <w:iCs/>
                <w:color w:val="000000"/>
                <w:sz w:val="20"/>
                <w:szCs w:val="20"/>
                <w:lang w:val="en-GB" w:eastAsia="en-GB"/>
              </w:rPr>
              <w:t>Cons3</w:t>
            </w:r>
          </w:p>
        </w:tc>
        <w:tc>
          <w:tcPr>
            <w:tcW w:w="8087" w:type="dxa"/>
            <w:tcBorders>
              <w:top w:val="nil"/>
              <w:left w:val="nil"/>
              <w:bottom w:val="nil"/>
              <w:right w:val="nil"/>
            </w:tcBorders>
            <w:shd w:val="clear" w:color="auto" w:fill="auto"/>
            <w:noWrap/>
            <w:hideMark/>
          </w:tcPr>
          <w:p w14:paraId="0798DD9A"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There is official science on the one hand and the real science on the other.</w:t>
            </w:r>
          </w:p>
        </w:tc>
      </w:tr>
      <w:tr w:rsidR="00B56C12" w:rsidRPr="006570B0" w14:paraId="7CFEDF1B" w14:textId="77777777" w:rsidTr="00B56C12">
        <w:trPr>
          <w:trHeight w:val="288"/>
          <w:jc w:val="center"/>
        </w:trPr>
        <w:tc>
          <w:tcPr>
            <w:tcW w:w="1572" w:type="dxa"/>
            <w:tcBorders>
              <w:top w:val="nil"/>
              <w:left w:val="nil"/>
              <w:bottom w:val="nil"/>
              <w:right w:val="nil"/>
            </w:tcBorders>
            <w:shd w:val="clear" w:color="auto" w:fill="auto"/>
            <w:noWrap/>
            <w:hideMark/>
          </w:tcPr>
          <w:p w14:paraId="7EE2ADBA" w14:textId="77777777" w:rsidR="00B56C12" w:rsidRPr="00470E5C" w:rsidRDefault="00B56C12" w:rsidP="00B56C12">
            <w:pPr>
              <w:spacing w:after="0" w:line="240" w:lineRule="auto"/>
              <w:rPr>
                <w:rFonts w:ascii="Times New Roman" w:eastAsia="Times New Roman" w:hAnsi="Times New Roman" w:cs="Times New Roman"/>
                <w:sz w:val="20"/>
                <w:szCs w:val="20"/>
                <w:lang w:val="en-GB" w:eastAsia="en-GB"/>
              </w:rPr>
            </w:pPr>
            <w:r w:rsidRPr="00470E5C">
              <w:rPr>
                <w:rFonts w:ascii="Times New Roman" w:eastAsia="Times New Roman" w:hAnsi="Times New Roman" w:cs="Times New Roman"/>
                <w:sz w:val="20"/>
                <w:szCs w:val="20"/>
                <w:lang w:val="en-GB" w:eastAsia="en-GB"/>
              </w:rPr>
              <w:t>Progressive</w:t>
            </w:r>
          </w:p>
        </w:tc>
        <w:tc>
          <w:tcPr>
            <w:tcW w:w="1068" w:type="dxa"/>
            <w:tcBorders>
              <w:top w:val="nil"/>
              <w:left w:val="nil"/>
              <w:bottom w:val="nil"/>
              <w:right w:val="nil"/>
            </w:tcBorders>
            <w:shd w:val="clear" w:color="auto" w:fill="auto"/>
            <w:hideMark/>
          </w:tcPr>
          <w:p w14:paraId="592FAFEE" w14:textId="77777777" w:rsidR="00B56C12" w:rsidRPr="00470E5C" w:rsidRDefault="00B56C12" w:rsidP="00B56C12">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P1</w:t>
            </w:r>
          </w:p>
        </w:tc>
        <w:tc>
          <w:tcPr>
            <w:tcW w:w="8087" w:type="dxa"/>
            <w:tcBorders>
              <w:top w:val="nil"/>
              <w:left w:val="nil"/>
              <w:bottom w:val="nil"/>
              <w:right w:val="nil"/>
            </w:tcBorders>
            <w:shd w:val="clear" w:color="auto" w:fill="auto"/>
            <w:noWrap/>
            <w:hideMark/>
          </w:tcPr>
          <w:p w14:paraId="157D24F1" w14:textId="0B7D32BA" w:rsidR="00B56C12" w:rsidRPr="00B56C12" w:rsidRDefault="00B56C12" w:rsidP="00B56C12">
            <w:pPr>
              <w:spacing w:after="0" w:line="240" w:lineRule="auto"/>
              <w:rPr>
                <w:rFonts w:ascii="Times New Roman" w:eastAsia="Times New Roman" w:hAnsi="Times New Roman" w:cs="Times New Roman"/>
                <w:color w:val="000000"/>
                <w:sz w:val="20"/>
                <w:szCs w:val="20"/>
                <w:lang w:val="en-GB" w:eastAsia="en-GB"/>
              </w:rPr>
            </w:pPr>
            <w:r w:rsidRPr="00B56C12">
              <w:rPr>
                <w:rFonts w:ascii="Times New Roman" w:hAnsi="Times New Roman" w:cs="Times New Roman"/>
                <w:sz w:val="20"/>
                <w:lang w:val="en-GB"/>
              </w:rPr>
              <w:t>Everyone should have the same opportunities.</w:t>
            </w:r>
          </w:p>
        </w:tc>
      </w:tr>
      <w:tr w:rsidR="00B56C12" w:rsidRPr="006570B0" w14:paraId="69970E27" w14:textId="77777777" w:rsidTr="00B56C12">
        <w:trPr>
          <w:trHeight w:val="288"/>
          <w:jc w:val="center"/>
        </w:trPr>
        <w:tc>
          <w:tcPr>
            <w:tcW w:w="1572" w:type="dxa"/>
            <w:tcBorders>
              <w:top w:val="nil"/>
              <w:left w:val="nil"/>
              <w:bottom w:val="nil"/>
              <w:right w:val="nil"/>
            </w:tcBorders>
            <w:shd w:val="clear" w:color="auto" w:fill="auto"/>
            <w:noWrap/>
            <w:hideMark/>
          </w:tcPr>
          <w:p w14:paraId="58C1F96E" w14:textId="77777777" w:rsidR="00B56C12" w:rsidRPr="00470E5C" w:rsidRDefault="00B56C12" w:rsidP="00B56C12">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248ADD16" w14:textId="77777777" w:rsidR="00B56C12" w:rsidRPr="00470E5C" w:rsidRDefault="00B56C12" w:rsidP="00B56C12">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P2</w:t>
            </w:r>
          </w:p>
        </w:tc>
        <w:tc>
          <w:tcPr>
            <w:tcW w:w="8087" w:type="dxa"/>
            <w:tcBorders>
              <w:top w:val="nil"/>
              <w:left w:val="nil"/>
              <w:bottom w:val="nil"/>
              <w:right w:val="nil"/>
            </w:tcBorders>
            <w:shd w:val="clear" w:color="auto" w:fill="auto"/>
            <w:noWrap/>
            <w:hideMark/>
          </w:tcPr>
          <w:p w14:paraId="7E504C96" w14:textId="42412B19" w:rsidR="00B56C12" w:rsidRPr="00B56C12" w:rsidRDefault="00B56C12" w:rsidP="00B56C12">
            <w:pPr>
              <w:spacing w:after="0" w:line="240" w:lineRule="auto"/>
              <w:rPr>
                <w:rFonts w:ascii="Times New Roman" w:eastAsia="Times New Roman" w:hAnsi="Times New Roman" w:cs="Times New Roman"/>
                <w:color w:val="000000"/>
                <w:sz w:val="20"/>
                <w:szCs w:val="20"/>
                <w:lang w:val="en-GB" w:eastAsia="en-GB"/>
              </w:rPr>
            </w:pPr>
            <w:r w:rsidRPr="00B56C12">
              <w:rPr>
                <w:rFonts w:ascii="Times New Roman" w:hAnsi="Times New Roman" w:cs="Times New Roman"/>
                <w:sz w:val="20"/>
                <w:lang w:val="en-GB"/>
              </w:rPr>
              <w:t>The impacts of industry jeopardise the balance of nature.</w:t>
            </w:r>
          </w:p>
        </w:tc>
      </w:tr>
      <w:tr w:rsidR="00B56C12" w:rsidRPr="006570B0" w14:paraId="0DBBDC29" w14:textId="77777777" w:rsidTr="00B56C12">
        <w:trPr>
          <w:trHeight w:val="288"/>
          <w:jc w:val="center"/>
        </w:trPr>
        <w:tc>
          <w:tcPr>
            <w:tcW w:w="1572" w:type="dxa"/>
            <w:tcBorders>
              <w:top w:val="nil"/>
              <w:left w:val="nil"/>
              <w:bottom w:val="nil"/>
              <w:right w:val="nil"/>
            </w:tcBorders>
            <w:shd w:val="clear" w:color="auto" w:fill="auto"/>
            <w:noWrap/>
            <w:hideMark/>
          </w:tcPr>
          <w:p w14:paraId="6306CB27" w14:textId="77777777" w:rsidR="00B56C12" w:rsidRPr="00470E5C" w:rsidRDefault="00B56C12" w:rsidP="00B56C12">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16AC80F8" w14:textId="77777777" w:rsidR="00B56C12" w:rsidRPr="00470E5C" w:rsidRDefault="00B56C12" w:rsidP="00B56C12">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P3</w:t>
            </w:r>
          </w:p>
        </w:tc>
        <w:tc>
          <w:tcPr>
            <w:tcW w:w="8087" w:type="dxa"/>
            <w:tcBorders>
              <w:top w:val="nil"/>
              <w:left w:val="nil"/>
              <w:bottom w:val="nil"/>
              <w:right w:val="nil"/>
            </w:tcBorders>
            <w:shd w:val="clear" w:color="auto" w:fill="auto"/>
            <w:noWrap/>
            <w:hideMark/>
          </w:tcPr>
          <w:p w14:paraId="72DC6FD9" w14:textId="1C74F8A2" w:rsidR="00B56C12" w:rsidRPr="00B56C12" w:rsidRDefault="00B56C12" w:rsidP="00B56C12">
            <w:pPr>
              <w:spacing w:after="0" w:line="240" w:lineRule="auto"/>
              <w:rPr>
                <w:rFonts w:ascii="Times New Roman" w:eastAsia="Times New Roman" w:hAnsi="Times New Roman" w:cs="Times New Roman"/>
                <w:color w:val="000000"/>
                <w:sz w:val="20"/>
                <w:szCs w:val="20"/>
                <w:lang w:val="en-GB" w:eastAsia="en-GB"/>
              </w:rPr>
            </w:pPr>
            <w:r w:rsidRPr="00B56C12">
              <w:rPr>
                <w:rFonts w:ascii="Times New Roman" w:hAnsi="Times New Roman" w:cs="Times New Roman"/>
                <w:sz w:val="20"/>
                <w:lang w:val="en-GB"/>
              </w:rPr>
              <w:t>The impact of our actions on nature has disastrous consequences.</w:t>
            </w:r>
          </w:p>
        </w:tc>
      </w:tr>
      <w:tr w:rsidR="00B56C12" w:rsidRPr="006570B0" w14:paraId="3B67F27D" w14:textId="77777777" w:rsidTr="00B56C12">
        <w:trPr>
          <w:trHeight w:val="288"/>
          <w:jc w:val="center"/>
        </w:trPr>
        <w:tc>
          <w:tcPr>
            <w:tcW w:w="1572" w:type="dxa"/>
            <w:tcBorders>
              <w:top w:val="nil"/>
              <w:left w:val="nil"/>
              <w:bottom w:val="nil"/>
              <w:right w:val="nil"/>
            </w:tcBorders>
            <w:shd w:val="clear" w:color="auto" w:fill="auto"/>
            <w:noWrap/>
            <w:hideMark/>
          </w:tcPr>
          <w:p w14:paraId="7AF9BBFA" w14:textId="77777777" w:rsidR="00B56C12" w:rsidRPr="00470E5C" w:rsidRDefault="00B56C12" w:rsidP="00B56C12">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59AD50AB" w14:textId="77777777" w:rsidR="00B56C12" w:rsidRPr="00470E5C" w:rsidRDefault="00B56C12" w:rsidP="00B56C12">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P4</w:t>
            </w:r>
          </w:p>
        </w:tc>
        <w:tc>
          <w:tcPr>
            <w:tcW w:w="8087" w:type="dxa"/>
            <w:tcBorders>
              <w:top w:val="nil"/>
              <w:left w:val="nil"/>
              <w:bottom w:val="nil"/>
              <w:right w:val="nil"/>
            </w:tcBorders>
            <w:shd w:val="clear" w:color="auto" w:fill="auto"/>
            <w:noWrap/>
            <w:hideMark/>
          </w:tcPr>
          <w:p w14:paraId="68FC8ADB" w14:textId="34333CE8" w:rsidR="00B56C12" w:rsidRPr="00B56C12" w:rsidRDefault="00B56C12" w:rsidP="00B56C12">
            <w:pPr>
              <w:spacing w:after="0" w:line="240" w:lineRule="auto"/>
              <w:rPr>
                <w:rFonts w:ascii="Times New Roman" w:eastAsia="Times New Roman" w:hAnsi="Times New Roman" w:cs="Times New Roman"/>
                <w:color w:val="000000"/>
                <w:sz w:val="20"/>
                <w:szCs w:val="20"/>
                <w:lang w:val="en-GB" w:eastAsia="en-GB"/>
              </w:rPr>
            </w:pPr>
            <w:r w:rsidRPr="00B56C12">
              <w:rPr>
                <w:rFonts w:ascii="Times New Roman" w:hAnsi="Times New Roman" w:cs="Times New Roman"/>
                <w:sz w:val="20"/>
                <w:lang w:val="en-GB"/>
              </w:rPr>
              <w:t>Government must take responsibility for protecting the whole population.</w:t>
            </w:r>
          </w:p>
        </w:tc>
      </w:tr>
      <w:tr w:rsidR="00B56C12" w:rsidRPr="006570B0" w14:paraId="247778A0" w14:textId="77777777" w:rsidTr="00B56C12">
        <w:trPr>
          <w:trHeight w:val="288"/>
          <w:jc w:val="center"/>
        </w:trPr>
        <w:tc>
          <w:tcPr>
            <w:tcW w:w="1572" w:type="dxa"/>
            <w:tcBorders>
              <w:top w:val="nil"/>
              <w:left w:val="nil"/>
              <w:bottom w:val="nil"/>
              <w:right w:val="nil"/>
            </w:tcBorders>
            <w:shd w:val="clear" w:color="auto" w:fill="auto"/>
            <w:noWrap/>
            <w:hideMark/>
          </w:tcPr>
          <w:p w14:paraId="1DCE73B6" w14:textId="77777777" w:rsidR="00B56C12" w:rsidRPr="00470E5C" w:rsidRDefault="00B56C12" w:rsidP="00B56C12">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1439DFD7" w14:textId="77777777" w:rsidR="00B56C12" w:rsidRPr="00470E5C" w:rsidRDefault="00B56C12" w:rsidP="00B56C12">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P5</w:t>
            </w:r>
          </w:p>
        </w:tc>
        <w:tc>
          <w:tcPr>
            <w:tcW w:w="8087" w:type="dxa"/>
            <w:tcBorders>
              <w:top w:val="nil"/>
              <w:left w:val="nil"/>
              <w:bottom w:val="nil"/>
              <w:right w:val="nil"/>
            </w:tcBorders>
            <w:shd w:val="clear" w:color="auto" w:fill="auto"/>
            <w:noWrap/>
            <w:hideMark/>
          </w:tcPr>
          <w:p w14:paraId="0B4D02F7" w14:textId="1ECB4AC8" w:rsidR="00B56C12" w:rsidRPr="00B56C12" w:rsidRDefault="00B56C12" w:rsidP="00B56C12">
            <w:pPr>
              <w:spacing w:after="0" w:line="240" w:lineRule="auto"/>
              <w:rPr>
                <w:rFonts w:ascii="Times New Roman" w:eastAsia="Times New Roman" w:hAnsi="Times New Roman" w:cs="Times New Roman"/>
                <w:color w:val="000000"/>
                <w:sz w:val="20"/>
                <w:szCs w:val="20"/>
                <w:lang w:val="en-GB" w:eastAsia="en-GB"/>
              </w:rPr>
            </w:pPr>
            <w:r w:rsidRPr="00B56C12">
              <w:rPr>
                <w:rFonts w:ascii="Times New Roman" w:hAnsi="Times New Roman" w:cs="Times New Roman"/>
                <w:sz w:val="20"/>
                <w:lang w:val="en-GB"/>
              </w:rPr>
              <w:t>Things would be better in Spain if there were less inequality.</w:t>
            </w:r>
          </w:p>
        </w:tc>
      </w:tr>
      <w:tr w:rsidR="00B56C12" w:rsidRPr="006570B0" w14:paraId="3DB75780" w14:textId="77777777" w:rsidTr="00B56C12">
        <w:trPr>
          <w:trHeight w:val="288"/>
          <w:jc w:val="center"/>
        </w:trPr>
        <w:tc>
          <w:tcPr>
            <w:tcW w:w="1572" w:type="dxa"/>
            <w:tcBorders>
              <w:top w:val="nil"/>
              <w:left w:val="nil"/>
              <w:bottom w:val="nil"/>
              <w:right w:val="nil"/>
            </w:tcBorders>
            <w:shd w:val="clear" w:color="auto" w:fill="auto"/>
            <w:noWrap/>
            <w:hideMark/>
          </w:tcPr>
          <w:p w14:paraId="165B6320" w14:textId="77777777" w:rsidR="00B56C12" w:rsidRPr="00470E5C" w:rsidRDefault="00B56C12" w:rsidP="00B56C12">
            <w:pPr>
              <w:spacing w:after="0" w:line="240" w:lineRule="auto"/>
              <w:rPr>
                <w:rFonts w:ascii="Times New Roman" w:eastAsia="Times New Roman" w:hAnsi="Times New Roman" w:cs="Times New Roman"/>
                <w:sz w:val="20"/>
                <w:szCs w:val="20"/>
                <w:lang w:val="en-GB" w:eastAsia="en-GB"/>
              </w:rPr>
            </w:pPr>
            <w:r w:rsidRPr="00470E5C">
              <w:rPr>
                <w:rFonts w:ascii="Times New Roman" w:eastAsia="Times New Roman" w:hAnsi="Times New Roman" w:cs="Times New Roman"/>
                <w:sz w:val="20"/>
                <w:szCs w:val="20"/>
                <w:lang w:val="en-GB" w:eastAsia="en-GB"/>
              </w:rPr>
              <w:t>Conservative</w:t>
            </w:r>
          </w:p>
        </w:tc>
        <w:tc>
          <w:tcPr>
            <w:tcW w:w="1068" w:type="dxa"/>
            <w:tcBorders>
              <w:top w:val="nil"/>
              <w:left w:val="nil"/>
              <w:bottom w:val="nil"/>
              <w:right w:val="nil"/>
            </w:tcBorders>
            <w:shd w:val="clear" w:color="auto" w:fill="auto"/>
            <w:hideMark/>
          </w:tcPr>
          <w:p w14:paraId="4AF683AA" w14:textId="77777777" w:rsidR="00B56C12" w:rsidRPr="00470E5C" w:rsidRDefault="00B56C12" w:rsidP="00B56C12">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C1</w:t>
            </w:r>
          </w:p>
        </w:tc>
        <w:tc>
          <w:tcPr>
            <w:tcW w:w="8087" w:type="dxa"/>
            <w:tcBorders>
              <w:top w:val="nil"/>
              <w:left w:val="nil"/>
              <w:bottom w:val="nil"/>
              <w:right w:val="nil"/>
            </w:tcBorders>
            <w:shd w:val="clear" w:color="auto" w:fill="auto"/>
            <w:noWrap/>
            <w:hideMark/>
          </w:tcPr>
          <w:p w14:paraId="6E25DDB5" w14:textId="4D054A39" w:rsidR="00B56C12" w:rsidRPr="00B56C12" w:rsidRDefault="00B56C12" w:rsidP="00B56C12">
            <w:pPr>
              <w:spacing w:after="0" w:line="240" w:lineRule="auto"/>
              <w:rPr>
                <w:rFonts w:ascii="Times New Roman" w:eastAsia="Times New Roman" w:hAnsi="Times New Roman" w:cs="Times New Roman"/>
                <w:color w:val="000000"/>
                <w:sz w:val="20"/>
                <w:szCs w:val="20"/>
                <w:lang w:val="en-GB" w:eastAsia="en-GB"/>
              </w:rPr>
            </w:pPr>
            <w:r w:rsidRPr="00B56C12">
              <w:rPr>
                <w:rFonts w:ascii="Times New Roman" w:hAnsi="Times New Roman" w:cs="Times New Roman"/>
                <w:sz w:val="20"/>
                <w:lang w:val="en-GB"/>
              </w:rPr>
              <w:t>Social inequality is necessary for the country to prosper.</w:t>
            </w:r>
          </w:p>
        </w:tc>
      </w:tr>
      <w:tr w:rsidR="00B56C12" w:rsidRPr="006570B0" w14:paraId="5DA02D38" w14:textId="77777777" w:rsidTr="00B56C12">
        <w:trPr>
          <w:trHeight w:val="288"/>
          <w:jc w:val="center"/>
        </w:trPr>
        <w:tc>
          <w:tcPr>
            <w:tcW w:w="1572" w:type="dxa"/>
            <w:tcBorders>
              <w:top w:val="nil"/>
              <w:left w:val="nil"/>
              <w:bottom w:val="nil"/>
              <w:right w:val="nil"/>
            </w:tcBorders>
            <w:shd w:val="clear" w:color="auto" w:fill="auto"/>
            <w:noWrap/>
            <w:hideMark/>
          </w:tcPr>
          <w:p w14:paraId="3DA48EF6" w14:textId="77777777" w:rsidR="00B56C12" w:rsidRPr="00470E5C" w:rsidRDefault="00B56C12" w:rsidP="00B56C12">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6D0D3574" w14:textId="77777777" w:rsidR="00B56C12" w:rsidRPr="00470E5C" w:rsidRDefault="00B56C12" w:rsidP="00B56C12">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C2</w:t>
            </w:r>
          </w:p>
        </w:tc>
        <w:tc>
          <w:tcPr>
            <w:tcW w:w="8087" w:type="dxa"/>
            <w:tcBorders>
              <w:top w:val="nil"/>
              <w:left w:val="nil"/>
              <w:bottom w:val="nil"/>
              <w:right w:val="nil"/>
            </w:tcBorders>
            <w:shd w:val="clear" w:color="auto" w:fill="auto"/>
            <w:noWrap/>
            <w:hideMark/>
          </w:tcPr>
          <w:p w14:paraId="2EC884EC" w14:textId="3748A65B" w:rsidR="00B56C12" w:rsidRPr="00B56C12" w:rsidRDefault="00B56C12" w:rsidP="00B56C12">
            <w:pPr>
              <w:spacing w:after="0" w:line="240" w:lineRule="auto"/>
              <w:rPr>
                <w:rFonts w:ascii="Times New Roman" w:eastAsia="Times New Roman" w:hAnsi="Times New Roman" w:cs="Times New Roman"/>
                <w:color w:val="000000"/>
                <w:sz w:val="20"/>
                <w:szCs w:val="20"/>
                <w:lang w:val="en-GB" w:eastAsia="en-GB"/>
              </w:rPr>
            </w:pPr>
            <w:r w:rsidRPr="00B56C12">
              <w:rPr>
                <w:rFonts w:ascii="Times New Roman" w:hAnsi="Times New Roman" w:cs="Times New Roman"/>
                <w:sz w:val="20"/>
                <w:lang w:val="en-GB"/>
              </w:rPr>
              <w:t>Immigrants are a burden on our country because they take away our jobs, housing and health care.</w:t>
            </w:r>
          </w:p>
        </w:tc>
      </w:tr>
      <w:tr w:rsidR="00B56C12" w:rsidRPr="006570B0" w14:paraId="175288FB" w14:textId="77777777" w:rsidTr="00B56C12">
        <w:trPr>
          <w:trHeight w:val="288"/>
          <w:jc w:val="center"/>
        </w:trPr>
        <w:tc>
          <w:tcPr>
            <w:tcW w:w="1572" w:type="dxa"/>
            <w:tcBorders>
              <w:top w:val="nil"/>
              <w:left w:val="nil"/>
              <w:bottom w:val="nil"/>
              <w:right w:val="nil"/>
            </w:tcBorders>
            <w:shd w:val="clear" w:color="auto" w:fill="auto"/>
            <w:noWrap/>
            <w:hideMark/>
          </w:tcPr>
          <w:p w14:paraId="64F3B53A" w14:textId="77777777" w:rsidR="00B56C12" w:rsidRPr="00470E5C" w:rsidRDefault="00B56C12" w:rsidP="00B56C12">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747C63E2" w14:textId="77777777" w:rsidR="00B56C12" w:rsidRPr="00470E5C" w:rsidRDefault="00B56C12" w:rsidP="00B56C12">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C3</w:t>
            </w:r>
          </w:p>
        </w:tc>
        <w:tc>
          <w:tcPr>
            <w:tcW w:w="8087" w:type="dxa"/>
            <w:tcBorders>
              <w:top w:val="nil"/>
              <w:left w:val="nil"/>
              <w:bottom w:val="nil"/>
              <w:right w:val="nil"/>
            </w:tcBorders>
            <w:shd w:val="clear" w:color="auto" w:fill="auto"/>
            <w:noWrap/>
            <w:hideMark/>
          </w:tcPr>
          <w:p w14:paraId="6310D1EE" w14:textId="4821DBF7" w:rsidR="00B56C12" w:rsidRPr="00B56C12" w:rsidRDefault="00B56C12" w:rsidP="00B56C12">
            <w:pPr>
              <w:spacing w:after="0" w:line="240" w:lineRule="auto"/>
              <w:rPr>
                <w:rFonts w:ascii="Times New Roman" w:eastAsia="Times New Roman" w:hAnsi="Times New Roman" w:cs="Times New Roman"/>
                <w:color w:val="000000"/>
                <w:sz w:val="20"/>
                <w:szCs w:val="20"/>
                <w:lang w:val="en-GB" w:eastAsia="en-GB"/>
              </w:rPr>
            </w:pPr>
            <w:r w:rsidRPr="00B56C12">
              <w:rPr>
                <w:rFonts w:ascii="Times New Roman" w:hAnsi="Times New Roman" w:cs="Times New Roman"/>
                <w:sz w:val="20"/>
                <w:lang w:val="en-GB"/>
              </w:rPr>
              <w:t>Government investment in public services is a waste of money.</w:t>
            </w:r>
          </w:p>
        </w:tc>
      </w:tr>
      <w:tr w:rsidR="00B56C12" w:rsidRPr="006570B0" w14:paraId="0CE2A22B" w14:textId="77777777" w:rsidTr="00B56C12">
        <w:trPr>
          <w:trHeight w:val="288"/>
          <w:jc w:val="center"/>
        </w:trPr>
        <w:tc>
          <w:tcPr>
            <w:tcW w:w="1572" w:type="dxa"/>
            <w:tcBorders>
              <w:top w:val="nil"/>
              <w:left w:val="nil"/>
              <w:bottom w:val="nil"/>
              <w:right w:val="nil"/>
            </w:tcBorders>
            <w:shd w:val="clear" w:color="auto" w:fill="auto"/>
            <w:noWrap/>
            <w:hideMark/>
          </w:tcPr>
          <w:p w14:paraId="545DBFC7" w14:textId="77777777" w:rsidR="00B56C12" w:rsidRPr="00470E5C" w:rsidRDefault="00B56C12" w:rsidP="00B56C12">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2B9310C8" w14:textId="77777777" w:rsidR="00B56C12" w:rsidRPr="00470E5C" w:rsidRDefault="00B56C12" w:rsidP="00B56C12">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C4</w:t>
            </w:r>
          </w:p>
        </w:tc>
        <w:tc>
          <w:tcPr>
            <w:tcW w:w="8087" w:type="dxa"/>
            <w:tcBorders>
              <w:top w:val="nil"/>
              <w:left w:val="nil"/>
              <w:bottom w:val="nil"/>
              <w:right w:val="nil"/>
            </w:tcBorders>
            <w:shd w:val="clear" w:color="auto" w:fill="auto"/>
            <w:noWrap/>
            <w:hideMark/>
          </w:tcPr>
          <w:p w14:paraId="43F79A2E" w14:textId="6B1DDA04" w:rsidR="00B56C12" w:rsidRPr="00B56C12" w:rsidRDefault="00B56C12" w:rsidP="00B56C12">
            <w:pPr>
              <w:spacing w:after="0" w:line="240" w:lineRule="auto"/>
              <w:rPr>
                <w:rFonts w:ascii="Times New Roman" w:eastAsia="Times New Roman" w:hAnsi="Times New Roman" w:cs="Times New Roman"/>
                <w:color w:val="000000"/>
                <w:sz w:val="20"/>
                <w:szCs w:val="20"/>
                <w:lang w:val="en-GB" w:eastAsia="en-GB"/>
              </w:rPr>
            </w:pPr>
            <w:r w:rsidRPr="00B56C12">
              <w:rPr>
                <w:rFonts w:ascii="Times New Roman" w:hAnsi="Times New Roman" w:cs="Times New Roman"/>
                <w:sz w:val="20"/>
                <w:lang w:val="en-GB"/>
              </w:rPr>
              <w:t>The ecological crisis has been exaggerated.</w:t>
            </w:r>
          </w:p>
        </w:tc>
      </w:tr>
      <w:tr w:rsidR="00470E5C" w:rsidRPr="006570B0" w14:paraId="71F085D5" w14:textId="77777777" w:rsidTr="00B56C12">
        <w:trPr>
          <w:trHeight w:val="288"/>
          <w:jc w:val="center"/>
        </w:trPr>
        <w:tc>
          <w:tcPr>
            <w:tcW w:w="1572" w:type="dxa"/>
            <w:tcBorders>
              <w:top w:val="nil"/>
              <w:left w:val="nil"/>
              <w:bottom w:val="nil"/>
              <w:right w:val="nil"/>
            </w:tcBorders>
            <w:shd w:val="clear" w:color="auto" w:fill="auto"/>
            <w:noWrap/>
            <w:hideMark/>
          </w:tcPr>
          <w:p w14:paraId="6D73FBB9" w14:textId="77777777" w:rsidR="00470E5C" w:rsidRPr="00470E5C" w:rsidRDefault="00470E5C" w:rsidP="00470E5C">
            <w:pPr>
              <w:spacing w:after="0" w:line="240" w:lineRule="auto"/>
              <w:rPr>
                <w:rFonts w:ascii="Times New Roman" w:eastAsia="Times New Roman" w:hAnsi="Times New Roman" w:cs="Times New Roman"/>
                <w:sz w:val="20"/>
                <w:szCs w:val="20"/>
                <w:lang w:val="en-GB" w:eastAsia="en-GB"/>
              </w:rPr>
            </w:pPr>
            <w:r w:rsidRPr="00470E5C">
              <w:rPr>
                <w:rFonts w:ascii="Times New Roman" w:eastAsia="Times New Roman" w:hAnsi="Times New Roman" w:cs="Times New Roman"/>
                <w:sz w:val="20"/>
                <w:szCs w:val="20"/>
                <w:lang w:val="en-GB" w:eastAsia="en-GB"/>
              </w:rPr>
              <w:t>Manichaeism</w:t>
            </w:r>
          </w:p>
        </w:tc>
        <w:tc>
          <w:tcPr>
            <w:tcW w:w="1068" w:type="dxa"/>
            <w:tcBorders>
              <w:top w:val="nil"/>
              <w:left w:val="nil"/>
              <w:bottom w:val="nil"/>
              <w:right w:val="nil"/>
            </w:tcBorders>
            <w:shd w:val="clear" w:color="auto" w:fill="auto"/>
            <w:hideMark/>
          </w:tcPr>
          <w:p w14:paraId="158CD994" w14:textId="77777777" w:rsidR="00470E5C" w:rsidRPr="00470E5C" w:rsidRDefault="00470E5C" w:rsidP="00470E5C">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M1</w:t>
            </w:r>
          </w:p>
        </w:tc>
        <w:tc>
          <w:tcPr>
            <w:tcW w:w="8087" w:type="dxa"/>
            <w:tcBorders>
              <w:top w:val="nil"/>
              <w:left w:val="nil"/>
              <w:bottom w:val="nil"/>
              <w:right w:val="nil"/>
            </w:tcBorders>
            <w:shd w:val="clear" w:color="auto" w:fill="auto"/>
            <w:noWrap/>
            <w:hideMark/>
          </w:tcPr>
          <w:p w14:paraId="5783AF7F"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In this world there are two main groups of people, the good and the bad.</w:t>
            </w:r>
          </w:p>
        </w:tc>
      </w:tr>
      <w:tr w:rsidR="00470E5C" w:rsidRPr="006570B0" w14:paraId="329818B7" w14:textId="77777777" w:rsidTr="00B56C12">
        <w:trPr>
          <w:trHeight w:val="288"/>
          <w:jc w:val="center"/>
        </w:trPr>
        <w:tc>
          <w:tcPr>
            <w:tcW w:w="1572" w:type="dxa"/>
            <w:tcBorders>
              <w:top w:val="nil"/>
              <w:left w:val="nil"/>
              <w:bottom w:val="nil"/>
              <w:right w:val="nil"/>
            </w:tcBorders>
            <w:shd w:val="clear" w:color="auto" w:fill="auto"/>
            <w:noWrap/>
            <w:hideMark/>
          </w:tcPr>
          <w:p w14:paraId="334B2F65"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666608A3" w14:textId="77777777" w:rsidR="00470E5C" w:rsidRPr="00470E5C" w:rsidRDefault="00470E5C" w:rsidP="00470E5C">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M2</w:t>
            </w:r>
          </w:p>
        </w:tc>
        <w:tc>
          <w:tcPr>
            <w:tcW w:w="8087" w:type="dxa"/>
            <w:tcBorders>
              <w:top w:val="nil"/>
              <w:left w:val="nil"/>
              <w:bottom w:val="nil"/>
              <w:right w:val="nil"/>
            </w:tcBorders>
            <w:shd w:val="clear" w:color="auto" w:fill="auto"/>
            <w:noWrap/>
            <w:hideMark/>
          </w:tcPr>
          <w:p w14:paraId="736631F9"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There are many paths, but only one is the right one.</w:t>
            </w:r>
          </w:p>
        </w:tc>
      </w:tr>
      <w:tr w:rsidR="00470E5C" w:rsidRPr="006570B0" w14:paraId="51E84E85" w14:textId="77777777" w:rsidTr="00B56C12">
        <w:trPr>
          <w:trHeight w:val="288"/>
          <w:jc w:val="center"/>
        </w:trPr>
        <w:tc>
          <w:tcPr>
            <w:tcW w:w="1572" w:type="dxa"/>
            <w:tcBorders>
              <w:top w:val="nil"/>
              <w:left w:val="nil"/>
              <w:bottom w:val="nil"/>
              <w:right w:val="nil"/>
            </w:tcBorders>
            <w:shd w:val="clear" w:color="auto" w:fill="auto"/>
            <w:noWrap/>
            <w:hideMark/>
          </w:tcPr>
          <w:p w14:paraId="0FF8F6AE"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5D1C2EA7" w14:textId="77777777" w:rsidR="00470E5C" w:rsidRPr="00470E5C" w:rsidRDefault="00470E5C" w:rsidP="00470E5C">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M3</w:t>
            </w:r>
          </w:p>
        </w:tc>
        <w:tc>
          <w:tcPr>
            <w:tcW w:w="8087" w:type="dxa"/>
            <w:tcBorders>
              <w:top w:val="nil"/>
              <w:left w:val="nil"/>
              <w:bottom w:val="nil"/>
              <w:right w:val="nil"/>
            </w:tcBorders>
            <w:shd w:val="clear" w:color="auto" w:fill="auto"/>
            <w:noWrap/>
            <w:hideMark/>
          </w:tcPr>
          <w:p w14:paraId="1D369469"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There are two types of people, those who think like me and those who think differently.</w:t>
            </w:r>
          </w:p>
        </w:tc>
      </w:tr>
      <w:tr w:rsidR="00470E5C" w:rsidRPr="006570B0" w14:paraId="629971F9" w14:textId="77777777" w:rsidTr="00B56C12">
        <w:trPr>
          <w:trHeight w:val="288"/>
          <w:jc w:val="center"/>
        </w:trPr>
        <w:tc>
          <w:tcPr>
            <w:tcW w:w="1572" w:type="dxa"/>
            <w:tcBorders>
              <w:top w:val="nil"/>
              <w:left w:val="nil"/>
              <w:bottom w:val="nil"/>
              <w:right w:val="nil"/>
            </w:tcBorders>
            <w:shd w:val="clear" w:color="auto" w:fill="auto"/>
            <w:noWrap/>
            <w:hideMark/>
          </w:tcPr>
          <w:p w14:paraId="58191E01"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56A0F676" w14:textId="77777777" w:rsidR="00470E5C" w:rsidRPr="00470E5C" w:rsidRDefault="00470E5C" w:rsidP="00470E5C">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M4</w:t>
            </w:r>
          </w:p>
        </w:tc>
        <w:tc>
          <w:tcPr>
            <w:tcW w:w="8087" w:type="dxa"/>
            <w:tcBorders>
              <w:top w:val="nil"/>
              <w:left w:val="nil"/>
              <w:bottom w:val="nil"/>
              <w:right w:val="nil"/>
            </w:tcBorders>
            <w:shd w:val="clear" w:color="auto" w:fill="auto"/>
            <w:noWrap/>
            <w:hideMark/>
          </w:tcPr>
          <w:p w14:paraId="781BEE7F"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There is only one right way of doing things.</w:t>
            </w:r>
          </w:p>
        </w:tc>
      </w:tr>
      <w:tr w:rsidR="00470E5C" w:rsidRPr="006570B0" w14:paraId="40C74552" w14:textId="77777777" w:rsidTr="00B56C12">
        <w:trPr>
          <w:trHeight w:val="288"/>
          <w:jc w:val="center"/>
        </w:trPr>
        <w:tc>
          <w:tcPr>
            <w:tcW w:w="1572" w:type="dxa"/>
            <w:tcBorders>
              <w:top w:val="nil"/>
              <w:left w:val="nil"/>
              <w:bottom w:val="nil"/>
              <w:right w:val="nil"/>
            </w:tcBorders>
            <w:shd w:val="clear" w:color="auto" w:fill="auto"/>
            <w:noWrap/>
            <w:hideMark/>
          </w:tcPr>
          <w:p w14:paraId="33B656C4"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p>
        </w:tc>
        <w:tc>
          <w:tcPr>
            <w:tcW w:w="1068" w:type="dxa"/>
            <w:tcBorders>
              <w:top w:val="nil"/>
              <w:left w:val="nil"/>
              <w:bottom w:val="nil"/>
              <w:right w:val="nil"/>
            </w:tcBorders>
            <w:shd w:val="clear" w:color="auto" w:fill="auto"/>
            <w:hideMark/>
          </w:tcPr>
          <w:p w14:paraId="752B79F6" w14:textId="77777777" w:rsidR="00470E5C" w:rsidRPr="00470E5C" w:rsidRDefault="00470E5C" w:rsidP="00470E5C">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M5</w:t>
            </w:r>
          </w:p>
        </w:tc>
        <w:tc>
          <w:tcPr>
            <w:tcW w:w="8087" w:type="dxa"/>
            <w:tcBorders>
              <w:top w:val="nil"/>
              <w:left w:val="nil"/>
              <w:bottom w:val="nil"/>
              <w:right w:val="nil"/>
            </w:tcBorders>
            <w:shd w:val="clear" w:color="auto" w:fill="auto"/>
            <w:noWrap/>
            <w:hideMark/>
          </w:tcPr>
          <w:p w14:paraId="1FF2CDA0"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People who disagree with me are wrong.</w:t>
            </w:r>
          </w:p>
        </w:tc>
      </w:tr>
      <w:tr w:rsidR="00470E5C" w:rsidRPr="006570B0" w14:paraId="514BB5B6" w14:textId="77777777" w:rsidTr="00B56C12">
        <w:trPr>
          <w:trHeight w:val="288"/>
          <w:jc w:val="center"/>
        </w:trPr>
        <w:tc>
          <w:tcPr>
            <w:tcW w:w="1572" w:type="dxa"/>
            <w:tcBorders>
              <w:top w:val="nil"/>
              <w:left w:val="nil"/>
              <w:bottom w:val="single" w:sz="4" w:space="0" w:color="auto"/>
              <w:right w:val="nil"/>
            </w:tcBorders>
            <w:shd w:val="clear" w:color="auto" w:fill="auto"/>
            <w:noWrap/>
            <w:hideMark/>
          </w:tcPr>
          <w:p w14:paraId="37BB3E98" w14:textId="77777777" w:rsidR="00470E5C" w:rsidRPr="00470E5C" w:rsidRDefault="00470E5C" w:rsidP="00470E5C">
            <w:pPr>
              <w:spacing w:after="0" w:line="240" w:lineRule="auto"/>
              <w:rPr>
                <w:rFonts w:ascii="Times New Roman" w:eastAsia="Times New Roman" w:hAnsi="Times New Roman" w:cs="Times New Roman"/>
                <w:sz w:val="20"/>
                <w:szCs w:val="20"/>
                <w:lang w:val="en-GB" w:eastAsia="en-GB"/>
              </w:rPr>
            </w:pPr>
            <w:r w:rsidRPr="00470E5C">
              <w:rPr>
                <w:rFonts w:ascii="Times New Roman" w:eastAsia="Times New Roman" w:hAnsi="Times New Roman" w:cs="Times New Roman"/>
                <w:sz w:val="20"/>
                <w:szCs w:val="20"/>
                <w:lang w:val="en-GB" w:eastAsia="en-GB"/>
              </w:rPr>
              <w:t> </w:t>
            </w:r>
          </w:p>
        </w:tc>
        <w:tc>
          <w:tcPr>
            <w:tcW w:w="1068" w:type="dxa"/>
            <w:tcBorders>
              <w:top w:val="nil"/>
              <w:left w:val="nil"/>
              <w:bottom w:val="single" w:sz="4" w:space="0" w:color="auto"/>
              <w:right w:val="nil"/>
            </w:tcBorders>
            <w:shd w:val="clear" w:color="auto" w:fill="auto"/>
            <w:hideMark/>
          </w:tcPr>
          <w:p w14:paraId="255D24F6" w14:textId="77777777" w:rsidR="00470E5C" w:rsidRPr="00470E5C" w:rsidRDefault="00470E5C" w:rsidP="00470E5C">
            <w:pPr>
              <w:spacing w:after="0" w:line="240" w:lineRule="auto"/>
              <w:rPr>
                <w:rFonts w:ascii="Times New Roman" w:eastAsia="Times New Roman" w:hAnsi="Times New Roman" w:cs="Times New Roman"/>
                <w:i/>
                <w:iCs/>
                <w:color w:val="000000"/>
                <w:sz w:val="20"/>
                <w:szCs w:val="20"/>
                <w:lang w:val="en-GB" w:eastAsia="en-GB"/>
              </w:rPr>
            </w:pPr>
            <w:r w:rsidRPr="00470E5C">
              <w:rPr>
                <w:rFonts w:ascii="Times New Roman" w:eastAsia="Times New Roman" w:hAnsi="Times New Roman" w:cs="Times New Roman"/>
                <w:i/>
                <w:iCs/>
                <w:color w:val="000000"/>
                <w:sz w:val="20"/>
                <w:szCs w:val="20"/>
                <w:lang w:val="en-GB" w:eastAsia="en-GB"/>
              </w:rPr>
              <w:t>M6</w:t>
            </w:r>
          </w:p>
        </w:tc>
        <w:tc>
          <w:tcPr>
            <w:tcW w:w="8087" w:type="dxa"/>
            <w:tcBorders>
              <w:top w:val="nil"/>
              <w:left w:val="nil"/>
              <w:bottom w:val="single" w:sz="4" w:space="0" w:color="auto"/>
              <w:right w:val="nil"/>
            </w:tcBorders>
            <w:shd w:val="clear" w:color="auto" w:fill="auto"/>
            <w:noWrap/>
            <w:hideMark/>
          </w:tcPr>
          <w:p w14:paraId="015FBFBF" w14:textId="77777777" w:rsidR="00470E5C" w:rsidRPr="00470E5C" w:rsidRDefault="00470E5C" w:rsidP="00470E5C">
            <w:pPr>
              <w:spacing w:after="0" w:line="240" w:lineRule="auto"/>
              <w:rPr>
                <w:rFonts w:ascii="Times New Roman" w:eastAsia="Times New Roman" w:hAnsi="Times New Roman" w:cs="Times New Roman"/>
                <w:color w:val="000000"/>
                <w:sz w:val="20"/>
                <w:szCs w:val="20"/>
                <w:lang w:val="en-GB" w:eastAsia="en-GB"/>
              </w:rPr>
            </w:pPr>
            <w:r w:rsidRPr="00470E5C">
              <w:rPr>
                <w:rFonts w:ascii="Times New Roman" w:eastAsia="Times New Roman" w:hAnsi="Times New Roman" w:cs="Times New Roman"/>
                <w:color w:val="000000"/>
                <w:sz w:val="20"/>
                <w:szCs w:val="20"/>
                <w:lang w:val="en-GB" w:eastAsia="en-GB"/>
              </w:rPr>
              <w:t>My beliefs are too important to abandon, even if I am given good arguments against them.</w:t>
            </w:r>
          </w:p>
        </w:tc>
      </w:tr>
    </w:tbl>
    <w:p w14:paraId="716C3C91" w14:textId="31E44453" w:rsidR="00197221" w:rsidRDefault="00197221">
      <w:pPr>
        <w:rPr>
          <w:rFonts w:ascii="Times New Roman" w:hAnsi="Times New Roman" w:cs="Times New Roman"/>
          <w:lang w:val="en-GB"/>
        </w:rPr>
      </w:pPr>
    </w:p>
    <w:p w14:paraId="54202BFE" w14:textId="5319F21D" w:rsidR="005B57D5" w:rsidRDefault="00671B10" w:rsidP="00671B10">
      <w:pPr>
        <w:pStyle w:val="Ttulo2"/>
        <w:rPr>
          <w:rFonts w:ascii="Times New Roman" w:hAnsi="Times New Roman" w:cs="Times New Roman"/>
          <w:i/>
          <w:color w:val="auto"/>
          <w:sz w:val="22"/>
          <w:szCs w:val="22"/>
          <w:lang w:val="en-GB"/>
        </w:rPr>
      </w:pPr>
      <w:commentRangeStart w:id="4"/>
      <w:commentRangeStart w:id="5"/>
      <w:r>
        <w:rPr>
          <w:rFonts w:ascii="Times New Roman" w:hAnsi="Times New Roman" w:cs="Times New Roman"/>
          <w:i/>
          <w:color w:val="auto"/>
          <w:sz w:val="22"/>
          <w:szCs w:val="22"/>
          <w:lang w:val="en-GB"/>
        </w:rPr>
        <w:t>Ethics statement</w:t>
      </w:r>
      <w:commentRangeEnd w:id="4"/>
      <w:r>
        <w:rPr>
          <w:rStyle w:val="Refdecomentario"/>
          <w:rFonts w:asciiTheme="minorHAnsi" w:eastAsiaTheme="minorHAnsi" w:hAnsiTheme="minorHAnsi" w:cstheme="minorBidi"/>
          <w:color w:val="auto"/>
        </w:rPr>
        <w:commentReference w:id="4"/>
      </w:r>
      <w:commentRangeEnd w:id="5"/>
      <w:r w:rsidR="007324B0">
        <w:rPr>
          <w:rStyle w:val="Refdecomentario"/>
          <w:rFonts w:asciiTheme="minorHAnsi" w:eastAsiaTheme="minorHAnsi" w:hAnsiTheme="minorHAnsi" w:cstheme="minorBidi"/>
          <w:color w:val="auto"/>
        </w:rPr>
        <w:commentReference w:id="5"/>
      </w:r>
    </w:p>
    <w:p w14:paraId="256A33AE" w14:textId="4AB0B51E" w:rsidR="008A2AD1" w:rsidRPr="008A2AD1" w:rsidRDefault="008A2AD1" w:rsidP="00CF33E7">
      <w:pPr>
        <w:ind w:firstLine="576"/>
        <w:jc w:val="both"/>
        <w:rPr>
          <w:rFonts w:ascii="Times New Roman" w:hAnsi="Times New Roman" w:cs="Times New Roman"/>
          <w:lang w:val="en-GB"/>
        </w:rPr>
      </w:pPr>
      <w:r>
        <w:rPr>
          <w:rFonts w:ascii="Times New Roman" w:hAnsi="Times New Roman" w:cs="Times New Roman"/>
          <w:lang w:val="en-GB"/>
        </w:rPr>
        <w:t xml:space="preserve">The CTS Unit </w:t>
      </w:r>
      <w:r w:rsidRPr="008A2AD1">
        <w:rPr>
          <w:rFonts w:ascii="Times New Roman" w:hAnsi="Times New Roman" w:cs="Times New Roman"/>
          <w:lang w:val="en-GB"/>
        </w:rPr>
        <w:t xml:space="preserve">adheres to the CIEMAT code of ethics, which can be found </w:t>
      </w:r>
      <w:r w:rsidR="008A4AA8">
        <w:rPr>
          <w:rFonts w:ascii="Times New Roman" w:hAnsi="Times New Roman" w:cs="Times New Roman"/>
          <w:lang w:val="en-GB"/>
        </w:rPr>
        <w:t xml:space="preserve">here </w:t>
      </w:r>
      <w:hyperlink r:id="rId10" w:history="1">
        <w:r w:rsidR="008A4AA8" w:rsidRPr="00574374">
          <w:rPr>
            <w:rStyle w:val="Hipervnculo"/>
            <w:rFonts w:ascii="Times New Roman" w:hAnsi="Times New Roman" w:cs="Times New Roman"/>
            <w:lang w:val="en-GB"/>
          </w:rPr>
          <w:t>https://www.ciemat.es/portal.do?TR=A&amp;IDR=1&amp;identificador=945</w:t>
        </w:r>
      </w:hyperlink>
      <w:r w:rsidR="008A4AA8">
        <w:rPr>
          <w:rFonts w:ascii="Times New Roman" w:hAnsi="Times New Roman" w:cs="Times New Roman"/>
          <w:lang w:val="en-GB"/>
        </w:rPr>
        <w:t xml:space="preserve">. </w:t>
      </w:r>
      <w:r w:rsidRPr="008A2AD1">
        <w:rPr>
          <w:rFonts w:ascii="Times New Roman" w:hAnsi="Times New Roman" w:cs="Times New Roman"/>
          <w:lang w:val="en-GB"/>
        </w:rPr>
        <w:t>In addition, the company responsible for the fieldwork IKERFEL adheres to the best practice standards set by ESOMAR, Insights Association, as well as complying with requirements such as ISO 20252 and ISO 26362.</w:t>
      </w:r>
    </w:p>
    <w:p w14:paraId="5F3ED6E3" w14:textId="6551F105" w:rsidR="00671B10" w:rsidRPr="00197221" w:rsidRDefault="00671B10" w:rsidP="00671B10">
      <w:pPr>
        <w:pStyle w:val="Ttulo2"/>
        <w:rPr>
          <w:rFonts w:ascii="Times New Roman" w:hAnsi="Times New Roman" w:cs="Times New Roman"/>
          <w:lang w:val="en-GB"/>
        </w:rPr>
      </w:pPr>
      <w:r>
        <w:rPr>
          <w:rFonts w:ascii="Times New Roman" w:hAnsi="Times New Roman" w:cs="Times New Roman"/>
          <w:i/>
          <w:color w:val="auto"/>
          <w:sz w:val="22"/>
          <w:szCs w:val="22"/>
          <w:lang w:val="en-GB"/>
        </w:rPr>
        <w:t>Participants and procedure</w:t>
      </w:r>
    </w:p>
    <w:p w14:paraId="24873821" w14:textId="7E4E6EA8" w:rsidR="00F23B53" w:rsidRPr="001002C3" w:rsidRDefault="00DE2BD4" w:rsidP="00CF33E7">
      <w:pPr>
        <w:ind w:firstLine="576"/>
        <w:jc w:val="both"/>
        <w:rPr>
          <w:rFonts w:ascii="Times New Roman" w:hAnsi="Times New Roman" w:cs="Times New Roman"/>
          <w:lang w:val="en-GB"/>
        </w:rPr>
      </w:pPr>
      <w:commentRangeStart w:id="6"/>
      <w:r>
        <w:rPr>
          <w:rFonts w:ascii="Times New Roman" w:hAnsi="Times New Roman" w:cs="Times New Roman"/>
          <w:lang w:val="en-GB"/>
        </w:rPr>
        <w:t>LAIC started</w:t>
      </w:r>
      <w:r w:rsidRPr="00DE2BD4">
        <w:rPr>
          <w:rFonts w:ascii="Times New Roman" w:hAnsi="Times New Roman" w:cs="Times New Roman"/>
          <w:lang w:val="en-GB"/>
        </w:rPr>
        <w:t xml:space="preserve"> </w:t>
      </w:r>
      <w:r>
        <w:rPr>
          <w:rFonts w:ascii="Times New Roman" w:hAnsi="Times New Roman" w:cs="Times New Roman"/>
          <w:lang w:val="en-GB"/>
        </w:rPr>
        <w:t xml:space="preserve">with </w:t>
      </w:r>
      <w:commentRangeEnd w:id="6"/>
      <w:r w:rsidR="00F23B53">
        <w:rPr>
          <w:rStyle w:val="Refdecomentario"/>
        </w:rPr>
        <w:commentReference w:id="6"/>
      </w:r>
      <w:r>
        <w:rPr>
          <w:rFonts w:ascii="Times New Roman" w:hAnsi="Times New Roman" w:cs="Times New Roman"/>
          <w:lang w:val="en-GB"/>
        </w:rPr>
        <w:t xml:space="preserve">a </w:t>
      </w:r>
      <w:r w:rsidRPr="00DE2BD4">
        <w:rPr>
          <w:rFonts w:ascii="Times New Roman" w:hAnsi="Times New Roman" w:cs="Times New Roman"/>
          <w:lang w:val="en-GB"/>
        </w:rPr>
        <w:t xml:space="preserve">sample of </w:t>
      </w:r>
      <w:r w:rsidR="00F23B53">
        <w:rPr>
          <w:rFonts w:ascii="Times New Roman" w:hAnsi="Times New Roman" w:cs="Times New Roman"/>
          <w:lang w:val="en-GB"/>
        </w:rPr>
        <w:t>4671</w:t>
      </w:r>
      <w:r w:rsidRPr="00DE2BD4">
        <w:rPr>
          <w:rFonts w:ascii="Times New Roman" w:hAnsi="Times New Roman" w:cs="Times New Roman"/>
          <w:lang w:val="en-GB"/>
        </w:rPr>
        <w:t xml:space="preserve"> </w:t>
      </w:r>
      <w:r w:rsidR="005859E8">
        <w:rPr>
          <w:rFonts w:ascii="Times New Roman" w:hAnsi="Times New Roman" w:cs="Times New Roman"/>
          <w:lang w:val="en-GB"/>
        </w:rPr>
        <w:t>Spanish residents over 16</w:t>
      </w:r>
      <w:r>
        <w:rPr>
          <w:rFonts w:ascii="Times New Roman" w:hAnsi="Times New Roman" w:cs="Times New Roman"/>
          <w:lang w:val="en-GB"/>
        </w:rPr>
        <w:t xml:space="preserve"> years old</w:t>
      </w:r>
      <w:r w:rsidR="00A30BE8">
        <w:rPr>
          <w:rFonts w:ascii="Times New Roman" w:hAnsi="Times New Roman" w:cs="Times New Roman"/>
          <w:lang w:val="en-GB"/>
        </w:rPr>
        <w:t xml:space="preserve"> from a panel sample provided by </w:t>
      </w:r>
      <w:r w:rsidR="00982039">
        <w:fldChar w:fldCharType="begin"/>
      </w:r>
      <w:r w:rsidR="00982039" w:rsidRPr="00982039">
        <w:rPr>
          <w:lang w:val="en-GB"/>
          <w:rPrChange w:id="7" w:author="Soria Royuela, Ramon Iker [2]" w:date="2024-01-24T10:37:00Z">
            <w:rPr/>
          </w:rPrChange>
        </w:rPr>
        <w:instrText xml:space="preserve"> HYPERLINK "https://www.ikerfel.es/" </w:instrText>
      </w:r>
      <w:r w:rsidR="00982039">
        <w:fldChar w:fldCharType="separate"/>
      </w:r>
      <w:r w:rsidR="00A30BE8" w:rsidRPr="00A30BE8">
        <w:rPr>
          <w:rStyle w:val="Hipervnculo"/>
          <w:rFonts w:ascii="Times New Roman" w:hAnsi="Times New Roman" w:cs="Times New Roman"/>
          <w:lang w:val="en-GB"/>
        </w:rPr>
        <w:t>IKERFEL</w:t>
      </w:r>
      <w:r w:rsidR="00982039">
        <w:rPr>
          <w:rStyle w:val="Hipervnculo"/>
          <w:rFonts w:ascii="Times New Roman" w:hAnsi="Times New Roman" w:cs="Times New Roman"/>
          <w:lang w:val="en-GB"/>
        </w:rPr>
        <w:fldChar w:fldCharType="end"/>
      </w:r>
      <w:r w:rsidR="00C93B4C">
        <w:rPr>
          <w:rFonts w:ascii="Times New Roman" w:hAnsi="Times New Roman" w:cs="Times New Roman"/>
          <w:lang w:val="en-GB"/>
        </w:rPr>
        <w:t xml:space="preserve">, </w:t>
      </w:r>
      <w:r w:rsidR="00C93B4C" w:rsidRPr="00C93B4C">
        <w:rPr>
          <w:rFonts w:ascii="Times New Roman" w:hAnsi="Times New Roman" w:cs="Times New Roman"/>
          <w:lang w:val="en-GB"/>
        </w:rPr>
        <w:t>a field company specialising in social research</w:t>
      </w:r>
      <w:r w:rsidR="00C93B4C">
        <w:rPr>
          <w:rFonts w:ascii="Times New Roman" w:hAnsi="Times New Roman" w:cs="Times New Roman"/>
          <w:lang w:val="en-GB"/>
        </w:rPr>
        <w:t>. The source of participants for LAIC was an online panel with more than 2,500,000 Spanish residents</w:t>
      </w:r>
      <w:r w:rsidR="009B4C58">
        <w:rPr>
          <w:rFonts w:ascii="Times New Roman" w:hAnsi="Times New Roman" w:cs="Times New Roman"/>
          <w:lang w:val="en-GB"/>
        </w:rPr>
        <w:t>.</w:t>
      </w:r>
      <w:r w:rsidR="005D4C69">
        <w:rPr>
          <w:rFonts w:ascii="Times New Roman" w:hAnsi="Times New Roman" w:cs="Times New Roman"/>
          <w:lang w:val="en-GB"/>
        </w:rPr>
        <w:t xml:space="preserve"> This panel uses the socio</w:t>
      </w:r>
      <w:r w:rsidR="005D4C69" w:rsidRPr="005D4C69">
        <w:rPr>
          <w:rFonts w:ascii="Times New Roman" w:hAnsi="Times New Roman" w:cs="Times New Roman"/>
          <w:lang w:val="en-GB"/>
        </w:rPr>
        <w:t>demographic variables of gender, age, educational level, household size and geographical area to achieve a more reliable picture of Spanish society.</w:t>
      </w:r>
    </w:p>
    <w:p w14:paraId="2B8FB262" w14:textId="12A9750B" w:rsidR="00F23B53" w:rsidRDefault="00F23B53" w:rsidP="00CF33E7">
      <w:pPr>
        <w:ind w:firstLine="576"/>
        <w:jc w:val="both"/>
        <w:rPr>
          <w:rFonts w:ascii="Times New Roman" w:hAnsi="Times New Roman" w:cs="Times New Roman"/>
          <w:lang w:val="en-GB"/>
        </w:rPr>
      </w:pPr>
      <w:r w:rsidRPr="00F23B53">
        <w:rPr>
          <w:rFonts w:ascii="Times New Roman" w:hAnsi="Times New Roman" w:cs="Times New Roman"/>
          <w:lang w:val="en-GB"/>
        </w:rPr>
        <w:t>After passing the IKERFEL quality filters and</w:t>
      </w:r>
      <w:r w:rsidR="008034A7">
        <w:rPr>
          <w:rFonts w:ascii="Times New Roman" w:hAnsi="Times New Roman" w:cs="Times New Roman"/>
          <w:lang w:val="en-GB"/>
        </w:rPr>
        <w:t xml:space="preserve"> dropping</w:t>
      </w:r>
      <w:r w:rsidRPr="00F23B53">
        <w:rPr>
          <w:rFonts w:ascii="Times New Roman" w:hAnsi="Times New Roman" w:cs="Times New Roman"/>
          <w:lang w:val="en-GB"/>
        </w:rPr>
        <w:t xml:space="preserve"> </w:t>
      </w:r>
      <w:r w:rsidR="008034A7" w:rsidRPr="008034A7">
        <w:rPr>
          <w:rFonts w:ascii="Times New Roman" w:hAnsi="Times New Roman" w:cs="Times New Roman"/>
          <w:lang w:val="en-GB"/>
        </w:rPr>
        <w:t>voluntary withdrawals from the questionnaire without completing it</w:t>
      </w:r>
      <w:r w:rsidRPr="00F23B53">
        <w:rPr>
          <w:rFonts w:ascii="Times New Roman" w:hAnsi="Times New Roman" w:cs="Times New Roman"/>
          <w:lang w:val="en-GB"/>
        </w:rPr>
        <w:t>, a sample of 2</w:t>
      </w:r>
      <w:r w:rsidR="0079426C">
        <w:rPr>
          <w:rFonts w:ascii="Times New Roman" w:hAnsi="Times New Roman" w:cs="Times New Roman"/>
          <w:lang w:val="en-GB"/>
        </w:rPr>
        <w:t>698</w:t>
      </w:r>
      <w:r w:rsidRPr="00F23B53">
        <w:rPr>
          <w:rFonts w:ascii="Times New Roman" w:hAnsi="Times New Roman" w:cs="Times New Roman"/>
          <w:lang w:val="en-GB"/>
        </w:rPr>
        <w:t xml:space="preserve"> participants was obtained.</w:t>
      </w:r>
      <w:r w:rsidR="00886A80">
        <w:rPr>
          <w:rFonts w:ascii="Times New Roman" w:hAnsi="Times New Roman" w:cs="Times New Roman"/>
          <w:lang w:val="en-GB"/>
        </w:rPr>
        <w:t xml:space="preserve"> </w:t>
      </w:r>
    </w:p>
    <w:p w14:paraId="6C805F7A" w14:textId="135C9285" w:rsidR="00E852D2" w:rsidRPr="00F23B53" w:rsidRDefault="00886A80" w:rsidP="00CF33E7">
      <w:pPr>
        <w:ind w:firstLine="576"/>
        <w:jc w:val="both"/>
        <w:rPr>
          <w:rFonts w:ascii="Times New Roman" w:hAnsi="Times New Roman" w:cs="Times New Roman"/>
          <w:lang w:val="en-GB"/>
        </w:rPr>
      </w:pPr>
      <w:r>
        <w:rPr>
          <w:rFonts w:ascii="Times New Roman" w:hAnsi="Times New Roman" w:cs="Times New Roman"/>
          <w:lang w:val="en-GB"/>
        </w:rPr>
        <w:t xml:space="preserve">This sample was also reduced to </w:t>
      </w:r>
      <w:r w:rsidR="007D083C">
        <w:rPr>
          <w:rFonts w:ascii="Times New Roman" w:hAnsi="Times New Roman" w:cs="Times New Roman"/>
          <w:lang w:val="en-GB"/>
        </w:rPr>
        <w:t>2097</w:t>
      </w:r>
      <w:r>
        <w:rPr>
          <w:rFonts w:ascii="Times New Roman" w:hAnsi="Times New Roman" w:cs="Times New Roman"/>
          <w:lang w:val="en-GB"/>
        </w:rPr>
        <w:t xml:space="preserve"> observations </w:t>
      </w:r>
      <w:r w:rsidRPr="00886A80">
        <w:rPr>
          <w:rFonts w:ascii="Times New Roman" w:hAnsi="Times New Roman" w:cs="Times New Roman"/>
          <w:lang w:val="en-GB"/>
        </w:rPr>
        <w:t>leaving only those participants who had filled in all the mantle and core items</w:t>
      </w:r>
      <w:r w:rsidR="00D148E6">
        <w:rPr>
          <w:rFonts w:ascii="Times New Roman" w:hAnsi="Times New Roman" w:cs="Times New Roman"/>
          <w:lang w:val="en-GB"/>
        </w:rPr>
        <w:t xml:space="preserve">, as a result </w:t>
      </w:r>
      <w:r w:rsidR="00D148E6" w:rsidRPr="00D148E6">
        <w:rPr>
          <w:rFonts w:ascii="Times New Roman" w:hAnsi="Times New Roman" w:cs="Times New Roman"/>
          <w:lang w:val="en-GB"/>
        </w:rPr>
        <w:t>the variables assessed in our models had no missing cases</w:t>
      </w:r>
      <w:r w:rsidRPr="00886A80">
        <w:rPr>
          <w:rFonts w:ascii="Times New Roman" w:hAnsi="Times New Roman" w:cs="Times New Roman"/>
          <w:lang w:val="en-GB"/>
        </w:rPr>
        <w:t>.</w:t>
      </w:r>
      <w:r w:rsidR="000E3657">
        <w:rPr>
          <w:rFonts w:ascii="Times New Roman" w:hAnsi="Times New Roman" w:cs="Times New Roman"/>
          <w:lang w:val="en-GB"/>
        </w:rPr>
        <w:t xml:space="preserve"> </w:t>
      </w:r>
      <w:r w:rsidR="000E3657" w:rsidRPr="000E3657">
        <w:rPr>
          <w:rFonts w:ascii="Times New Roman" w:hAnsi="Times New Roman" w:cs="Times New Roman"/>
          <w:lang w:val="en-GB"/>
        </w:rPr>
        <w:t xml:space="preserve">Therefore, the final sample consists of </w:t>
      </w:r>
      <w:r w:rsidR="005F121F">
        <w:rPr>
          <w:rFonts w:ascii="Times New Roman" w:hAnsi="Times New Roman" w:cs="Times New Roman"/>
          <w:lang w:val="en-GB"/>
        </w:rPr>
        <w:t>1017</w:t>
      </w:r>
      <w:r w:rsidR="000E3657" w:rsidRPr="000E3657">
        <w:rPr>
          <w:rFonts w:ascii="Times New Roman" w:hAnsi="Times New Roman" w:cs="Times New Roman"/>
          <w:lang w:val="en-GB"/>
        </w:rPr>
        <w:t xml:space="preserve"> men</w:t>
      </w:r>
      <w:r w:rsidR="005859E8">
        <w:rPr>
          <w:rFonts w:ascii="Times New Roman" w:hAnsi="Times New Roman" w:cs="Times New Roman"/>
          <w:lang w:val="en-GB"/>
        </w:rPr>
        <w:t xml:space="preserve"> (</w:t>
      </w:r>
      <w:r w:rsidR="005F121F">
        <w:rPr>
          <w:rFonts w:ascii="Times New Roman" w:hAnsi="Times New Roman" w:cs="Times New Roman"/>
          <w:lang w:val="en-GB"/>
        </w:rPr>
        <w:t>48.5</w:t>
      </w:r>
      <w:r w:rsidR="005859E8">
        <w:rPr>
          <w:rFonts w:ascii="Times New Roman" w:hAnsi="Times New Roman" w:cs="Times New Roman"/>
          <w:lang w:val="en-GB"/>
        </w:rPr>
        <w:t>%)</w:t>
      </w:r>
      <w:r w:rsidR="000E3657" w:rsidRPr="000E3657">
        <w:rPr>
          <w:rFonts w:ascii="Times New Roman" w:hAnsi="Times New Roman" w:cs="Times New Roman"/>
          <w:lang w:val="en-GB"/>
        </w:rPr>
        <w:t xml:space="preserve">, </w:t>
      </w:r>
      <w:r w:rsidR="005F121F" w:rsidRPr="005F121F">
        <w:rPr>
          <w:rFonts w:ascii="Times New Roman" w:hAnsi="Times New Roman" w:cs="Times New Roman"/>
          <w:lang w:val="en-GB"/>
        </w:rPr>
        <w:t>1073</w:t>
      </w:r>
      <w:r w:rsidR="000E3657" w:rsidRPr="000E3657">
        <w:rPr>
          <w:rFonts w:ascii="Times New Roman" w:hAnsi="Times New Roman" w:cs="Times New Roman"/>
          <w:lang w:val="en-GB"/>
        </w:rPr>
        <w:t xml:space="preserve"> women</w:t>
      </w:r>
      <w:r w:rsidR="005859E8">
        <w:rPr>
          <w:rFonts w:ascii="Times New Roman" w:hAnsi="Times New Roman" w:cs="Times New Roman"/>
          <w:lang w:val="en-GB"/>
        </w:rPr>
        <w:t xml:space="preserve"> (</w:t>
      </w:r>
      <w:r w:rsidR="005F121F">
        <w:rPr>
          <w:rFonts w:ascii="Times New Roman" w:hAnsi="Times New Roman" w:cs="Times New Roman"/>
          <w:lang w:val="en-GB"/>
        </w:rPr>
        <w:t>51.17</w:t>
      </w:r>
      <w:r w:rsidR="005859E8">
        <w:rPr>
          <w:rFonts w:ascii="Times New Roman" w:hAnsi="Times New Roman" w:cs="Times New Roman"/>
          <w:lang w:val="en-GB"/>
        </w:rPr>
        <w:t>%)</w:t>
      </w:r>
      <w:r w:rsidR="005F121F">
        <w:rPr>
          <w:rFonts w:ascii="Times New Roman" w:hAnsi="Times New Roman" w:cs="Times New Roman"/>
          <w:lang w:val="en-GB"/>
        </w:rPr>
        <w:t>, 6</w:t>
      </w:r>
      <w:r w:rsidR="000E3657" w:rsidRPr="000E3657">
        <w:rPr>
          <w:rFonts w:ascii="Times New Roman" w:hAnsi="Times New Roman" w:cs="Times New Roman"/>
          <w:lang w:val="en-GB"/>
        </w:rPr>
        <w:t xml:space="preserve"> </w:t>
      </w:r>
      <w:r w:rsidR="005859E8">
        <w:rPr>
          <w:rFonts w:ascii="Times New Roman" w:hAnsi="Times New Roman" w:cs="Times New Roman"/>
          <w:lang w:val="en-GB"/>
        </w:rPr>
        <w:t>individuals (0.2</w:t>
      </w:r>
      <w:r w:rsidR="005F121F">
        <w:rPr>
          <w:rFonts w:ascii="Times New Roman" w:hAnsi="Times New Roman" w:cs="Times New Roman"/>
          <w:lang w:val="en-GB"/>
        </w:rPr>
        <w:t>9</w:t>
      </w:r>
      <w:r w:rsidR="005859E8">
        <w:rPr>
          <w:rFonts w:ascii="Times New Roman" w:hAnsi="Times New Roman" w:cs="Times New Roman"/>
          <w:lang w:val="en-GB"/>
        </w:rPr>
        <w:t>%)</w:t>
      </w:r>
      <w:r w:rsidR="000E3657" w:rsidRPr="000E3657">
        <w:rPr>
          <w:rFonts w:ascii="Times New Roman" w:hAnsi="Times New Roman" w:cs="Times New Roman"/>
          <w:lang w:val="en-GB"/>
        </w:rPr>
        <w:t xml:space="preserve"> declaring themselves as Other</w:t>
      </w:r>
      <w:r w:rsidR="005F121F">
        <w:rPr>
          <w:rFonts w:ascii="Times New Roman" w:hAnsi="Times New Roman" w:cs="Times New Roman"/>
          <w:lang w:val="en-GB"/>
        </w:rPr>
        <w:t xml:space="preserve"> and 1 missing case (0.05%)</w:t>
      </w:r>
      <w:r w:rsidR="000E3657" w:rsidRPr="000E3657">
        <w:rPr>
          <w:rFonts w:ascii="Times New Roman" w:hAnsi="Times New Roman" w:cs="Times New Roman"/>
          <w:lang w:val="en-GB"/>
        </w:rPr>
        <w:t>.</w:t>
      </w:r>
      <w:r w:rsidR="000E3657">
        <w:rPr>
          <w:rFonts w:ascii="Times New Roman" w:hAnsi="Times New Roman" w:cs="Times New Roman"/>
          <w:lang w:val="en-GB"/>
        </w:rPr>
        <w:t xml:space="preserve"> </w:t>
      </w:r>
      <w:r w:rsidR="00262B66" w:rsidRPr="00262B66">
        <w:rPr>
          <w:rFonts w:ascii="Times New Roman" w:hAnsi="Times New Roman" w:cs="Times New Roman"/>
          <w:lang w:val="en-GB"/>
        </w:rPr>
        <w:t>In terms of the other socio-demographic variables, the sample is more skewed towards older participants with a level of education below short-cycle tertiary education.</w:t>
      </w:r>
      <w:r w:rsidR="00EA4B93" w:rsidRPr="00EA4B93">
        <w:rPr>
          <w:rFonts w:ascii="Times New Roman" w:hAnsi="Times New Roman" w:cs="Times New Roman"/>
          <w:lang w:val="en-GB"/>
        </w:rPr>
        <w:t xml:space="preserve"> </w:t>
      </w:r>
      <w:r w:rsidR="00B42FAA" w:rsidRPr="00B42FAA">
        <w:rPr>
          <w:rFonts w:ascii="Times New Roman" w:hAnsi="Times New Roman" w:cs="Times New Roman"/>
          <w:lang w:val="en-GB"/>
        </w:rPr>
        <w:t xml:space="preserve">Table 2 shows the age and educational level </w:t>
      </w:r>
      <w:r w:rsidR="00B42FAA">
        <w:rPr>
          <w:rFonts w:ascii="Times New Roman" w:hAnsi="Times New Roman" w:cs="Times New Roman"/>
          <w:lang w:val="en-GB"/>
        </w:rPr>
        <w:t>in</w:t>
      </w:r>
      <w:r w:rsidR="00B42FAA" w:rsidRPr="00B42FAA">
        <w:rPr>
          <w:rFonts w:ascii="Times New Roman" w:hAnsi="Times New Roman" w:cs="Times New Roman"/>
          <w:lang w:val="en-GB"/>
        </w:rPr>
        <w:t xml:space="preserve"> the sample.</w:t>
      </w:r>
      <w:r w:rsidR="00B42FAA">
        <w:rPr>
          <w:rFonts w:ascii="Times New Roman" w:hAnsi="Times New Roman" w:cs="Times New Roman"/>
          <w:lang w:val="en-GB"/>
        </w:rPr>
        <w:t xml:space="preserve"> </w:t>
      </w:r>
      <w:r w:rsidR="000E3657">
        <w:rPr>
          <w:rFonts w:ascii="Times New Roman" w:hAnsi="Times New Roman" w:cs="Times New Roman"/>
          <w:lang w:val="en-GB"/>
        </w:rPr>
        <w:t xml:space="preserve">The </w:t>
      </w:r>
      <w:r w:rsidR="00E852D2">
        <w:rPr>
          <w:rFonts w:ascii="Times New Roman" w:hAnsi="Times New Roman" w:cs="Times New Roman"/>
          <w:lang w:val="en-GB"/>
        </w:rPr>
        <w:t>anonymized raw database, the data cleaning</w:t>
      </w:r>
      <w:r w:rsidR="00964353">
        <w:rPr>
          <w:rFonts w:ascii="Times New Roman" w:hAnsi="Times New Roman" w:cs="Times New Roman"/>
          <w:lang w:val="en-GB"/>
        </w:rPr>
        <w:t xml:space="preserve"> R</w:t>
      </w:r>
      <w:r w:rsidR="00E852D2">
        <w:rPr>
          <w:rFonts w:ascii="Times New Roman" w:hAnsi="Times New Roman" w:cs="Times New Roman"/>
          <w:lang w:val="en-GB"/>
        </w:rPr>
        <w:t xml:space="preserve"> code, the cleaned database, the</w:t>
      </w:r>
      <w:r w:rsidR="00964353">
        <w:rPr>
          <w:rFonts w:ascii="Times New Roman" w:hAnsi="Times New Roman" w:cs="Times New Roman"/>
          <w:lang w:val="en-GB"/>
        </w:rPr>
        <w:t xml:space="preserve"> R</w:t>
      </w:r>
      <w:r w:rsidR="00E852D2">
        <w:rPr>
          <w:rFonts w:ascii="Times New Roman" w:hAnsi="Times New Roman" w:cs="Times New Roman"/>
          <w:lang w:val="en-GB"/>
        </w:rPr>
        <w:t xml:space="preserve"> code use</w:t>
      </w:r>
      <w:r w:rsidR="00964353">
        <w:rPr>
          <w:rFonts w:ascii="Times New Roman" w:hAnsi="Times New Roman" w:cs="Times New Roman"/>
          <w:lang w:val="en-GB"/>
        </w:rPr>
        <w:t>d</w:t>
      </w:r>
      <w:r w:rsidR="00E852D2">
        <w:rPr>
          <w:rFonts w:ascii="Times New Roman" w:hAnsi="Times New Roman" w:cs="Times New Roman"/>
          <w:lang w:val="en-GB"/>
        </w:rPr>
        <w:t xml:space="preserve"> for the statistical analysis and a document with a recollection of all the tables and plots used in the analysis can be found here</w:t>
      </w:r>
      <w:r w:rsidR="0029397D">
        <w:rPr>
          <w:rFonts w:ascii="Times New Roman" w:hAnsi="Times New Roman" w:cs="Times New Roman"/>
          <w:lang w:val="en-GB"/>
        </w:rPr>
        <w:t>:</w:t>
      </w:r>
      <w:r w:rsidR="008B33BE">
        <w:rPr>
          <w:rFonts w:ascii="Times New Roman" w:hAnsi="Times New Roman" w:cs="Times New Roman"/>
          <w:lang w:val="en-GB"/>
        </w:rPr>
        <w:t xml:space="preserve"> </w:t>
      </w:r>
      <w:hyperlink r:id="rId11" w:history="1">
        <w:r w:rsidR="008B33BE" w:rsidRPr="008B33BE">
          <w:rPr>
            <w:rStyle w:val="Hipervnculo"/>
            <w:rFonts w:ascii="Times New Roman" w:hAnsi="Times New Roman" w:cs="Times New Roman"/>
            <w:lang w:val="en-GB"/>
          </w:rPr>
          <w:t>https://github.com/IkerSoriaCIEMAT/LAIC_CTS_CIEMAT</w:t>
        </w:r>
      </w:hyperlink>
      <w:r w:rsidR="008B33BE">
        <w:rPr>
          <w:lang w:val="en-GB"/>
        </w:rPr>
        <w:t xml:space="preserve"> </w:t>
      </w:r>
      <w:r w:rsidR="00E852D2">
        <w:rPr>
          <w:rFonts w:ascii="Times New Roman" w:hAnsi="Times New Roman" w:cs="Times New Roman"/>
          <w:lang w:val="en-GB"/>
        </w:rPr>
        <w:t xml:space="preserve"> </w:t>
      </w:r>
    </w:p>
    <w:tbl>
      <w:tblPr>
        <w:tblW w:w="8810" w:type="dxa"/>
        <w:jc w:val="center"/>
        <w:tblLook w:val="04A0" w:firstRow="1" w:lastRow="0" w:firstColumn="1" w:lastColumn="0" w:noHBand="0" w:noVBand="1"/>
      </w:tblPr>
      <w:tblGrid>
        <w:gridCol w:w="1226"/>
        <w:gridCol w:w="1183"/>
        <w:gridCol w:w="1239"/>
        <w:gridCol w:w="3298"/>
        <w:gridCol w:w="1183"/>
        <w:gridCol w:w="1443"/>
      </w:tblGrid>
      <w:tr w:rsidR="005F121F" w:rsidRPr="006570B0" w14:paraId="36F7AF85" w14:textId="77777777" w:rsidTr="005F121F">
        <w:trPr>
          <w:trHeight w:val="288"/>
          <w:jc w:val="center"/>
        </w:trPr>
        <w:tc>
          <w:tcPr>
            <w:tcW w:w="6946" w:type="dxa"/>
            <w:gridSpan w:val="4"/>
            <w:tcBorders>
              <w:top w:val="single" w:sz="4" w:space="0" w:color="auto"/>
              <w:left w:val="nil"/>
              <w:bottom w:val="single" w:sz="4" w:space="0" w:color="auto"/>
              <w:right w:val="nil"/>
            </w:tcBorders>
            <w:shd w:val="clear" w:color="auto" w:fill="auto"/>
            <w:noWrap/>
            <w:vAlign w:val="bottom"/>
            <w:hideMark/>
          </w:tcPr>
          <w:p w14:paraId="22A5C926" w14:textId="77777777" w:rsidR="005F121F" w:rsidRPr="005F121F" w:rsidRDefault="005F121F" w:rsidP="005F121F">
            <w:pPr>
              <w:spacing w:after="0" w:line="240" w:lineRule="auto"/>
              <w:rPr>
                <w:rFonts w:ascii="Times New Roman" w:eastAsia="Times New Roman" w:hAnsi="Times New Roman" w:cs="Times New Roman"/>
                <w:sz w:val="20"/>
                <w:szCs w:val="20"/>
                <w:lang w:val="en-GB" w:eastAsia="en-GB"/>
              </w:rPr>
            </w:pPr>
            <w:r w:rsidRPr="005F121F">
              <w:rPr>
                <w:rFonts w:ascii="Times New Roman" w:eastAsia="Times New Roman" w:hAnsi="Times New Roman" w:cs="Times New Roman"/>
                <w:sz w:val="20"/>
                <w:szCs w:val="20"/>
                <w:lang w:val="en-GB" w:eastAsia="en-GB"/>
              </w:rPr>
              <w:t>Table 2. Distribution of age and education level in the sample</w:t>
            </w:r>
          </w:p>
        </w:tc>
        <w:tc>
          <w:tcPr>
            <w:tcW w:w="421" w:type="dxa"/>
            <w:tcBorders>
              <w:top w:val="single" w:sz="4" w:space="0" w:color="auto"/>
              <w:left w:val="nil"/>
              <w:bottom w:val="single" w:sz="4" w:space="0" w:color="auto"/>
              <w:right w:val="nil"/>
            </w:tcBorders>
            <w:shd w:val="clear" w:color="auto" w:fill="auto"/>
            <w:noWrap/>
            <w:vAlign w:val="bottom"/>
            <w:hideMark/>
          </w:tcPr>
          <w:p w14:paraId="4D2273CC" w14:textId="77777777" w:rsidR="005F121F" w:rsidRPr="005F121F" w:rsidRDefault="005F121F" w:rsidP="005F121F">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 </w:t>
            </w:r>
          </w:p>
        </w:tc>
        <w:tc>
          <w:tcPr>
            <w:tcW w:w="1443" w:type="dxa"/>
            <w:tcBorders>
              <w:top w:val="single" w:sz="4" w:space="0" w:color="auto"/>
              <w:left w:val="nil"/>
              <w:bottom w:val="single" w:sz="4" w:space="0" w:color="auto"/>
              <w:right w:val="nil"/>
            </w:tcBorders>
            <w:shd w:val="clear" w:color="auto" w:fill="auto"/>
            <w:noWrap/>
            <w:vAlign w:val="bottom"/>
            <w:hideMark/>
          </w:tcPr>
          <w:p w14:paraId="3DC12D67" w14:textId="77777777" w:rsidR="005F121F" w:rsidRPr="005F121F" w:rsidRDefault="005F121F" w:rsidP="005F121F">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 </w:t>
            </w:r>
          </w:p>
        </w:tc>
      </w:tr>
      <w:tr w:rsidR="005F121F" w:rsidRPr="005F121F" w14:paraId="60296A35" w14:textId="77777777" w:rsidTr="005F121F">
        <w:trPr>
          <w:trHeight w:val="288"/>
          <w:jc w:val="center"/>
        </w:trPr>
        <w:tc>
          <w:tcPr>
            <w:tcW w:w="1226" w:type="dxa"/>
            <w:tcBorders>
              <w:top w:val="nil"/>
              <w:left w:val="nil"/>
              <w:bottom w:val="single" w:sz="4" w:space="0" w:color="auto"/>
              <w:right w:val="nil"/>
            </w:tcBorders>
            <w:shd w:val="clear" w:color="auto" w:fill="auto"/>
            <w:noWrap/>
            <w:vAlign w:val="bottom"/>
            <w:hideMark/>
          </w:tcPr>
          <w:p w14:paraId="571558C2" w14:textId="77777777" w:rsidR="005F121F" w:rsidRPr="005F121F" w:rsidRDefault="005F121F" w:rsidP="005F121F">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Age groups</w:t>
            </w:r>
          </w:p>
        </w:tc>
        <w:tc>
          <w:tcPr>
            <w:tcW w:w="1183" w:type="dxa"/>
            <w:tcBorders>
              <w:top w:val="nil"/>
              <w:left w:val="nil"/>
              <w:bottom w:val="single" w:sz="4" w:space="0" w:color="auto"/>
              <w:right w:val="nil"/>
            </w:tcBorders>
            <w:shd w:val="clear" w:color="auto" w:fill="auto"/>
            <w:noWrap/>
            <w:vAlign w:val="center"/>
            <w:hideMark/>
          </w:tcPr>
          <w:p w14:paraId="68FAE357"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Frequencies</w:t>
            </w:r>
          </w:p>
        </w:tc>
        <w:tc>
          <w:tcPr>
            <w:tcW w:w="1239" w:type="dxa"/>
            <w:tcBorders>
              <w:top w:val="nil"/>
              <w:left w:val="nil"/>
              <w:bottom w:val="single" w:sz="4" w:space="0" w:color="auto"/>
              <w:right w:val="nil"/>
            </w:tcBorders>
            <w:shd w:val="clear" w:color="auto" w:fill="auto"/>
            <w:noWrap/>
            <w:vAlign w:val="center"/>
            <w:hideMark/>
          </w:tcPr>
          <w:p w14:paraId="7BF06AC7"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Percentages</w:t>
            </w:r>
          </w:p>
        </w:tc>
        <w:tc>
          <w:tcPr>
            <w:tcW w:w="3298" w:type="dxa"/>
            <w:tcBorders>
              <w:top w:val="nil"/>
              <w:left w:val="nil"/>
              <w:bottom w:val="single" w:sz="4" w:space="0" w:color="auto"/>
              <w:right w:val="nil"/>
            </w:tcBorders>
            <w:shd w:val="clear" w:color="auto" w:fill="auto"/>
            <w:noWrap/>
            <w:vAlign w:val="bottom"/>
            <w:hideMark/>
          </w:tcPr>
          <w:p w14:paraId="513D3CE4" w14:textId="77777777" w:rsidR="005F121F" w:rsidRPr="005F121F" w:rsidRDefault="005F121F" w:rsidP="005F121F">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Education level</w:t>
            </w:r>
          </w:p>
        </w:tc>
        <w:tc>
          <w:tcPr>
            <w:tcW w:w="421" w:type="dxa"/>
            <w:tcBorders>
              <w:top w:val="nil"/>
              <w:left w:val="nil"/>
              <w:bottom w:val="single" w:sz="4" w:space="0" w:color="auto"/>
              <w:right w:val="nil"/>
            </w:tcBorders>
            <w:shd w:val="clear" w:color="auto" w:fill="auto"/>
            <w:noWrap/>
            <w:vAlign w:val="center"/>
            <w:hideMark/>
          </w:tcPr>
          <w:p w14:paraId="3555E68C"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Frequencies</w:t>
            </w:r>
          </w:p>
        </w:tc>
        <w:tc>
          <w:tcPr>
            <w:tcW w:w="1443" w:type="dxa"/>
            <w:tcBorders>
              <w:top w:val="nil"/>
              <w:left w:val="nil"/>
              <w:bottom w:val="single" w:sz="4" w:space="0" w:color="auto"/>
              <w:right w:val="nil"/>
            </w:tcBorders>
            <w:shd w:val="clear" w:color="auto" w:fill="auto"/>
            <w:noWrap/>
            <w:vAlign w:val="center"/>
            <w:hideMark/>
          </w:tcPr>
          <w:p w14:paraId="3B7A5C08"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Percentages</w:t>
            </w:r>
          </w:p>
        </w:tc>
      </w:tr>
      <w:tr w:rsidR="005F121F" w:rsidRPr="005F121F" w14:paraId="1E38FAFF" w14:textId="77777777" w:rsidTr="005F121F">
        <w:trPr>
          <w:trHeight w:val="288"/>
          <w:jc w:val="center"/>
        </w:trPr>
        <w:tc>
          <w:tcPr>
            <w:tcW w:w="1226" w:type="dxa"/>
            <w:tcBorders>
              <w:top w:val="nil"/>
              <w:left w:val="nil"/>
              <w:bottom w:val="nil"/>
              <w:right w:val="nil"/>
            </w:tcBorders>
            <w:shd w:val="clear" w:color="auto" w:fill="auto"/>
            <w:noWrap/>
            <w:vAlign w:val="center"/>
            <w:hideMark/>
          </w:tcPr>
          <w:p w14:paraId="2FDC6226" w14:textId="77777777" w:rsidR="005F121F" w:rsidRPr="005F121F" w:rsidRDefault="005F121F" w:rsidP="005F121F">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16-24</w:t>
            </w:r>
          </w:p>
        </w:tc>
        <w:tc>
          <w:tcPr>
            <w:tcW w:w="1183" w:type="dxa"/>
            <w:tcBorders>
              <w:top w:val="nil"/>
              <w:left w:val="nil"/>
              <w:bottom w:val="nil"/>
              <w:right w:val="nil"/>
            </w:tcBorders>
            <w:shd w:val="clear" w:color="auto" w:fill="auto"/>
            <w:noWrap/>
            <w:vAlign w:val="center"/>
            <w:hideMark/>
          </w:tcPr>
          <w:p w14:paraId="34AE1F0D"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267</w:t>
            </w:r>
          </w:p>
        </w:tc>
        <w:tc>
          <w:tcPr>
            <w:tcW w:w="1239" w:type="dxa"/>
            <w:tcBorders>
              <w:top w:val="nil"/>
              <w:left w:val="nil"/>
              <w:bottom w:val="nil"/>
              <w:right w:val="nil"/>
            </w:tcBorders>
            <w:shd w:val="clear" w:color="auto" w:fill="auto"/>
            <w:noWrap/>
            <w:vAlign w:val="center"/>
            <w:hideMark/>
          </w:tcPr>
          <w:p w14:paraId="16EA07FF"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12.73%</w:t>
            </w:r>
          </w:p>
        </w:tc>
        <w:tc>
          <w:tcPr>
            <w:tcW w:w="3298" w:type="dxa"/>
            <w:tcBorders>
              <w:top w:val="nil"/>
              <w:left w:val="nil"/>
              <w:bottom w:val="nil"/>
              <w:right w:val="nil"/>
            </w:tcBorders>
            <w:shd w:val="clear" w:color="auto" w:fill="auto"/>
            <w:noWrap/>
            <w:vAlign w:val="center"/>
            <w:hideMark/>
          </w:tcPr>
          <w:p w14:paraId="2B41860C" w14:textId="77777777" w:rsidR="005F121F" w:rsidRPr="005F121F" w:rsidRDefault="005F121F" w:rsidP="005F121F">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Lower secondary education</w:t>
            </w:r>
          </w:p>
        </w:tc>
        <w:tc>
          <w:tcPr>
            <w:tcW w:w="421" w:type="dxa"/>
            <w:tcBorders>
              <w:top w:val="nil"/>
              <w:left w:val="nil"/>
              <w:bottom w:val="nil"/>
              <w:right w:val="nil"/>
            </w:tcBorders>
            <w:shd w:val="clear" w:color="auto" w:fill="auto"/>
            <w:noWrap/>
            <w:vAlign w:val="center"/>
            <w:hideMark/>
          </w:tcPr>
          <w:p w14:paraId="0BC04DFC"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425</w:t>
            </w:r>
          </w:p>
        </w:tc>
        <w:tc>
          <w:tcPr>
            <w:tcW w:w="1443" w:type="dxa"/>
            <w:tcBorders>
              <w:top w:val="nil"/>
              <w:left w:val="nil"/>
              <w:bottom w:val="nil"/>
              <w:right w:val="nil"/>
            </w:tcBorders>
            <w:shd w:val="clear" w:color="auto" w:fill="auto"/>
            <w:noWrap/>
            <w:vAlign w:val="center"/>
            <w:hideMark/>
          </w:tcPr>
          <w:p w14:paraId="6B7C64EE"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20.27%</w:t>
            </w:r>
          </w:p>
        </w:tc>
      </w:tr>
      <w:tr w:rsidR="005F121F" w:rsidRPr="005F121F" w14:paraId="125CEE6E" w14:textId="77777777" w:rsidTr="005F121F">
        <w:trPr>
          <w:trHeight w:val="288"/>
          <w:jc w:val="center"/>
        </w:trPr>
        <w:tc>
          <w:tcPr>
            <w:tcW w:w="1226" w:type="dxa"/>
            <w:tcBorders>
              <w:top w:val="nil"/>
              <w:left w:val="nil"/>
              <w:bottom w:val="nil"/>
              <w:right w:val="nil"/>
            </w:tcBorders>
            <w:shd w:val="clear" w:color="auto" w:fill="auto"/>
            <w:noWrap/>
            <w:vAlign w:val="center"/>
            <w:hideMark/>
          </w:tcPr>
          <w:p w14:paraId="0B01B7EC" w14:textId="77777777" w:rsidR="005F121F" w:rsidRPr="005F121F" w:rsidRDefault="005F121F" w:rsidP="005F121F">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25-34</w:t>
            </w:r>
          </w:p>
        </w:tc>
        <w:tc>
          <w:tcPr>
            <w:tcW w:w="1183" w:type="dxa"/>
            <w:tcBorders>
              <w:top w:val="nil"/>
              <w:left w:val="nil"/>
              <w:bottom w:val="nil"/>
              <w:right w:val="nil"/>
            </w:tcBorders>
            <w:shd w:val="clear" w:color="auto" w:fill="auto"/>
            <w:noWrap/>
            <w:vAlign w:val="center"/>
            <w:hideMark/>
          </w:tcPr>
          <w:p w14:paraId="5BF97D73"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292</w:t>
            </w:r>
          </w:p>
        </w:tc>
        <w:tc>
          <w:tcPr>
            <w:tcW w:w="1239" w:type="dxa"/>
            <w:tcBorders>
              <w:top w:val="nil"/>
              <w:left w:val="nil"/>
              <w:bottom w:val="nil"/>
              <w:right w:val="nil"/>
            </w:tcBorders>
            <w:shd w:val="clear" w:color="auto" w:fill="auto"/>
            <w:noWrap/>
            <w:vAlign w:val="center"/>
            <w:hideMark/>
          </w:tcPr>
          <w:p w14:paraId="0D4E7EC5"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13.92%</w:t>
            </w:r>
          </w:p>
        </w:tc>
        <w:tc>
          <w:tcPr>
            <w:tcW w:w="3298" w:type="dxa"/>
            <w:tcBorders>
              <w:top w:val="nil"/>
              <w:left w:val="nil"/>
              <w:bottom w:val="nil"/>
              <w:right w:val="nil"/>
            </w:tcBorders>
            <w:shd w:val="clear" w:color="auto" w:fill="auto"/>
            <w:noWrap/>
            <w:vAlign w:val="center"/>
            <w:hideMark/>
          </w:tcPr>
          <w:p w14:paraId="176204D0" w14:textId="77777777" w:rsidR="005F121F" w:rsidRPr="005F121F" w:rsidRDefault="005F121F" w:rsidP="005F121F">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Upper secondary education</w:t>
            </w:r>
          </w:p>
        </w:tc>
        <w:tc>
          <w:tcPr>
            <w:tcW w:w="421" w:type="dxa"/>
            <w:tcBorders>
              <w:top w:val="nil"/>
              <w:left w:val="nil"/>
              <w:bottom w:val="nil"/>
              <w:right w:val="nil"/>
            </w:tcBorders>
            <w:shd w:val="clear" w:color="auto" w:fill="auto"/>
            <w:noWrap/>
            <w:vAlign w:val="center"/>
            <w:hideMark/>
          </w:tcPr>
          <w:p w14:paraId="265F70B6"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549</w:t>
            </w:r>
          </w:p>
        </w:tc>
        <w:tc>
          <w:tcPr>
            <w:tcW w:w="1443" w:type="dxa"/>
            <w:tcBorders>
              <w:top w:val="nil"/>
              <w:left w:val="nil"/>
              <w:bottom w:val="nil"/>
              <w:right w:val="nil"/>
            </w:tcBorders>
            <w:shd w:val="clear" w:color="auto" w:fill="auto"/>
            <w:noWrap/>
            <w:vAlign w:val="center"/>
            <w:hideMark/>
          </w:tcPr>
          <w:p w14:paraId="3673C518"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26.18%</w:t>
            </w:r>
          </w:p>
        </w:tc>
      </w:tr>
      <w:tr w:rsidR="005F121F" w:rsidRPr="005F121F" w14:paraId="0EE61CD3" w14:textId="77777777" w:rsidTr="005F121F">
        <w:trPr>
          <w:trHeight w:val="288"/>
          <w:jc w:val="center"/>
        </w:trPr>
        <w:tc>
          <w:tcPr>
            <w:tcW w:w="1226" w:type="dxa"/>
            <w:tcBorders>
              <w:top w:val="nil"/>
              <w:left w:val="nil"/>
              <w:bottom w:val="nil"/>
              <w:right w:val="nil"/>
            </w:tcBorders>
            <w:shd w:val="clear" w:color="auto" w:fill="auto"/>
            <w:noWrap/>
            <w:vAlign w:val="center"/>
            <w:hideMark/>
          </w:tcPr>
          <w:p w14:paraId="1233BB18" w14:textId="77777777" w:rsidR="005F121F" w:rsidRPr="005F121F" w:rsidRDefault="005F121F" w:rsidP="005F121F">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35-44</w:t>
            </w:r>
          </w:p>
        </w:tc>
        <w:tc>
          <w:tcPr>
            <w:tcW w:w="1183" w:type="dxa"/>
            <w:tcBorders>
              <w:top w:val="nil"/>
              <w:left w:val="nil"/>
              <w:bottom w:val="nil"/>
              <w:right w:val="nil"/>
            </w:tcBorders>
            <w:shd w:val="clear" w:color="auto" w:fill="auto"/>
            <w:noWrap/>
            <w:vAlign w:val="center"/>
            <w:hideMark/>
          </w:tcPr>
          <w:p w14:paraId="659D45FB"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395</w:t>
            </w:r>
          </w:p>
        </w:tc>
        <w:tc>
          <w:tcPr>
            <w:tcW w:w="1239" w:type="dxa"/>
            <w:tcBorders>
              <w:top w:val="nil"/>
              <w:left w:val="nil"/>
              <w:bottom w:val="nil"/>
              <w:right w:val="nil"/>
            </w:tcBorders>
            <w:shd w:val="clear" w:color="auto" w:fill="auto"/>
            <w:noWrap/>
            <w:vAlign w:val="center"/>
            <w:hideMark/>
          </w:tcPr>
          <w:p w14:paraId="5D92AC36"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18.84%</w:t>
            </w:r>
          </w:p>
        </w:tc>
        <w:tc>
          <w:tcPr>
            <w:tcW w:w="3298" w:type="dxa"/>
            <w:tcBorders>
              <w:top w:val="nil"/>
              <w:left w:val="nil"/>
              <w:bottom w:val="nil"/>
              <w:right w:val="nil"/>
            </w:tcBorders>
            <w:shd w:val="clear" w:color="auto" w:fill="auto"/>
            <w:noWrap/>
            <w:vAlign w:val="center"/>
            <w:hideMark/>
          </w:tcPr>
          <w:p w14:paraId="5EE58163" w14:textId="77777777" w:rsidR="005F121F" w:rsidRPr="005F121F" w:rsidRDefault="005F121F" w:rsidP="005F121F">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Post-secondary non-tertiary education</w:t>
            </w:r>
          </w:p>
        </w:tc>
        <w:tc>
          <w:tcPr>
            <w:tcW w:w="421" w:type="dxa"/>
            <w:tcBorders>
              <w:top w:val="nil"/>
              <w:left w:val="nil"/>
              <w:bottom w:val="nil"/>
              <w:right w:val="nil"/>
            </w:tcBorders>
            <w:shd w:val="clear" w:color="auto" w:fill="auto"/>
            <w:noWrap/>
            <w:vAlign w:val="center"/>
            <w:hideMark/>
          </w:tcPr>
          <w:p w14:paraId="25A190C7"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222</w:t>
            </w:r>
          </w:p>
        </w:tc>
        <w:tc>
          <w:tcPr>
            <w:tcW w:w="1443" w:type="dxa"/>
            <w:tcBorders>
              <w:top w:val="nil"/>
              <w:left w:val="nil"/>
              <w:bottom w:val="nil"/>
              <w:right w:val="nil"/>
            </w:tcBorders>
            <w:shd w:val="clear" w:color="auto" w:fill="auto"/>
            <w:noWrap/>
            <w:vAlign w:val="center"/>
            <w:hideMark/>
          </w:tcPr>
          <w:p w14:paraId="423BE5A7"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10.59%</w:t>
            </w:r>
          </w:p>
        </w:tc>
      </w:tr>
      <w:tr w:rsidR="005F121F" w:rsidRPr="005F121F" w14:paraId="6B75BA75" w14:textId="77777777" w:rsidTr="005F121F">
        <w:trPr>
          <w:trHeight w:val="288"/>
          <w:jc w:val="center"/>
        </w:trPr>
        <w:tc>
          <w:tcPr>
            <w:tcW w:w="1226" w:type="dxa"/>
            <w:tcBorders>
              <w:top w:val="nil"/>
              <w:left w:val="nil"/>
              <w:bottom w:val="nil"/>
              <w:right w:val="nil"/>
            </w:tcBorders>
            <w:shd w:val="clear" w:color="auto" w:fill="auto"/>
            <w:noWrap/>
            <w:vAlign w:val="center"/>
            <w:hideMark/>
          </w:tcPr>
          <w:p w14:paraId="2CEC865F" w14:textId="77777777" w:rsidR="005F121F" w:rsidRPr="005F121F" w:rsidRDefault="005F121F" w:rsidP="005F121F">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45-54</w:t>
            </w:r>
          </w:p>
        </w:tc>
        <w:tc>
          <w:tcPr>
            <w:tcW w:w="1183" w:type="dxa"/>
            <w:tcBorders>
              <w:top w:val="nil"/>
              <w:left w:val="nil"/>
              <w:bottom w:val="nil"/>
              <w:right w:val="nil"/>
            </w:tcBorders>
            <w:shd w:val="clear" w:color="auto" w:fill="auto"/>
            <w:noWrap/>
            <w:vAlign w:val="center"/>
            <w:hideMark/>
          </w:tcPr>
          <w:p w14:paraId="08EBBB70"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446</w:t>
            </w:r>
          </w:p>
        </w:tc>
        <w:tc>
          <w:tcPr>
            <w:tcW w:w="1239" w:type="dxa"/>
            <w:tcBorders>
              <w:top w:val="nil"/>
              <w:left w:val="nil"/>
              <w:bottom w:val="nil"/>
              <w:right w:val="nil"/>
            </w:tcBorders>
            <w:shd w:val="clear" w:color="auto" w:fill="auto"/>
            <w:noWrap/>
            <w:vAlign w:val="center"/>
            <w:hideMark/>
          </w:tcPr>
          <w:p w14:paraId="568271C2"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21.27%</w:t>
            </w:r>
          </w:p>
        </w:tc>
        <w:tc>
          <w:tcPr>
            <w:tcW w:w="3298" w:type="dxa"/>
            <w:tcBorders>
              <w:top w:val="nil"/>
              <w:left w:val="nil"/>
              <w:bottom w:val="nil"/>
              <w:right w:val="nil"/>
            </w:tcBorders>
            <w:shd w:val="clear" w:color="auto" w:fill="auto"/>
            <w:noWrap/>
            <w:vAlign w:val="center"/>
            <w:hideMark/>
          </w:tcPr>
          <w:p w14:paraId="6552F08C" w14:textId="77777777" w:rsidR="005F121F" w:rsidRPr="005F121F" w:rsidRDefault="005F121F" w:rsidP="005F121F">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Short-cycle tertiary education or bachelor</w:t>
            </w:r>
          </w:p>
        </w:tc>
        <w:tc>
          <w:tcPr>
            <w:tcW w:w="421" w:type="dxa"/>
            <w:tcBorders>
              <w:top w:val="nil"/>
              <w:left w:val="nil"/>
              <w:bottom w:val="nil"/>
              <w:right w:val="nil"/>
            </w:tcBorders>
            <w:shd w:val="clear" w:color="auto" w:fill="auto"/>
            <w:noWrap/>
            <w:vAlign w:val="center"/>
            <w:hideMark/>
          </w:tcPr>
          <w:p w14:paraId="39E3193B"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668</w:t>
            </w:r>
          </w:p>
        </w:tc>
        <w:tc>
          <w:tcPr>
            <w:tcW w:w="1443" w:type="dxa"/>
            <w:tcBorders>
              <w:top w:val="nil"/>
              <w:left w:val="nil"/>
              <w:bottom w:val="nil"/>
              <w:right w:val="nil"/>
            </w:tcBorders>
            <w:shd w:val="clear" w:color="auto" w:fill="auto"/>
            <w:noWrap/>
            <w:vAlign w:val="center"/>
            <w:hideMark/>
          </w:tcPr>
          <w:p w14:paraId="584BB543"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31.86%</w:t>
            </w:r>
          </w:p>
        </w:tc>
      </w:tr>
      <w:tr w:rsidR="005F121F" w:rsidRPr="005F121F" w14:paraId="43C04827" w14:textId="77777777" w:rsidTr="005F121F">
        <w:trPr>
          <w:trHeight w:val="288"/>
          <w:jc w:val="center"/>
        </w:trPr>
        <w:tc>
          <w:tcPr>
            <w:tcW w:w="1226" w:type="dxa"/>
            <w:tcBorders>
              <w:top w:val="nil"/>
              <w:left w:val="nil"/>
              <w:bottom w:val="nil"/>
              <w:right w:val="nil"/>
            </w:tcBorders>
            <w:shd w:val="clear" w:color="auto" w:fill="auto"/>
            <w:noWrap/>
            <w:vAlign w:val="center"/>
            <w:hideMark/>
          </w:tcPr>
          <w:p w14:paraId="1E7F02A8" w14:textId="77777777" w:rsidR="005F121F" w:rsidRPr="005F121F" w:rsidRDefault="005F121F" w:rsidP="005F121F">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lastRenderedPageBreak/>
              <w:t>55-64</w:t>
            </w:r>
          </w:p>
        </w:tc>
        <w:tc>
          <w:tcPr>
            <w:tcW w:w="1183" w:type="dxa"/>
            <w:tcBorders>
              <w:top w:val="nil"/>
              <w:left w:val="nil"/>
              <w:bottom w:val="nil"/>
              <w:right w:val="nil"/>
            </w:tcBorders>
            <w:shd w:val="clear" w:color="auto" w:fill="auto"/>
            <w:noWrap/>
            <w:vAlign w:val="center"/>
            <w:hideMark/>
          </w:tcPr>
          <w:p w14:paraId="0995AD18"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353</w:t>
            </w:r>
          </w:p>
        </w:tc>
        <w:tc>
          <w:tcPr>
            <w:tcW w:w="1239" w:type="dxa"/>
            <w:tcBorders>
              <w:top w:val="nil"/>
              <w:left w:val="nil"/>
              <w:bottom w:val="nil"/>
              <w:right w:val="nil"/>
            </w:tcBorders>
            <w:shd w:val="clear" w:color="auto" w:fill="auto"/>
            <w:noWrap/>
            <w:vAlign w:val="center"/>
            <w:hideMark/>
          </w:tcPr>
          <w:p w14:paraId="4E1E1ED3"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16.83%</w:t>
            </w:r>
          </w:p>
        </w:tc>
        <w:tc>
          <w:tcPr>
            <w:tcW w:w="3298" w:type="dxa"/>
            <w:tcBorders>
              <w:top w:val="nil"/>
              <w:left w:val="nil"/>
              <w:bottom w:val="nil"/>
              <w:right w:val="nil"/>
            </w:tcBorders>
            <w:shd w:val="clear" w:color="auto" w:fill="auto"/>
            <w:noWrap/>
            <w:vAlign w:val="center"/>
            <w:hideMark/>
          </w:tcPr>
          <w:p w14:paraId="74916BD3" w14:textId="77777777" w:rsidR="005F121F" w:rsidRPr="005F121F" w:rsidRDefault="005F121F" w:rsidP="005F121F">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Master’s or equivalent level and above</w:t>
            </w:r>
          </w:p>
        </w:tc>
        <w:tc>
          <w:tcPr>
            <w:tcW w:w="421" w:type="dxa"/>
            <w:tcBorders>
              <w:top w:val="nil"/>
              <w:left w:val="nil"/>
              <w:bottom w:val="nil"/>
              <w:right w:val="nil"/>
            </w:tcBorders>
            <w:shd w:val="clear" w:color="auto" w:fill="auto"/>
            <w:noWrap/>
            <w:vAlign w:val="center"/>
            <w:hideMark/>
          </w:tcPr>
          <w:p w14:paraId="09E2826E"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227</w:t>
            </w:r>
          </w:p>
        </w:tc>
        <w:tc>
          <w:tcPr>
            <w:tcW w:w="1443" w:type="dxa"/>
            <w:tcBorders>
              <w:top w:val="nil"/>
              <w:left w:val="nil"/>
              <w:bottom w:val="nil"/>
              <w:right w:val="nil"/>
            </w:tcBorders>
            <w:shd w:val="clear" w:color="auto" w:fill="auto"/>
            <w:noWrap/>
            <w:vAlign w:val="center"/>
            <w:hideMark/>
          </w:tcPr>
          <w:p w14:paraId="51B26457"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10.82%</w:t>
            </w:r>
          </w:p>
        </w:tc>
      </w:tr>
      <w:tr w:rsidR="005F121F" w:rsidRPr="005F121F" w14:paraId="1778899D" w14:textId="77777777" w:rsidTr="005F121F">
        <w:trPr>
          <w:trHeight w:val="528"/>
          <w:jc w:val="center"/>
        </w:trPr>
        <w:tc>
          <w:tcPr>
            <w:tcW w:w="1226" w:type="dxa"/>
            <w:tcBorders>
              <w:top w:val="nil"/>
              <w:left w:val="nil"/>
              <w:bottom w:val="single" w:sz="4" w:space="0" w:color="auto"/>
              <w:right w:val="nil"/>
            </w:tcBorders>
            <w:shd w:val="clear" w:color="auto" w:fill="auto"/>
            <w:vAlign w:val="center"/>
            <w:hideMark/>
          </w:tcPr>
          <w:p w14:paraId="429CE53F" w14:textId="77777777" w:rsidR="005F121F" w:rsidRPr="005F121F" w:rsidRDefault="005F121F" w:rsidP="005F121F">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65 years of age and older</w:t>
            </w:r>
          </w:p>
        </w:tc>
        <w:tc>
          <w:tcPr>
            <w:tcW w:w="1183" w:type="dxa"/>
            <w:tcBorders>
              <w:top w:val="nil"/>
              <w:left w:val="nil"/>
              <w:bottom w:val="single" w:sz="4" w:space="0" w:color="auto"/>
              <w:right w:val="nil"/>
            </w:tcBorders>
            <w:shd w:val="clear" w:color="auto" w:fill="auto"/>
            <w:noWrap/>
            <w:vAlign w:val="center"/>
            <w:hideMark/>
          </w:tcPr>
          <w:p w14:paraId="18137D01"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344</w:t>
            </w:r>
          </w:p>
        </w:tc>
        <w:tc>
          <w:tcPr>
            <w:tcW w:w="1239" w:type="dxa"/>
            <w:tcBorders>
              <w:top w:val="nil"/>
              <w:left w:val="nil"/>
              <w:bottom w:val="single" w:sz="4" w:space="0" w:color="auto"/>
              <w:right w:val="nil"/>
            </w:tcBorders>
            <w:shd w:val="clear" w:color="auto" w:fill="auto"/>
            <w:noWrap/>
            <w:vAlign w:val="center"/>
            <w:hideMark/>
          </w:tcPr>
          <w:p w14:paraId="3EAF3E0B"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16.40%</w:t>
            </w:r>
          </w:p>
        </w:tc>
        <w:tc>
          <w:tcPr>
            <w:tcW w:w="3298" w:type="dxa"/>
            <w:tcBorders>
              <w:top w:val="nil"/>
              <w:left w:val="nil"/>
              <w:bottom w:val="single" w:sz="4" w:space="0" w:color="auto"/>
              <w:right w:val="nil"/>
            </w:tcBorders>
            <w:shd w:val="clear" w:color="auto" w:fill="auto"/>
            <w:noWrap/>
            <w:vAlign w:val="center"/>
            <w:hideMark/>
          </w:tcPr>
          <w:p w14:paraId="63EC0C0D" w14:textId="77777777" w:rsidR="005F121F" w:rsidRPr="005F121F" w:rsidRDefault="005F121F" w:rsidP="005F121F">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NAs</w:t>
            </w:r>
          </w:p>
        </w:tc>
        <w:tc>
          <w:tcPr>
            <w:tcW w:w="421" w:type="dxa"/>
            <w:tcBorders>
              <w:top w:val="nil"/>
              <w:left w:val="nil"/>
              <w:bottom w:val="single" w:sz="4" w:space="0" w:color="auto"/>
              <w:right w:val="nil"/>
            </w:tcBorders>
            <w:shd w:val="clear" w:color="auto" w:fill="auto"/>
            <w:noWrap/>
            <w:vAlign w:val="center"/>
            <w:hideMark/>
          </w:tcPr>
          <w:p w14:paraId="719749AD"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6</w:t>
            </w:r>
          </w:p>
        </w:tc>
        <w:tc>
          <w:tcPr>
            <w:tcW w:w="1443" w:type="dxa"/>
            <w:tcBorders>
              <w:top w:val="nil"/>
              <w:left w:val="nil"/>
              <w:bottom w:val="single" w:sz="4" w:space="0" w:color="auto"/>
              <w:right w:val="nil"/>
            </w:tcBorders>
            <w:shd w:val="clear" w:color="auto" w:fill="auto"/>
            <w:noWrap/>
            <w:vAlign w:val="center"/>
            <w:hideMark/>
          </w:tcPr>
          <w:p w14:paraId="53F274D2"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0.29%</w:t>
            </w:r>
          </w:p>
        </w:tc>
      </w:tr>
    </w:tbl>
    <w:p w14:paraId="2165B915" w14:textId="77777777" w:rsidR="00F23B53" w:rsidRDefault="00F23B53" w:rsidP="00DE2BD4">
      <w:pPr>
        <w:ind w:firstLine="576"/>
        <w:rPr>
          <w:rFonts w:ascii="Times New Roman" w:hAnsi="Times New Roman" w:cs="Times New Roman"/>
          <w:lang w:val="en-GB"/>
        </w:rPr>
      </w:pPr>
    </w:p>
    <w:p w14:paraId="4C0359DB" w14:textId="105EE8D9" w:rsidR="00325B1B" w:rsidRPr="005B57D5" w:rsidRDefault="00325B1B" w:rsidP="00325B1B">
      <w:pPr>
        <w:pStyle w:val="Ttulo1"/>
        <w:rPr>
          <w:rFonts w:ascii="Times New Roman" w:hAnsi="Times New Roman" w:cs="Times New Roman"/>
          <w:i/>
          <w:color w:val="auto"/>
          <w:sz w:val="22"/>
          <w:szCs w:val="22"/>
          <w:lang w:val="en-GB"/>
        </w:rPr>
      </w:pPr>
      <w:r>
        <w:rPr>
          <w:rFonts w:ascii="Times New Roman" w:hAnsi="Times New Roman" w:cs="Times New Roman"/>
          <w:i/>
          <w:color w:val="auto"/>
          <w:sz w:val="22"/>
          <w:szCs w:val="22"/>
          <w:lang w:val="en-GB"/>
        </w:rPr>
        <w:t>Results</w:t>
      </w:r>
    </w:p>
    <w:p w14:paraId="379B0BF0" w14:textId="1E183A1C" w:rsidR="00325B1B" w:rsidRPr="005B57D5" w:rsidRDefault="00325B1B" w:rsidP="00325B1B">
      <w:pPr>
        <w:pStyle w:val="Ttulo2"/>
        <w:rPr>
          <w:rFonts w:ascii="Times New Roman" w:hAnsi="Times New Roman" w:cs="Times New Roman"/>
          <w:i/>
          <w:color w:val="auto"/>
          <w:sz w:val="22"/>
          <w:szCs w:val="22"/>
          <w:lang w:val="en-GB"/>
        </w:rPr>
      </w:pPr>
      <w:r>
        <w:rPr>
          <w:rFonts w:ascii="Times New Roman" w:hAnsi="Times New Roman" w:cs="Times New Roman"/>
          <w:i/>
          <w:color w:val="auto"/>
          <w:sz w:val="22"/>
          <w:szCs w:val="22"/>
          <w:lang w:val="en-GB"/>
        </w:rPr>
        <w:t>Initial data analysis</w:t>
      </w:r>
    </w:p>
    <w:p w14:paraId="17D5F3D0" w14:textId="38869EDA" w:rsidR="00E925BB" w:rsidRPr="00E925BB" w:rsidRDefault="00E925BB" w:rsidP="00CF33E7">
      <w:pPr>
        <w:ind w:firstLine="576"/>
        <w:jc w:val="both"/>
        <w:rPr>
          <w:rFonts w:ascii="Times New Roman" w:hAnsi="Times New Roman" w:cs="Times New Roman"/>
          <w:lang w:val="en-GB"/>
        </w:rPr>
      </w:pPr>
      <w:r w:rsidRPr="00E925BB">
        <w:rPr>
          <w:rFonts w:ascii="Times New Roman" w:hAnsi="Times New Roman" w:cs="Times New Roman"/>
          <w:lang w:val="en-GB"/>
        </w:rPr>
        <w:t>It is important to mention that the first analyse</w:t>
      </w:r>
      <w:r w:rsidR="00E62CCD">
        <w:rPr>
          <w:rFonts w:ascii="Times New Roman" w:hAnsi="Times New Roman" w:cs="Times New Roman"/>
          <w:lang w:val="en-GB"/>
        </w:rPr>
        <w:t>s we performed, mainly Shapiro-Wilk</w:t>
      </w:r>
      <w:r w:rsidRPr="00E925BB">
        <w:rPr>
          <w:rFonts w:ascii="Times New Roman" w:hAnsi="Times New Roman" w:cs="Times New Roman"/>
          <w:lang w:val="en-GB"/>
        </w:rPr>
        <w:t xml:space="preserve"> test, recommended to assess univariate normality</w:t>
      </w:r>
      <w:r w:rsidR="00E62CCD">
        <w:rPr>
          <w:rFonts w:ascii="Times New Roman" w:hAnsi="Times New Roman" w:cs="Times New Roman"/>
          <w:lang w:val="en-GB"/>
        </w:rPr>
        <w:t xml:space="preserve"> (</w:t>
      </w:r>
      <w:r w:rsidR="00E62CCD" w:rsidRPr="001E46D4">
        <w:rPr>
          <w:rFonts w:ascii="Times New Roman" w:hAnsi="Times New Roman" w:cs="Times New Roman"/>
          <w:lang w:val="en-GB"/>
        </w:rPr>
        <w:t>Razali and Wah</w:t>
      </w:r>
      <w:r w:rsidR="00E62CCD">
        <w:rPr>
          <w:rFonts w:ascii="Times New Roman" w:hAnsi="Times New Roman" w:cs="Times New Roman"/>
          <w:lang w:val="en-GB"/>
        </w:rPr>
        <w:t xml:space="preserve">, </w:t>
      </w:r>
      <w:r w:rsidR="00E62CCD" w:rsidRPr="001E46D4">
        <w:rPr>
          <w:rFonts w:ascii="Times New Roman" w:hAnsi="Times New Roman" w:cs="Times New Roman"/>
          <w:lang w:val="en-GB"/>
        </w:rPr>
        <w:t>2011</w:t>
      </w:r>
      <w:r w:rsidR="00E62CCD">
        <w:rPr>
          <w:rFonts w:ascii="Times New Roman" w:hAnsi="Times New Roman" w:cs="Times New Roman"/>
          <w:lang w:val="en-GB"/>
        </w:rPr>
        <w:t>)</w:t>
      </w:r>
      <w:r w:rsidRPr="00E925BB">
        <w:rPr>
          <w:rFonts w:ascii="Times New Roman" w:hAnsi="Times New Roman" w:cs="Times New Roman"/>
          <w:lang w:val="en-GB"/>
        </w:rPr>
        <w:t>, and Rosner's test for the presence of extreme cases</w:t>
      </w:r>
      <w:r w:rsidR="003923FF">
        <w:rPr>
          <w:rFonts w:ascii="Times New Roman" w:hAnsi="Times New Roman" w:cs="Times New Roman"/>
          <w:lang w:val="en-GB"/>
        </w:rPr>
        <w:t xml:space="preserve"> (</w:t>
      </w:r>
      <w:r w:rsidR="00971BFC">
        <w:rPr>
          <w:rFonts w:ascii="Times New Roman" w:hAnsi="Times New Roman" w:cs="Times New Roman"/>
          <w:lang w:val="en-GB"/>
        </w:rPr>
        <w:t xml:space="preserve">Rosner, </w:t>
      </w:r>
      <w:r w:rsidR="00971BFC" w:rsidRPr="00EB5B3D">
        <w:rPr>
          <w:rFonts w:ascii="Times New Roman" w:hAnsi="Times New Roman" w:cs="Times New Roman"/>
          <w:lang w:val="en-GB"/>
        </w:rPr>
        <w:t>1983</w:t>
      </w:r>
      <w:r w:rsidR="003923FF">
        <w:rPr>
          <w:rFonts w:ascii="Times New Roman" w:hAnsi="Times New Roman" w:cs="Times New Roman"/>
          <w:lang w:val="en-GB"/>
        </w:rPr>
        <w:t>)</w:t>
      </w:r>
      <w:r w:rsidRPr="00E925BB">
        <w:rPr>
          <w:rFonts w:ascii="Times New Roman" w:hAnsi="Times New Roman" w:cs="Times New Roman"/>
          <w:lang w:val="en-GB"/>
        </w:rPr>
        <w:t xml:space="preserve">, indicated univariate non-normality and the presence of </w:t>
      </w:r>
      <w:r w:rsidR="00311573">
        <w:rPr>
          <w:rFonts w:ascii="Times New Roman" w:hAnsi="Times New Roman" w:cs="Times New Roman"/>
          <w:lang w:val="en-GB"/>
        </w:rPr>
        <w:t>outliers</w:t>
      </w:r>
      <w:r w:rsidR="00791043">
        <w:rPr>
          <w:rFonts w:ascii="Times New Roman" w:hAnsi="Times New Roman" w:cs="Times New Roman"/>
          <w:lang w:val="en-GB"/>
        </w:rPr>
        <w:t>, the test results can be found in the Table A1 of Appendix A</w:t>
      </w:r>
      <w:r w:rsidRPr="00E925BB">
        <w:rPr>
          <w:rFonts w:ascii="Times New Roman" w:hAnsi="Times New Roman" w:cs="Times New Roman"/>
          <w:lang w:val="en-GB"/>
        </w:rPr>
        <w:t xml:space="preserve">. These tests inclined </w:t>
      </w:r>
      <w:r w:rsidR="00311573">
        <w:rPr>
          <w:rFonts w:ascii="Times New Roman" w:hAnsi="Times New Roman" w:cs="Times New Roman"/>
          <w:lang w:val="en-GB"/>
        </w:rPr>
        <w:t xml:space="preserve">the research team </w:t>
      </w:r>
      <w:r w:rsidRPr="00E925BB">
        <w:rPr>
          <w:rFonts w:ascii="Times New Roman" w:hAnsi="Times New Roman" w:cs="Times New Roman"/>
          <w:lang w:val="en-GB"/>
        </w:rPr>
        <w:t>towards the use of robus</w:t>
      </w:r>
      <w:r w:rsidR="00311573">
        <w:rPr>
          <w:rFonts w:ascii="Times New Roman" w:hAnsi="Times New Roman" w:cs="Times New Roman"/>
          <w:lang w:val="en-GB"/>
        </w:rPr>
        <w:t>t location and scale parameters</w:t>
      </w:r>
      <w:r w:rsidR="00971BFC">
        <w:rPr>
          <w:rFonts w:ascii="Times New Roman" w:hAnsi="Times New Roman" w:cs="Times New Roman"/>
          <w:lang w:val="en-GB"/>
        </w:rPr>
        <w:t xml:space="preserve"> that were better fitted for this situation (</w:t>
      </w:r>
      <w:r w:rsidR="0023702A">
        <w:rPr>
          <w:rFonts w:ascii="Times New Roman" w:hAnsi="Times New Roman" w:cs="Times New Roman"/>
          <w:lang w:val="en-GB"/>
        </w:rPr>
        <w:t>Pérez, 2016</w:t>
      </w:r>
      <w:r w:rsidR="00971BFC">
        <w:rPr>
          <w:rFonts w:ascii="Times New Roman" w:hAnsi="Times New Roman" w:cs="Times New Roman"/>
          <w:lang w:val="en-GB"/>
        </w:rPr>
        <w:t>)</w:t>
      </w:r>
      <w:r w:rsidR="00311573">
        <w:rPr>
          <w:rFonts w:ascii="Times New Roman" w:hAnsi="Times New Roman" w:cs="Times New Roman"/>
          <w:lang w:val="en-GB"/>
        </w:rPr>
        <w:t>. The trimmed mean as an alternative to the mean and the NMAD as an alternative to the standard deviation</w:t>
      </w:r>
      <w:r w:rsidR="001E46D4">
        <w:rPr>
          <w:rFonts w:ascii="Times New Roman" w:hAnsi="Times New Roman" w:cs="Times New Roman"/>
          <w:lang w:val="en-GB"/>
        </w:rPr>
        <w:t xml:space="preserve"> were therefore adopted</w:t>
      </w:r>
      <w:r w:rsidR="00311573">
        <w:rPr>
          <w:rFonts w:ascii="Times New Roman" w:hAnsi="Times New Roman" w:cs="Times New Roman"/>
          <w:lang w:val="en-GB"/>
        </w:rPr>
        <w:t>.</w:t>
      </w:r>
    </w:p>
    <w:p w14:paraId="735920B5" w14:textId="155C67C9" w:rsidR="003E287D" w:rsidRDefault="00971BFC" w:rsidP="00CF33E7">
      <w:pPr>
        <w:ind w:firstLine="576"/>
        <w:jc w:val="both"/>
        <w:rPr>
          <w:rFonts w:ascii="Times New Roman" w:hAnsi="Times New Roman" w:cs="Times New Roman"/>
          <w:lang w:val="en-GB"/>
        </w:rPr>
      </w:pPr>
      <w:r>
        <w:rPr>
          <w:rFonts w:ascii="Times New Roman" w:hAnsi="Times New Roman" w:cs="Times New Roman"/>
          <w:lang w:val="en-GB"/>
        </w:rPr>
        <w:t xml:space="preserve"> </w:t>
      </w:r>
      <w:r w:rsidR="00E925BB">
        <w:rPr>
          <w:rFonts w:ascii="Times New Roman" w:hAnsi="Times New Roman" w:cs="Times New Roman"/>
          <w:lang w:val="en-GB"/>
        </w:rPr>
        <w:t xml:space="preserve">A complete account of the trimmed mean, NMAD, minimum value, maximum value and reliability scores is provided in Table 3. </w:t>
      </w:r>
      <w:r w:rsidR="00A463AC">
        <w:rPr>
          <w:rFonts w:ascii="Times New Roman" w:hAnsi="Times New Roman" w:cs="Times New Roman"/>
          <w:lang w:val="en-GB"/>
        </w:rPr>
        <w:t xml:space="preserve">Regarding the reliability scores most of the scales show adequate values in both Alpha and Omega, </w:t>
      </w:r>
      <w:r w:rsidR="00C92190" w:rsidRPr="00C92190">
        <w:rPr>
          <w:rFonts w:ascii="Times New Roman" w:hAnsi="Times New Roman" w:cs="Times New Roman"/>
          <w:lang w:val="en-GB"/>
        </w:rPr>
        <w:t>the only scale</w:t>
      </w:r>
      <w:r w:rsidR="009F3690">
        <w:rPr>
          <w:rFonts w:ascii="Times New Roman" w:hAnsi="Times New Roman" w:cs="Times New Roman"/>
          <w:lang w:val="en-GB"/>
        </w:rPr>
        <w:t>s</w:t>
      </w:r>
      <w:r w:rsidR="00C92190" w:rsidRPr="00C92190">
        <w:rPr>
          <w:rFonts w:ascii="Times New Roman" w:hAnsi="Times New Roman" w:cs="Times New Roman"/>
          <w:lang w:val="en-GB"/>
        </w:rPr>
        <w:t xml:space="preserve"> on which these statistics show lower values </w:t>
      </w:r>
      <w:r w:rsidR="009F3690">
        <w:rPr>
          <w:rFonts w:ascii="Times New Roman" w:hAnsi="Times New Roman" w:cs="Times New Roman"/>
          <w:lang w:val="en-GB"/>
        </w:rPr>
        <w:t>are</w:t>
      </w:r>
      <w:r w:rsidR="00C27CAA">
        <w:rPr>
          <w:rFonts w:ascii="Times New Roman" w:hAnsi="Times New Roman" w:cs="Times New Roman"/>
          <w:lang w:val="en-GB"/>
        </w:rPr>
        <w:t xml:space="preserve"> the</w:t>
      </w:r>
      <w:r w:rsidR="009F3690" w:rsidRPr="009F3690">
        <w:rPr>
          <w:lang w:val="en-GB"/>
        </w:rPr>
        <w:t xml:space="preserve"> </w:t>
      </w:r>
      <w:r w:rsidR="009F3690" w:rsidRPr="009F3690">
        <w:rPr>
          <w:rFonts w:ascii="Times New Roman" w:hAnsi="Times New Roman" w:cs="Times New Roman"/>
          <w:lang w:val="en-GB"/>
        </w:rPr>
        <w:t>Conspiracionism</w:t>
      </w:r>
      <w:r w:rsidR="009F3690">
        <w:rPr>
          <w:rFonts w:ascii="Times New Roman" w:hAnsi="Times New Roman" w:cs="Times New Roman"/>
          <w:lang w:val="en-GB"/>
        </w:rPr>
        <w:t xml:space="preserve"> and</w:t>
      </w:r>
      <w:r w:rsidR="00C27CAA">
        <w:rPr>
          <w:rFonts w:ascii="Times New Roman" w:hAnsi="Times New Roman" w:cs="Times New Roman"/>
          <w:lang w:val="en-GB"/>
        </w:rPr>
        <w:t xml:space="preserve"> Conservative scale</w:t>
      </w:r>
      <w:r w:rsidR="009F3690">
        <w:rPr>
          <w:rFonts w:ascii="Times New Roman" w:hAnsi="Times New Roman" w:cs="Times New Roman"/>
          <w:lang w:val="en-GB"/>
        </w:rPr>
        <w:t>s</w:t>
      </w:r>
      <w:r w:rsidR="00C92190" w:rsidRPr="00C92190">
        <w:rPr>
          <w:rFonts w:ascii="Times New Roman" w:hAnsi="Times New Roman" w:cs="Times New Roman"/>
          <w:lang w:val="en-GB"/>
        </w:rPr>
        <w:t>.</w:t>
      </w:r>
      <w:r w:rsidR="00A463AC">
        <w:rPr>
          <w:rFonts w:ascii="Times New Roman" w:hAnsi="Times New Roman" w:cs="Times New Roman"/>
          <w:lang w:val="en-GB"/>
        </w:rPr>
        <w:t xml:space="preserve"> </w:t>
      </w:r>
    </w:p>
    <w:tbl>
      <w:tblPr>
        <w:tblW w:w="9392" w:type="dxa"/>
        <w:jc w:val="center"/>
        <w:tblLook w:val="04A0" w:firstRow="1" w:lastRow="0" w:firstColumn="1" w:lastColumn="0" w:noHBand="0" w:noVBand="1"/>
      </w:tblPr>
      <w:tblGrid>
        <w:gridCol w:w="1572"/>
        <w:gridCol w:w="1160"/>
        <w:gridCol w:w="1160"/>
        <w:gridCol w:w="1220"/>
        <w:gridCol w:w="1160"/>
        <w:gridCol w:w="1160"/>
        <w:gridCol w:w="980"/>
        <w:gridCol w:w="980"/>
      </w:tblGrid>
      <w:tr w:rsidR="005F121F" w:rsidRPr="006570B0" w14:paraId="59A2DA91" w14:textId="77777777" w:rsidTr="009F3690">
        <w:trPr>
          <w:trHeight w:val="288"/>
          <w:jc w:val="center"/>
        </w:trPr>
        <w:tc>
          <w:tcPr>
            <w:tcW w:w="6272" w:type="dxa"/>
            <w:gridSpan w:val="5"/>
            <w:tcBorders>
              <w:top w:val="single" w:sz="4" w:space="0" w:color="auto"/>
              <w:left w:val="nil"/>
              <w:bottom w:val="single" w:sz="4" w:space="0" w:color="auto"/>
              <w:right w:val="nil"/>
            </w:tcBorders>
            <w:shd w:val="clear" w:color="auto" w:fill="auto"/>
            <w:noWrap/>
            <w:vAlign w:val="center"/>
            <w:hideMark/>
          </w:tcPr>
          <w:p w14:paraId="0FCCDAD2" w14:textId="33BFAF4B" w:rsidR="005F121F" w:rsidRPr="005F121F" w:rsidRDefault="005F121F" w:rsidP="005F121F">
            <w:pPr>
              <w:spacing w:after="0" w:line="240" w:lineRule="auto"/>
              <w:rPr>
                <w:rFonts w:ascii="Times New Roman" w:eastAsia="Times New Roman" w:hAnsi="Times New Roman" w:cs="Times New Roman"/>
                <w:sz w:val="20"/>
                <w:szCs w:val="20"/>
                <w:lang w:val="en-GB" w:eastAsia="en-GB"/>
              </w:rPr>
            </w:pPr>
            <w:r w:rsidRPr="005F121F">
              <w:rPr>
                <w:rFonts w:ascii="Times New Roman" w:eastAsia="Times New Roman" w:hAnsi="Times New Roman" w:cs="Times New Roman"/>
                <w:sz w:val="20"/>
                <w:szCs w:val="20"/>
                <w:lang w:val="en-GB" w:eastAsia="en-GB"/>
              </w:rPr>
              <w:t xml:space="preserve">Table 3. Distribution of the variables and </w:t>
            </w:r>
            <w:r w:rsidR="00337203" w:rsidRPr="005F121F">
              <w:rPr>
                <w:rFonts w:ascii="Times New Roman" w:eastAsia="Times New Roman" w:hAnsi="Times New Roman" w:cs="Times New Roman"/>
                <w:sz w:val="20"/>
                <w:szCs w:val="20"/>
                <w:lang w:val="en-GB" w:eastAsia="en-GB"/>
              </w:rPr>
              <w:t>reliability</w:t>
            </w:r>
            <w:r w:rsidRPr="005F121F">
              <w:rPr>
                <w:rFonts w:ascii="Times New Roman" w:eastAsia="Times New Roman" w:hAnsi="Times New Roman" w:cs="Times New Roman"/>
                <w:sz w:val="20"/>
                <w:szCs w:val="20"/>
                <w:lang w:val="en-GB" w:eastAsia="en-GB"/>
              </w:rPr>
              <w:t xml:space="preserve"> scores of the latent variables</w:t>
            </w:r>
          </w:p>
        </w:tc>
        <w:tc>
          <w:tcPr>
            <w:tcW w:w="1160" w:type="dxa"/>
            <w:tcBorders>
              <w:top w:val="single" w:sz="4" w:space="0" w:color="auto"/>
              <w:left w:val="nil"/>
              <w:bottom w:val="single" w:sz="4" w:space="0" w:color="auto"/>
              <w:right w:val="nil"/>
            </w:tcBorders>
            <w:shd w:val="clear" w:color="auto" w:fill="auto"/>
            <w:noWrap/>
            <w:vAlign w:val="bottom"/>
            <w:hideMark/>
          </w:tcPr>
          <w:p w14:paraId="40F36183" w14:textId="77777777" w:rsidR="005F121F" w:rsidRPr="005F121F" w:rsidRDefault="005F121F" w:rsidP="005F121F">
            <w:pPr>
              <w:spacing w:after="0" w:line="240" w:lineRule="auto"/>
              <w:rPr>
                <w:rFonts w:ascii="Calibri" w:eastAsia="Times New Roman" w:hAnsi="Calibri" w:cs="Calibri"/>
                <w:color w:val="000000"/>
                <w:sz w:val="20"/>
                <w:szCs w:val="20"/>
                <w:lang w:val="en-GB" w:eastAsia="en-GB"/>
              </w:rPr>
            </w:pPr>
            <w:r w:rsidRPr="005F121F">
              <w:rPr>
                <w:rFonts w:ascii="Calibri" w:eastAsia="Times New Roman" w:hAnsi="Calibri" w:cs="Calibri"/>
                <w:color w:val="000000"/>
                <w:sz w:val="20"/>
                <w:szCs w:val="20"/>
                <w:lang w:val="en-GB" w:eastAsia="en-GB"/>
              </w:rPr>
              <w:t> </w:t>
            </w:r>
          </w:p>
        </w:tc>
        <w:tc>
          <w:tcPr>
            <w:tcW w:w="980" w:type="dxa"/>
            <w:tcBorders>
              <w:top w:val="single" w:sz="4" w:space="0" w:color="auto"/>
              <w:left w:val="nil"/>
              <w:bottom w:val="single" w:sz="4" w:space="0" w:color="auto"/>
              <w:right w:val="nil"/>
            </w:tcBorders>
            <w:shd w:val="clear" w:color="auto" w:fill="auto"/>
            <w:noWrap/>
            <w:vAlign w:val="bottom"/>
            <w:hideMark/>
          </w:tcPr>
          <w:p w14:paraId="53F0B368" w14:textId="77777777" w:rsidR="005F121F" w:rsidRPr="005F121F" w:rsidRDefault="005F121F" w:rsidP="005F121F">
            <w:pPr>
              <w:spacing w:after="0" w:line="240" w:lineRule="auto"/>
              <w:rPr>
                <w:rFonts w:ascii="Calibri" w:eastAsia="Times New Roman" w:hAnsi="Calibri" w:cs="Calibri"/>
                <w:color w:val="000000"/>
                <w:sz w:val="20"/>
                <w:szCs w:val="20"/>
                <w:lang w:val="en-GB" w:eastAsia="en-GB"/>
              </w:rPr>
            </w:pPr>
            <w:r w:rsidRPr="005F121F">
              <w:rPr>
                <w:rFonts w:ascii="Calibri" w:eastAsia="Times New Roman" w:hAnsi="Calibri" w:cs="Calibri"/>
                <w:color w:val="000000"/>
                <w:sz w:val="20"/>
                <w:szCs w:val="20"/>
                <w:lang w:val="en-GB" w:eastAsia="en-GB"/>
              </w:rPr>
              <w:t> </w:t>
            </w:r>
          </w:p>
        </w:tc>
        <w:tc>
          <w:tcPr>
            <w:tcW w:w="980" w:type="dxa"/>
            <w:tcBorders>
              <w:top w:val="single" w:sz="4" w:space="0" w:color="auto"/>
              <w:left w:val="nil"/>
              <w:bottom w:val="single" w:sz="4" w:space="0" w:color="auto"/>
              <w:right w:val="nil"/>
            </w:tcBorders>
            <w:shd w:val="clear" w:color="auto" w:fill="auto"/>
            <w:noWrap/>
            <w:vAlign w:val="bottom"/>
            <w:hideMark/>
          </w:tcPr>
          <w:p w14:paraId="541F8E4C" w14:textId="77777777" w:rsidR="005F121F" w:rsidRPr="005F121F" w:rsidRDefault="005F121F" w:rsidP="005F121F">
            <w:pPr>
              <w:spacing w:after="0" w:line="240" w:lineRule="auto"/>
              <w:rPr>
                <w:rFonts w:ascii="Calibri" w:eastAsia="Times New Roman" w:hAnsi="Calibri" w:cs="Calibri"/>
                <w:color w:val="000000"/>
                <w:sz w:val="20"/>
                <w:szCs w:val="20"/>
                <w:lang w:val="en-GB" w:eastAsia="en-GB"/>
              </w:rPr>
            </w:pPr>
            <w:r w:rsidRPr="005F121F">
              <w:rPr>
                <w:rFonts w:ascii="Calibri" w:eastAsia="Times New Roman" w:hAnsi="Calibri" w:cs="Calibri"/>
                <w:color w:val="000000"/>
                <w:sz w:val="20"/>
                <w:szCs w:val="20"/>
                <w:lang w:val="en-GB" w:eastAsia="en-GB"/>
              </w:rPr>
              <w:t> </w:t>
            </w:r>
          </w:p>
        </w:tc>
      </w:tr>
      <w:tr w:rsidR="005F121F" w:rsidRPr="005F121F" w14:paraId="35EDBD25" w14:textId="77777777" w:rsidTr="009F3690">
        <w:trPr>
          <w:trHeight w:val="528"/>
          <w:jc w:val="center"/>
        </w:trPr>
        <w:tc>
          <w:tcPr>
            <w:tcW w:w="1572" w:type="dxa"/>
            <w:tcBorders>
              <w:top w:val="nil"/>
              <w:left w:val="nil"/>
              <w:bottom w:val="single" w:sz="4" w:space="0" w:color="auto"/>
              <w:right w:val="nil"/>
            </w:tcBorders>
            <w:shd w:val="clear" w:color="auto" w:fill="auto"/>
            <w:hideMark/>
          </w:tcPr>
          <w:p w14:paraId="57A7C829" w14:textId="77777777" w:rsidR="005F121F" w:rsidRPr="005F121F" w:rsidRDefault="005F121F" w:rsidP="005F121F">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Construct</w:t>
            </w:r>
          </w:p>
        </w:tc>
        <w:tc>
          <w:tcPr>
            <w:tcW w:w="1160" w:type="dxa"/>
            <w:tcBorders>
              <w:top w:val="nil"/>
              <w:left w:val="nil"/>
              <w:bottom w:val="single" w:sz="4" w:space="0" w:color="auto"/>
              <w:right w:val="nil"/>
            </w:tcBorders>
            <w:shd w:val="clear" w:color="auto" w:fill="auto"/>
            <w:hideMark/>
          </w:tcPr>
          <w:p w14:paraId="5AB6C4C7" w14:textId="77777777" w:rsidR="005F121F" w:rsidRPr="005F121F" w:rsidRDefault="005F121F" w:rsidP="005F121F">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Item Name</w:t>
            </w:r>
          </w:p>
        </w:tc>
        <w:tc>
          <w:tcPr>
            <w:tcW w:w="1160" w:type="dxa"/>
            <w:tcBorders>
              <w:top w:val="nil"/>
              <w:left w:val="nil"/>
              <w:bottom w:val="single" w:sz="4" w:space="0" w:color="auto"/>
              <w:right w:val="nil"/>
            </w:tcBorders>
            <w:shd w:val="clear" w:color="auto" w:fill="auto"/>
            <w:vAlign w:val="center"/>
            <w:hideMark/>
          </w:tcPr>
          <w:p w14:paraId="30A7F81C"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Trimmed mean*</w:t>
            </w:r>
          </w:p>
        </w:tc>
        <w:tc>
          <w:tcPr>
            <w:tcW w:w="1220" w:type="dxa"/>
            <w:tcBorders>
              <w:top w:val="nil"/>
              <w:left w:val="nil"/>
              <w:bottom w:val="single" w:sz="4" w:space="0" w:color="auto"/>
              <w:right w:val="nil"/>
            </w:tcBorders>
            <w:shd w:val="clear" w:color="auto" w:fill="auto"/>
            <w:vAlign w:val="center"/>
            <w:hideMark/>
          </w:tcPr>
          <w:p w14:paraId="36E620A4"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NMAD</w:t>
            </w:r>
          </w:p>
        </w:tc>
        <w:tc>
          <w:tcPr>
            <w:tcW w:w="1160" w:type="dxa"/>
            <w:tcBorders>
              <w:top w:val="nil"/>
              <w:left w:val="nil"/>
              <w:bottom w:val="single" w:sz="4" w:space="0" w:color="auto"/>
              <w:right w:val="nil"/>
            </w:tcBorders>
            <w:shd w:val="clear" w:color="auto" w:fill="auto"/>
            <w:vAlign w:val="center"/>
            <w:hideMark/>
          </w:tcPr>
          <w:p w14:paraId="357EFE95"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Min</w:t>
            </w:r>
          </w:p>
        </w:tc>
        <w:tc>
          <w:tcPr>
            <w:tcW w:w="1160" w:type="dxa"/>
            <w:tcBorders>
              <w:top w:val="nil"/>
              <w:left w:val="nil"/>
              <w:bottom w:val="single" w:sz="4" w:space="0" w:color="auto"/>
              <w:right w:val="nil"/>
            </w:tcBorders>
            <w:shd w:val="clear" w:color="auto" w:fill="auto"/>
            <w:vAlign w:val="center"/>
            <w:hideMark/>
          </w:tcPr>
          <w:p w14:paraId="63F96D26"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Max</w:t>
            </w:r>
          </w:p>
        </w:tc>
        <w:tc>
          <w:tcPr>
            <w:tcW w:w="980" w:type="dxa"/>
            <w:tcBorders>
              <w:top w:val="nil"/>
              <w:left w:val="nil"/>
              <w:bottom w:val="single" w:sz="4" w:space="0" w:color="auto"/>
              <w:right w:val="nil"/>
            </w:tcBorders>
            <w:shd w:val="clear" w:color="auto" w:fill="auto"/>
            <w:noWrap/>
            <w:vAlign w:val="bottom"/>
            <w:hideMark/>
          </w:tcPr>
          <w:p w14:paraId="72DD2E88"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 xml:space="preserve">α </w:t>
            </w:r>
          </w:p>
        </w:tc>
        <w:tc>
          <w:tcPr>
            <w:tcW w:w="980" w:type="dxa"/>
            <w:tcBorders>
              <w:top w:val="nil"/>
              <w:left w:val="nil"/>
              <w:bottom w:val="single" w:sz="4" w:space="0" w:color="auto"/>
              <w:right w:val="nil"/>
            </w:tcBorders>
            <w:shd w:val="clear" w:color="auto" w:fill="auto"/>
            <w:noWrap/>
            <w:vAlign w:val="bottom"/>
            <w:hideMark/>
          </w:tcPr>
          <w:p w14:paraId="2A4F0E8B"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ω (Total)</w:t>
            </w:r>
          </w:p>
        </w:tc>
      </w:tr>
      <w:tr w:rsidR="005F121F" w:rsidRPr="005F121F" w14:paraId="6B31291D"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7C7DF553" w14:textId="77777777" w:rsidR="005F121F" w:rsidRPr="005F121F" w:rsidRDefault="005F121F" w:rsidP="005F121F">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Science rejection</w:t>
            </w:r>
          </w:p>
        </w:tc>
        <w:tc>
          <w:tcPr>
            <w:tcW w:w="1160" w:type="dxa"/>
            <w:tcBorders>
              <w:top w:val="nil"/>
              <w:left w:val="nil"/>
              <w:bottom w:val="nil"/>
              <w:right w:val="nil"/>
            </w:tcBorders>
            <w:shd w:val="clear" w:color="auto" w:fill="auto"/>
            <w:hideMark/>
          </w:tcPr>
          <w:p w14:paraId="07397CE6" w14:textId="77777777" w:rsidR="005F121F" w:rsidRPr="005F121F" w:rsidRDefault="005F121F" w:rsidP="005F121F">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SR1</w:t>
            </w:r>
          </w:p>
        </w:tc>
        <w:tc>
          <w:tcPr>
            <w:tcW w:w="1160" w:type="dxa"/>
            <w:tcBorders>
              <w:top w:val="nil"/>
              <w:left w:val="nil"/>
              <w:bottom w:val="nil"/>
              <w:right w:val="nil"/>
            </w:tcBorders>
            <w:shd w:val="clear" w:color="auto" w:fill="auto"/>
            <w:vAlign w:val="center"/>
            <w:hideMark/>
          </w:tcPr>
          <w:p w14:paraId="43792DE4"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1.56</w:t>
            </w:r>
          </w:p>
        </w:tc>
        <w:tc>
          <w:tcPr>
            <w:tcW w:w="1220" w:type="dxa"/>
            <w:tcBorders>
              <w:top w:val="nil"/>
              <w:left w:val="nil"/>
              <w:bottom w:val="nil"/>
              <w:right w:val="nil"/>
            </w:tcBorders>
            <w:shd w:val="clear" w:color="auto" w:fill="auto"/>
            <w:vAlign w:val="center"/>
            <w:hideMark/>
          </w:tcPr>
          <w:p w14:paraId="1AE24F5C"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2.97</w:t>
            </w:r>
          </w:p>
        </w:tc>
        <w:tc>
          <w:tcPr>
            <w:tcW w:w="1160" w:type="dxa"/>
            <w:tcBorders>
              <w:top w:val="nil"/>
              <w:left w:val="nil"/>
              <w:bottom w:val="nil"/>
              <w:right w:val="nil"/>
            </w:tcBorders>
            <w:shd w:val="clear" w:color="auto" w:fill="auto"/>
            <w:noWrap/>
            <w:vAlign w:val="bottom"/>
            <w:hideMark/>
          </w:tcPr>
          <w:p w14:paraId="770B337E"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03C35606"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77C7D15C" w14:textId="77777777" w:rsidR="005F121F" w:rsidRPr="005F121F" w:rsidRDefault="005F121F" w:rsidP="005F121F">
            <w:pPr>
              <w:spacing w:after="0" w:line="240" w:lineRule="auto"/>
              <w:jc w:val="center"/>
              <w:rPr>
                <w:rFonts w:ascii="Times New Roman" w:eastAsia="Times New Roman" w:hAnsi="Times New Roman" w:cs="Times New Roman"/>
                <w:sz w:val="20"/>
                <w:szCs w:val="20"/>
                <w:lang w:val="en-GB" w:eastAsia="en-GB"/>
              </w:rPr>
            </w:pPr>
            <w:r w:rsidRPr="005F121F">
              <w:rPr>
                <w:rFonts w:ascii="Times New Roman" w:eastAsia="Times New Roman" w:hAnsi="Times New Roman" w:cs="Times New Roman"/>
                <w:sz w:val="20"/>
                <w:szCs w:val="20"/>
                <w:lang w:val="en-GB" w:eastAsia="en-GB"/>
              </w:rPr>
              <w:t>0.82</w:t>
            </w:r>
          </w:p>
        </w:tc>
        <w:tc>
          <w:tcPr>
            <w:tcW w:w="980" w:type="dxa"/>
            <w:tcBorders>
              <w:top w:val="nil"/>
              <w:left w:val="nil"/>
              <w:bottom w:val="nil"/>
              <w:right w:val="nil"/>
            </w:tcBorders>
            <w:shd w:val="clear" w:color="auto" w:fill="auto"/>
            <w:noWrap/>
            <w:vAlign w:val="bottom"/>
            <w:hideMark/>
          </w:tcPr>
          <w:p w14:paraId="47B7A491" w14:textId="77777777" w:rsidR="005F121F" w:rsidRPr="005F121F" w:rsidRDefault="005F121F" w:rsidP="005F121F">
            <w:pPr>
              <w:spacing w:after="0" w:line="240" w:lineRule="auto"/>
              <w:jc w:val="center"/>
              <w:rPr>
                <w:rFonts w:ascii="Times New Roman" w:eastAsia="Times New Roman" w:hAnsi="Times New Roman" w:cs="Times New Roman"/>
                <w:sz w:val="20"/>
                <w:szCs w:val="20"/>
                <w:lang w:val="en-GB" w:eastAsia="en-GB"/>
              </w:rPr>
            </w:pPr>
            <w:r w:rsidRPr="005F121F">
              <w:rPr>
                <w:rFonts w:ascii="Times New Roman" w:eastAsia="Times New Roman" w:hAnsi="Times New Roman" w:cs="Times New Roman"/>
                <w:sz w:val="20"/>
                <w:szCs w:val="20"/>
                <w:lang w:val="en-GB" w:eastAsia="en-GB"/>
              </w:rPr>
              <w:t>0.87</w:t>
            </w:r>
          </w:p>
        </w:tc>
      </w:tr>
      <w:tr w:rsidR="005F121F" w:rsidRPr="005F121F" w14:paraId="6ED73AC7"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58032097" w14:textId="77777777" w:rsidR="005F121F" w:rsidRPr="005F121F" w:rsidRDefault="005F121F" w:rsidP="005F121F">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0B061FCB" w14:textId="77777777" w:rsidR="005F121F" w:rsidRPr="005F121F" w:rsidRDefault="005F121F" w:rsidP="005F121F">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SR2</w:t>
            </w:r>
          </w:p>
        </w:tc>
        <w:tc>
          <w:tcPr>
            <w:tcW w:w="1160" w:type="dxa"/>
            <w:tcBorders>
              <w:top w:val="nil"/>
              <w:left w:val="nil"/>
              <w:bottom w:val="nil"/>
              <w:right w:val="nil"/>
            </w:tcBorders>
            <w:shd w:val="clear" w:color="auto" w:fill="auto"/>
            <w:vAlign w:val="center"/>
            <w:hideMark/>
          </w:tcPr>
          <w:p w14:paraId="04FE678C"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2.61</w:t>
            </w:r>
          </w:p>
        </w:tc>
        <w:tc>
          <w:tcPr>
            <w:tcW w:w="1220" w:type="dxa"/>
            <w:tcBorders>
              <w:top w:val="nil"/>
              <w:left w:val="nil"/>
              <w:bottom w:val="nil"/>
              <w:right w:val="nil"/>
            </w:tcBorders>
            <w:shd w:val="clear" w:color="auto" w:fill="auto"/>
            <w:vAlign w:val="center"/>
            <w:hideMark/>
          </w:tcPr>
          <w:p w14:paraId="2ED70D33"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2.97</w:t>
            </w:r>
          </w:p>
        </w:tc>
        <w:tc>
          <w:tcPr>
            <w:tcW w:w="1160" w:type="dxa"/>
            <w:tcBorders>
              <w:top w:val="nil"/>
              <w:left w:val="nil"/>
              <w:bottom w:val="nil"/>
              <w:right w:val="nil"/>
            </w:tcBorders>
            <w:shd w:val="clear" w:color="auto" w:fill="auto"/>
            <w:noWrap/>
            <w:vAlign w:val="bottom"/>
            <w:hideMark/>
          </w:tcPr>
          <w:p w14:paraId="0B221EDE"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3706ED1C"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1FC3296F"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1D194E22" w14:textId="77777777" w:rsidR="005F121F" w:rsidRPr="005F121F" w:rsidRDefault="005F121F" w:rsidP="005F121F">
            <w:pPr>
              <w:spacing w:after="0" w:line="240" w:lineRule="auto"/>
              <w:rPr>
                <w:rFonts w:ascii="Times New Roman" w:eastAsia="Times New Roman" w:hAnsi="Times New Roman" w:cs="Times New Roman"/>
                <w:sz w:val="20"/>
                <w:szCs w:val="20"/>
                <w:lang w:val="en-GB" w:eastAsia="en-GB"/>
              </w:rPr>
            </w:pPr>
          </w:p>
        </w:tc>
      </w:tr>
      <w:tr w:rsidR="005F121F" w:rsidRPr="005F121F" w14:paraId="6E9DAA2F"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51F6C89F" w14:textId="77777777" w:rsidR="005F121F" w:rsidRPr="005F121F" w:rsidRDefault="005F121F" w:rsidP="005F121F">
            <w:pPr>
              <w:spacing w:after="0" w:line="240" w:lineRule="auto"/>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037B5DFF" w14:textId="77777777" w:rsidR="005F121F" w:rsidRPr="005F121F" w:rsidRDefault="005F121F" w:rsidP="005F121F">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SR3</w:t>
            </w:r>
          </w:p>
        </w:tc>
        <w:tc>
          <w:tcPr>
            <w:tcW w:w="1160" w:type="dxa"/>
            <w:tcBorders>
              <w:top w:val="nil"/>
              <w:left w:val="nil"/>
              <w:bottom w:val="nil"/>
              <w:right w:val="nil"/>
            </w:tcBorders>
            <w:shd w:val="clear" w:color="auto" w:fill="auto"/>
            <w:vAlign w:val="center"/>
            <w:hideMark/>
          </w:tcPr>
          <w:p w14:paraId="2ED1B822"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1.98</w:t>
            </w:r>
          </w:p>
        </w:tc>
        <w:tc>
          <w:tcPr>
            <w:tcW w:w="1220" w:type="dxa"/>
            <w:tcBorders>
              <w:top w:val="nil"/>
              <w:left w:val="nil"/>
              <w:bottom w:val="nil"/>
              <w:right w:val="nil"/>
            </w:tcBorders>
            <w:shd w:val="clear" w:color="auto" w:fill="auto"/>
            <w:vAlign w:val="center"/>
            <w:hideMark/>
          </w:tcPr>
          <w:p w14:paraId="3E91C88B"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2.97</w:t>
            </w:r>
          </w:p>
        </w:tc>
        <w:tc>
          <w:tcPr>
            <w:tcW w:w="1160" w:type="dxa"/>
            <w:tcBorders>
              <w:top w:val="nil"/>
              <w:left w:val="nil"/>
              <w:bottom w:val="nil"/>
              <w:right w:val="nil"/>
            </w:tcBorders>
            <w:shd w:val="clear" w:color="auto" w:fill="auto"/>
            <w:noWrap/>
            <w:vAlign w:val="bottom"/>
            <w:hideMark/>
          </w:tcPr>
          <w:p w14:paraId="79C74E51"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6E1460C0"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1ED0922C"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42847588" w14:textId="77777777" w:rsidR="005F121F" w:rsidRPr="005F121F" w:rsidRDefault="005F121F" w:rsidP="005F121F">
            <w:pPr>
              <w:spacing w:after="0" w:line="240" w:lineRule="auto"/>
              <w:rPr>
                <w:rFonts w:ascii="Times New Roman" w:eastAsia="Times New Roman" w:hAnsi="Times New Roman" w:cs="Times New Roman"/>
                <w:sz w:val="20"/>
                <w:szCs w:val="20"/>
                <w:lang w:val="en-GB" w:eastAsia="en-GB"/>
              </w:rPr>
            </w:pPr>
          </w:p>
        </w:tc>
      </w:tr>
      <w:tr w:rsidR="005F121F" w:rsidRPr="005F121F" w14:paraId="25228D3F"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3196CDBA" w14:textId="77777777" w:rsidR="005F121F" w:rsidRPr="005F121F" w:rsidRDefault="005F121F" w:rsidP="005F121F">
            <w:pPr>
              <w:spacing w:after="0" w:line="240" w:lineRule="auto"/>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015F2DC5" w14:textId="77777777" w:rsidR="005F121F" w:rsidRPr="005F121F" w:rsidRDefault="005F121F" w:rsidP="005F121F">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SR4</w:t>
            </w:r>
          </w:p>
        </w:tc>
        <w:tc>
          <w:tcPr>
            <w:tcW w:w="1160" w:type="dxa"/>
            <w:tcBorders>
              <w:top w:val="nil"/>
              <w:left w:val="nil"/>
              <w:bottom w:val="nil"/>
              <w:right w:val="nil"/>
            </w:tcBorders>
            <w:shd w:val="clear" w:color="auto" w:fill="auto"/>
            <w:vAlign w:val="center"/>
            <w:hideMark/>
          </w:tcPr>
          <w:p w14:paraId="3B6B7FD6"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2.32</w:t>
            </w:r>
          </w:p>
        </w:tc>
        <w:tc>
          <w:tcPr>
            <w:tcW w:w="1220" w:type="dxa"/>
            <w:tcBorders>
              <w:top w:val="nil"/>
              <w:left w:val="nil"/>
              <w:bottom w:val="nil"/>
              <w:right w:val="nil"/>
            </w:tcBorders>
            <w:shd w:val="clear" w:color="auto" w:fill="auto"/>
            <w:vAlign w:val="center"/>
            <w:hideMark/>
          </w:tcPr>
          <w:p w14:paraId="26140119"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2.97</w:t>
            </w:r>
          </w:p>
        </w:tc>
        <w:tc>
          <w:tcPr>
            <w:tcW w:w="1160" w:type="dxa"/>
            <w:tcBorders>
              <w:top w:val="nil"/>
              <w:left w:val="nil"/>
              <w:bottom w:val="nil"/>
              <w:right w:val="nil"/>
            </w:tcBorders>
            <w:shd w:val="clear" w:color="auto" w:fill="auto"/>
            <w:noWrap/>
            <w:vAlign w:val="bottom"/>
            <w:hideMark/>
          </w:tcPr>
          <w:p w14:paraId="687ADE8B"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4CB858C1"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5731D148"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2D36A9F3" w14:textId="77777777" w:rsidR="005F121F" w:rsidRPr="005F121F" w:rsidRDefault="005F121F" w:rsidP="005F121F">
            <w:pPr>
              <w:spacing w:after="0" w:line="240" w:lineRule="auto"/>
              <w:rPr>
                <w:rFonts w:ascii="Times New Roman" w:eastAsia="Times New Roman" w:hAnsi="Times New Roman" w:cs="Times New Roman"/>
                <w:sz w:val="20"/>
                <w:szCs w:val="20"/>
                <w:lang w:val="en-GB" w:eastAsia="en-GB"/>
              </w:rPr>
            </w:pPr>
          </w:p>
        </w:tc>
      </w:tr>
      <w:tr w:rsidR="005F121F" w:rsidRPr="005F121F" w14:paraId="11D9977A"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399165AE" w14:textId="77777777" w:rsidR="005F121F" w:rsidRPr="005F121F" w:rsidRDefault="005F121F" w:rsidP="005F121F">
            <w:pPr>
              <w:spacing w:after="0" w:line="240" w:lineRule="auto"/>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19F69C1B" w14:textId="77777777" w:rsidR="005F121F" w:rsidRPr="005F121F" w:rsidRDefault="005F121F" w:rsidP="005F121F">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SR5</w:t>
            </w:r>
          </w:p>
        </w:tc>
        <w:tc>
          <w:tcPr>
            <w:tcW w:w="1160" w:type="dxa"/>
            <w:tcBorders>
              <w:top w:val="nil"/>
              <w:left w:val="nil"/>
              <w:bottom w:val="nil"/>
              <w:right w:val="nil"/>
            </w:tcBorders>
            <w:shd w:val="clear" w:color="auto" w:fill="auto"/>
            <w:vAlign w:val="center"/>
            <w:hideMark/>
          </w:tcPr>
          <w:p w14:paraId="24CF6DC2"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3.52</w:t>
            </w:r>
          </w:p>
        </w:tc>
        <w:tc>
          <w:tcPr>
            <w:tcW w:w="1220" w:type="dxa"/>
            <w:tcBorders>
              <w:top w:val="nil"/>
              <w:left w:val="nil"/>
              <w:bottom w:val="nil"/>
              <w:right w:val="nil"/>
            </w:tcBorders>
            <w:shd w:val="clear" w:color="auto" w:fill="auto"/>
            <w:vAlign w:val="center"/>
            <w:hideMark/>
          </w:tcPr>
          <w:p w14:paraId="44B27CEC"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2.97</w:t>
            </w:r>
          </w:p>
        </w:tc>
        <w:tc>
          <w:tcPr>
            <w:tcW w:w="1160" w:type="dxa"/>
            <w:tcBorders>
              <w:top w:val="nil"/>
              <w:left w:val="nil"/>
              <w:bottom w:val="nil"/>
              <w:right w:val="nil"/>
            </w:tcBorders>
            <w:shd w:val="clear" w:color="auto" w:fill="auto"/>
            <w:noWrap/>
            <w:vAlign w:val="bottom"/>
            <w:hideMark/>
          </w:tcPr>
          <w:p w14:paraId="0E6F5496"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600CB2B7"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62310778"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0DF88381" w14:textId="77777777" w:rsidR="005F121F" w:rsidRPr="005F121F" w:rsidRDefault="005F121F" w:rsidP="005F121F">
            <w:pPr>
              <w:spacing w:after="0" w:line="240" w:lineRule="auto"/>
              <w:jc w:val="center"/>
              <w:rPr>
                <w:rFonts w:ascii="Times New Roman" w:eastAsia="Times New Roman" w:hAnsi="Times New Roman" w:cs="Times New Roman"/>
                <w:sz w:val="20"/>
                <w:szCs w:val="20"/>
                <w:lang w:val="en-GB" w:eastAsia="en-GB"/>
              </w:rPr>
            </w:pPr>
          </w:p>
        </w:tc>
      </w:tr>
      <w:tr w:rsidR="005F121F" w:rsidRPr="005F121F" w14:paraId="1FD2EC3E"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6394CBDB" w14:textId="77777777" w:rsidR="005F121F" w:rsidRPr="005F121F" w:rsidRDefault="005F121F" w:rsidP="005F121F">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5E5D74A9" w14:textId="77777777" w:rsidR="005F121F" w:rsidRPr="005F121F" w:rsidRDefault="005F121F" w:rsidP="005F121F">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SR6</w:t>
            </w:r>
          </w:p>
        </w:tc>
        <w:tc>
          <w:tcPr>
            <w:tcW w:w="1160" w:type="dxa"/>
            <w:tcBorders>
              <w:top w:val="nil"/>
              <w:left w:val="nil"/>
              <w:bottom w:val="nil"/>
              <w:right w:val="nil"/>
            </w:tcBorders>
            <w:shd w:val="clear" w:color="auto" w:fill="auto"/>
            <w:vAlign w:val="center"/>
            <w:hideMark/>
          </w:tcPr>
          <w:p w14:paraId="42516B02"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2.01</w:t>
            </w:r>
          </w:p>
        </w:tc>
        <w:tc>
          <w:tcPr>
            <w:tcW w:w="1220" w:type="dxa"/>
            <w:tcBorders>
              <w:top w:val="nil"/>
              <w:left w:val="nil"/>
              <w:bottom w:val="nil"/>
              <w:right w:val="nil"/>
            </w:tcBorders>
            <w:shd w:val="clear" w:color="auto" w:fill="auto"/>
            <w:vAlign w:val="center"/>
            <w:hideMark/>
          </w:tcPr>
          <w:p w14:paraId="48830FFB"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2.97</w:t>
            </w:r>
          </w:p>
        </w:tc>
        <w:tc>
          <w:tcPr>
            <w:tcW w:w="1160" w:type="dxa"/>
            <w:tcBorders>
              <w:top w:val="nil"/>
              <w:left w:val="nil"/>
              <w:bottom w:val="nil"/>
              <w:right w:val="nil"/>
            </w:tcBorders>
            <w:shd w:val="clear" w:color="auto" w:fill="auto"/>
            <w:noWrap/>
            <w:vAlign w:val="bottom"/>
            <w:hideMark/>
          </w:tcPr>
          <w:p w14:paraId="6708EB5F"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5C3A7786"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4A082B9E"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367E215E" w14:textId="77777777" w:rsidR="005F121F" w:rsidRPr="005F121F" w:rsidRDefault="005F121F" w:rsidP="005F121F">
            <w:pPr>
              <w:spacing w:after="0" w:line="240" w:lineRule="auto"/>
              <w:rPr>
                <w:rFonts w:ascii="Times New Roman" w:eastAsia="Times New Roman" w:hAnsi="Times New Roman" w:cs="Times New Roman"/>
                <w:sz w:val="20"/>
                <w:szCs w:val="20"/>
                <w:lang w:val="en-GB" w:eastAsia="en-GB"/>
              </w:rPr>
            </w:pPr>
          </w:p>
        </w:tc>
      </w:tr>
      <w:tr w:rsidR="005F121F" w:rsidRPr="005F121F" w14:paraId="13564A85"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79BDB8DF" w14:textId="77777777" w:rsidR="005F121F" w:rsidRPr="005F121F" w:rsidRDefault="005F121F" w:rsidP="005F121F">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Critical thinking</w:t>
            </w:r>
          </w:p>
        </w:tc>
        <w:tc>
          <w:tcPr>
            <w:tcW w:w="1160" w:type="dxa"/>
            <w:tcBorders>
              <w:top w:val="nil"/>
              <w:left w:val="nil"/>
              <w:bottom w:val="nil"/>
              <w:right w:val="nil"/>
            </w:tcBorders>
            <w:shd w:val="clear" w:color="auto" w:fill="auto"/>
            <w:hideMark/>
          </w:tcPr>
          <w:p w14:paraId="7E6A459C" w14:textId="77777777" w:rsidR="005F121F" w:rsidRPr="005F121F" w:rsidRDefault="005F121F" w:rsidP="005F121F">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PC1</w:t>
            </w:r>
          </w:p>
        </w:tc>
        <w:tc>
          <w:tcPr>
            <w:tcW w:w="1160" w:type="dxa"/>
            <w:tcBorders>
              <w:top w:val="nil"/>
              <w:left w:val="nil"/>
              <w:bottom w:val="nil"/>
              <w:right w:val="nil"/>
            </w:tcBorders>
            <w:shd w:val="clear" w:color="auto" w:fill="auto"/>
            <w:vAlign w:val="center"/>
            <w:hideMark/>
          </w:tcPr>
          <w:p w14:paraId="4DFD6297"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8.35</w:t>
            </w:r>
          </w:p>
        </w:tc>
        <w:tc>
          <w:tcPr>
            <w:tcW w:w="1220" w:type="dxa"/>
            <w:tcBorders>
              <w:top w:val="nil"/>
              <w:left w:val="nil"/>
              <w:bottom w:val="nil"/>
              <w:right w:val="nil"/>
            </w:tcBorders>
            <w:shd w:val="clear" w:color="auto" w:fill="auto"/>
            <w:vAlign w:val="center"/>
            <w:hideMark/>
          </w:tcPr>
          <w:p w14:paraId="0CBC0A82"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2.97</w:t>
            </w:r>
          </w:p>
        </w:tc>
        <w:tc>
          <w:tcPr>
            <w:tcW w:w="1160" w:type="dxa"/>
            <w:tcBorders>
              <w:top w:val="nil"/>
              <w:left w:val="nil"/>
              <w:bottom w:val="nil"/>
              <w:right w:val="nil"/>
            </w:tcBorders>
            <w:shd w:val="clear" w:color="auto" w:fill="auto"/>
            <w:noWrap/>
            <w:vAlign w:val="bottom"/>
            <w:hideMark/>
          </w:tcPr>
          <w:p w14:paraId="24EBD3ED"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062DF581"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2C301781"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0.72</w:t>
            </w:r>
          </w:p>
        </w:tc>
        <w:tc>
          <w:tcPr>
            <w:tcW w:w="980" w:type="dxa"/>
            <w:tcBorders>
              <w:top w:val="nil"/>
              <w:left w:val="nil"/>
              <w:bottom w:val="nil"/>
              <w:right w:val="nil"/>
            </w:tcBorders>
            <w:shd w:val="clear" w:color="auto" w:fill="auto"/>
            <w:noWrap/>
            <w:vAlign w:val="bottom"/>
            <w:hideMark/>
          </w:tcPr>
          <w:p w14:paraId="4C0267D6" w14:textId="77777777" w:rsidR="005F121F" w:rsidRPr="005F121F" w:rsidRDefault="005F121F" w:rsidP="005F121F">
            <w:pPr>
              <w:spacing w:after="0" w:line="240" w:lineRule="auto"/>
              <w:jc w:val="center"/>
              <w:rPr>
                <w:rFonts w:ascii="Times New Roman" w:eastAsia="Times New Roman" w:hAnsi="Times New Roman" w:cs="Times New Roman"/>
                <w:sz w:val="20"/>
                <w:szCs w:val="20"/>
                <w:lang w:val="en-GB" w:eastAsia="en-GB"/>
              </w:rPr>
            </w:pPr>
            <w:r w:rsidRPr="005F121F">
              <w:rPr>
                <w:rFonts w:ascii="Times New Roman" w:eastAsia="Times New Roman" w:hAnsi="Times New Roman" w:cs="Times New Roman"/>
                <w:sz w:val="20"/>
                <w:szCs w:val="20"/>
                <w:lang w:val="en-GB" w:eastAsia="en-GB"/>
              </w:rPr>
              <w:t>0.76</w:t>
            </w:r>
          </w:p>
        </w:tc>
      </w:tr>
      <w:tr w:rsidR="005F121F" w:rsidRPr="005F121F" w14:paraId="37DC29A1"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7075989F" w14:textId="77777777" w:rsidR="005F121F" w:rsidRPr="005F121F" w:rsidRDefault="005F121F" w:rsidP="005F121F">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6A6CF077" w14:textId="77777777" w:rsidR="005F121F" w:rsidRPr="005F121F" w:rsidRDefault="005F121F" w:rsidP="005F121F">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PC2</w:t>
            </w:r>
          </w:p>
        </w:tc>
        <w:tc>
          <w:tcPr>
            <w:tcW w:w="1160" w:type="dxa"/>
            <w:tcBorders>
              <w:top w:val="nil"/>
              <w:left w:val="nil"/>
              <w:bottom w:val="nil"/>
              <w:right w:val="nil"/>
            </w:tcBorders>
            <w:shd w:val="clear" w:color="auto" w:fill="auto"/>
            <w:vAlign w:val="center"/>
            <w:hideMark/>
          </w:tcPr>
          <w:p w14:paraId="7051E3DD"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9.01</w:t>
            </w:r>
          </w:p>
        </w:tc>
        <w:tc>
          <w:tcPr>
            <w:tcW w:w="1220" w:type="dxa"/>
            <w:tcBorders>
              <w:top w:val="nil"/>
              <w:left w:val="nil"/>
              <w:bottom w:val="nil"/>
              <w:right w:val="nil"/>
            </w:tcBorders>
            <w:shd w:val="clear" w:color="auto" w:fill="auto"/>
            <w:vAlign w:val="center"/>
            <w:hideMark/>
          </w:tcPr>
          <w:p w14:paraId="109F7EF0"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1.48</w:t>
            </w:r>
          </w:p>
        </w:tc>
        <w:tc>
          <w:tcPr>
            <w:tcW w:w="1160" w:type="dxa"/>
            <w:tcBorders>
              <w:top w:val="nil"/>
              <w:left w:val="nil"/>
              <w:bottom w:val="nil"/>
              <w:right w:val="nil"/>
            </w:tcBorders>
            <w:shd w:val="clear" w:color="auto" w:fill="auto"/>
            <w:noWrap/>
            <w:vAlign w:val="bottom"/>
            <w:hideMark/>
          </w:tcPr>
          <w:p w14:paraId="51D57528"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04FC73AD"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63EE55CA"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495E0B16" w14:textId="77777777" w:rsidR="005F121F" w:rsidRPr="005F121F" w:rsidRDefault="005F121F" w:rsidP="005F121F">
            <w:pPr>
              <w:spacing w:after="0" w:line="240" w:lineRule="auto"/>
              <w:jc w:val="center"/>
              <w:rPr>
                <w:rFonts w:ascii="Times New Roman" w:eastAsia="Times New Roman" w:hAnsi="Times New Roman" w:cs="Times New Roman"/>
                <w:sz w:val="20"/>
                <w:szCs w:val="20"/>
                <w:lang w:val="en-GB" w:eastAsia="en-GB"/>
              </w:rPr>
            </w:pPr>
          </w:p>
        </w:tc>
      </w:tr>
      <w:tr w:rsidR="005F121F" w:rsidRPr="005F121F" w14:paraId="3833F167"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1435C8C7" w14:textId="77777777" w:rsidR="005F121F" w:rsidRPr="005F121F" w:rsidRDefault="005F121F" w:rsidP="005F121F">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6E64321D" w14:textId="77777777" w:rsidR="005F121F" w:rsidRPr="005F121F" w:rsidRDefault="005F121F" w:rsidP="005F121F">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PC3</w:t>
            </w:r>
          </w:p>
        </w:tc>
        <w:tc>
          <w:tcPr>
            <w:tcW w:w="1160" w:type="dxa"/>
            <w:tcBorders>
              <w:top w:val="nil"/>
              <w:left w:val="nil"/>
              <w:bottom w:val="nil"/>
              <w:right w:val="nil"/>
            </w:tcBorders>
            <w:shd w:val="clear" w:color="auto" w:fill="auto"/>
            <w:vAlign w:val="center"/>
            <w:hideMark/>
          </w:tcPr>
          <w:p w14:paraId="14E368BE"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7.72</w:t>
            </w:r>
          </w:p>
        </w:tc>
        <w:tc>
          <w:tcPr>
            <w:tcW w:w="1220" w:type="dxa"/>
            <w:tcBorders>
              <w:top w:val="nil"/>
              <w:left w:val="nil"/>
              <w:bottom w:val="nil"/>
              <w:right w:val="nil"/>
            </w:tcBorders>
            <w:shd w:val="clear" w:color="auto" w:fill="auto"/>
            <w:vAlign w:val="center"/>
            <w:hideMark/>
          </w:tcPr>
          <w:p w14:paraId="7335EB35"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2.97</w:t>
            </w:r>
          </w:p>
        </w:tc>
        <w:tc>
          <w:tcPr>
            <w:tcW w:w="1160" w:type="dxa"/>
            <w:tcBorders>
              <w:top w:val="nil"/>
              <w:left w:val="nil"/>
              <w:bottom w:val="nil"/>
              <w:right w:val="nil"/>
            </w:tcBorders>
            <w:shd w:val="clear" w:color="auto" w:fill="auto"/>
            <w:noWrap/>
            <w:vAlign w:val="bottom"/>
            <w:hideMark/>
          </w:tcPr>
          <w:p w14:paraId="768D3435"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2218BB15"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29CDE8C6"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5B67CD18" w14:textId="77777777" w:rsidR="005F121F" w:rsidRPr="005F121F" w:rsidRDefault="005F121F" w:rsidP="005F121F">
            <w:pPr>
              <w:spacing w:after="0" w:line="240" w:lineRule="auto"/>
              <w:jc w:val="center"/>
              <w:rPr>
                <w:rFonts w:ascii="Times New Roman" w:eastAsia="Times New Roman" w:hAnsi="Times New Roman" w:cs="Times New Roman"/>
                <w:sz w:val="20"/>
                <w:szCs w:val="20"/>
                <w:lang w:val="en-GB" w:eastAsia="en-GB"/>
              </w:rPr>
            </w:pPr>
          </w:p>
        </w:tc>
      </w:tr>
      <w:tr w:rsidR="005F121F" w:rsidRPr="005F121F" w14:paraId="00C57E4A"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3BC0D489" w14:textId="77777777" w:rsidR="005F121F" w:rsidRPr="005F121F" w:rsidRDefault="005F121F" w:rsidP="005F121F">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6FA6569F" w14:textId="77777777" w:rsidR="005F121F" w:rsidRPr="005F121F" w:rsidRDefault="005F121F" w:rsidP="005F121F">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PC4</w:t>
            </w:r>
          </w:p>
        </w:tc>
        <w:tc>
          <w:tcPr>
            <w:tcW w:w="1160" w:type="dxa"/>
            <w:tcBorders>
              <w:top w:val="nil"/>
              <w:left w:val="nil"/>
              <w:bottom w:val="nil"/>
              <w:right w:val="nil"/>
            </w:tcBorders>
            <w:shd w:val="clear" w:color="auto" w:fill="auto"/>
            <w:vAlign w:val="center"/>
            <w:hideMark/>
          </w:tcPr>
          <w:p w14:paraId="5B55FD35"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8.33</w:t>
            </w:r>
          </w:p>
        </w:tc>
        <w:tc>
          <w:tcPr>
            <w:tcW w:w="1220" w:type="dxa"/>
            <w:tcBorders>
              <w:top w:val="nil"/>
              <w:left w:val="nil"/>
              <w:bottom w:val="nil"/>
              <w:right w:val="nil"/>
            </w:tcBorders>
            <w:shd w:val="clear" w:color="auto" w:fill="auto"/>
            <w:vAlign w:val="center"/>
            <w:hideMark/>
          </w:tcPr>
          <w:p w14:paraId="0CDFC661"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1.48</w:t>
            </w:r>
          </w:p>
        </w:tc>
        <w:tc>
          <w:tcPr>
            <w:tcW w:w="1160" w:type="dxa"/>
            <w:tcBorders>
              <w:top w:val="nil"/>
              <w:left w:val="nil"/>
              <w:bottom w:val="nil"/>
              <w:right w:val="nil"/>
            </w:tcBorders>
            <w:shd w:val="clear" w:color="auto" w:fill="auto"/>
            <w:noWrap/>
            <w:vAlign w:val="bottom"/>
            <w:hideMark/>
          </w:tcPr>
          <w:p w14:paraId="7FCA2ED5"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0A73990B"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0FC2F19F"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44BC2432" w14:textId="77777777" w:rsidR="005F121F" w:rsidRPr="005F121F" w:rsidRDefault="005F121F" w:rsidP="005F121F">
            <w:pPr>
              <w:spacing w:after="0" w:line="240" w:lineRule="auto"/>
              <w:jc w:val="center"/>
              <w:rPr>
                <w:rFonts w:ascii="Times New Roman" w:eastAsia="Times New Roman" w:hAnsi="Times New Roman" w:cs="Times New Roman"/>
                <w:sz w:val="20"/>
                <w:szCs w:val="20"/>
                <w:lang w:val="en-GB" w:eastAsia="en-GB"/>
              </w:rPr>
            </w:pPr>
          </w:p>
        </w:tc>
      </w:tr>
      <w:tr w:rsidR="005F121F" w:rsidRPr="005F121F" w14:paraId="7AACA36B"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338A947B" w14:textId="77777777" w:rsidR="005F121F" w:rsidRPr="005F121F" w:rsidRDefault="005F121F" w:rsidP="005F121F">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666F03FB" w14:textId="77777777" w:rsidR="005F121F" w:rsidRPr="005F121F" w:rsidRDefault="005F121F" w:rsidP="005F121F">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PC5</w:t>
            </w:r>
          </w:p>
        </w:tc>
        <w:tc>
          <w:tcPr>
            <w:tcW w:w="1160" w:type="dxa"/>
            <w:tcBorders>
              <w:top w:val="nil"/>
              <w:left w:val="nil"/>
              <w:bottom w:val="nil"/>
              <w:right w:val="nil"/>
            </w:tcBorders>
            <w:shd w:val="clear" w:color="auto" w:fill="auto"/>
            <w:vAlign w:val="center"/>
            <w:hideMark/>
          </w:tcPr>
          <w:p w14:paraId="4BF89C99"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7.73</w:t>
            </w:r>
          </w:p>
        </w:tc>
        <w:tc>
          <w:tcPr>
            <w:tcW w:w="1220" w:type="dxa"/>
            <w:tcBorders>
              <w:top w:val="nil"/>
              <w:left w:val="nil"/>
              <w:bottom w:val="nil"/>
              <w:right w:val="nil"/>
            </w:tcBorders>
            <w:shd w:val="clear" w:color="auto" w:fill="auto"/>
            <w:vAlign w:val="center"/>
            <w:hideMark/>
          </w:tcPr>
          <w:p w14:paraId="1B9C64AA"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1.48</w:t>
            </w:r>
          </w:p>
        </w:tc>
        <w:tc>
          <w:tcPr>
            <w:tcW w:w="1160" w:type="dxa"/>
            <w:tcBorders>
              <w:top w:val="nil"/>
              <w:left w:val="nil"/>
              <w:bottom w:val="nil"/>
              <w:right w:val="nil"/>
            </w:tcBorders>
            <w:shd w:val="clear" w:color="auto" w:fill="auto"/>
            <w:noWrap/>
            <w:vAlign w:val="bottom"/>
            <w:hideMark/>
          </w:tcPr>
          <w:p w14:paraId="59CE8162"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62466C35"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42B224C4" w14:textId="77777777" w:rsidR="005F121F" w:rsidRPr="005F121F" w:rsidRDefault="005F121F" w:rsidP="005F121F">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4739422D" w14:textId="77777777" w:rsidR="005F121F" w:rsidRPr="005F121F" w:rsidRDefault="005F121F" w:rsidP="005F121F">
            <w:pPr>
              <w:spacing w:after="0" w:line="240" w:lineRule="auto"/>
              <w:jc w:val="center"/>
              <w:rPr>
                <w:rFonts w:ascii="Times New Roman" w:eastAsia="Times New Roman" w:hAnsi="Times New Roman" w:cs="Times New Roman"/>
                <w:sz w:val="20"/>
                <w:szCs w:val="20"/>
                <w:lang w:val="en-GB" w:eastAsia="en-GB"/>
              </w:rPr>
            </w:pPr>
          </w:p>
        </w:tc>
      </w:tr>
      <w:tr w:rsidR="009F3690" w:rsidRPr="005F121F" w14:paraId="5AAA47C6" w14:textId="77777777" w:rsidTr="009F3690">
        <w:trPr>
          <w:trHeight w:val="288"/>
          <w:jc w:val="center"/>
        </w:trPr>
        <w:tc>
          <w:tcPr>
            <w:tcW w:w="1572" w:type="dxa"/>
            <w:tcBorders>
              <w:top w:val="nil"/>
              <w:left w:val="nil"/>
              <w:bottom w:val="nil"/>
              <w:right w:val="nil"/>
            </w:tcBorders>
            <w:shd w:val="clear" w:color="auto" w:fill="auto"/>
            <w:noWrap/>
            <w:vAlign w:val="center"/>
            <w:hideMark/>
          </w:tcPr>
          <w:p w14:paraId="50D0C7F0" w14:textId="06EE3950"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r w:rsidRPr="005F121F">
              <w:rPr>
                <w:rFonts w:ascii="Times New Roman" w:eastAsia="Times New Roman" w:hAnsi="Times New Roman" w:cs="Times New Roman"/>
                <w:color w:val="000000"/>
                <w:sz w:val="20"/>
                <w:szCs w:val="20"/>
                <w:lang w:val="en-GB" w:eastAsia="en-GB"/>
              </w:rPr>
              <w:t>Conspiracionism</w:t>
            </w:r>
          </w:p>
        </w:tc>
        <w:tc>
          <w:tcPr>
            <w:tcW w:w="1160" w:type="dxa"/>
            <w:tcBorders>
              <w:top w:val="nil"/>
              <w:left w:val="nil"/>
              <w:bottom w:val="nil"/>
              <w:right w:val="nil"/>
            </w:tcBorders>
            <w:shd w:val="clear" w:color="auto" w:fill="auto"/>
            <w:hideMark/>
          </w:tcPr>
          <w:p w14:paraId="74931342" w14:textId="6D6CC490" w:rsidR="009F3690" w:rsidRPr="005F121F" w:rsidRDefault="009F3690" w:rsidP="009F3690">
            <w:pPr>
              <w:spacing w:after="0" w:line="240" w:lineRule="auto"/>
              <w:rPr>
                <w:rFonts w:ascii="Times New Roman" w:eastAsia="Times New Roman" w:hAnsi="Times New Roman" w:cs="Times New Roman"/>
                <w:i/>
                <w:iCs/>
                <w:color w:val="000000"/>
                <w:sz w:val="20"/>
                <w:szCs w:val="20"/>
                <w:lang w:val="en-GB" w:eastAsia="en-GB"/>
              </w:rPr>
            </w:pPr>
            <w:r>
              <w:rPr>
                <w:rFonts w:ascii="Times New Roman" w:eastAsia="Times New Roman" w:hAnsi="Times New Roman" w:cs="Times New Roman"/>
                <w:i/>
                <w:iCs/>
                <w:color w:val="000000"/>
                <w:sz w:val="20"/>
                <w:szCs w:val="20"/>
                <w:lang w:val="en-GB" w:eastAsia="en-GB"/>
              </w:rPr>
              <w:t>Cons1</w:t>
            </w:r>
          </w:p>
        </w:tc>
        <w:tc>
          <w:tcPr>
            <w:tcW w:w="1160" w:type="dxa"/>
            <w:tcBorders>
              <w:top w:val="nil"/>
              <w:left w:val="nil"/>
              <w:bottom w:val="nil"/>
              <w:right w:val="nil"/>
            </w:tcBorders>
            <w:shd w:val="clear" w:color="auto" w:fill="auto"/>
            <w:vAlign w:val="center"/>
            <w:hideMark/>
          </w:tcPr>
          <w:p w14:paraId="4956B958"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6.15</w:t>
            </w:r>
          </w:p>
        </w:tc>
        <w:tc>
          <w:tcPr>
            <w:tcW w:w="1220" w:type="dxa"/>
            <w:tcBorders>
              <w:top w:val="nil"/>
              <w:left w:val="nil"/>
              <w:bottom w:val="nil"/>
              <w:right w:val="nil"/>
            </w:tcBorders>
            <w:shd w:val="clear" w:color="auto" w:fill="auto"/>
            <w:vAlign w:val="center"/>
            <w:hideMark/>
          </w:tcPr>
          <w:p w14:paraId="1F11543D"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2.97</w:t>
            </w:r>
          </w:p>
        </w:tc>
        <w:tc>
          <w:tcPr>
            <w:tcW w:w="1160" w:type="dxa"/>
            <w:tcBorders>
              <w:top w:val="nil"/>
              <w:left w:val="nil"/>
              <w:bottom w:val="nil"/>
              <w:right w:val="nil"/>
            </w:tcBorders>
            <w:shd w:val="clear" w:color="auto" w:fill="auto"/>
            <w:noWrap/>
            <w:vAlign w:val="bottom"/>
            <w:hideMark/>
          </w:tcPr>
          <w:p w14:paraId="76D977E1"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0FD8FD22"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1273C7B6" w14:textId="2BD675FC"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r>
              <w:rPr>
                <w:rFonts w:ascii="Times New Roman" w:eastAsia="Times New Roman" w:hAnsi="Times New Roman" w:cs="Times New Roman"/>
                <w:color w:val="000000"/>
                <w:sz w:val="20"/>
                <w:szCs w:val="20"/>
                <w:lang w:val="en-GB" w:eastAsia="en-GB"/>
              </w:rPr>
              <w:t>68</w:t>
            </w:r>
          </w:p>
        </w:tc>
        <w:tc>
          <w:tcPr>
            <w:tcW w:w="980" w:type="dxa"/>
            <w:tcBorders>
              <w:top w:val="nil"/>
              <w:left w:val="nil"/>
              <w:bottom w:val="nil"/>
              <w:right w:val="nil"/>
            </w:tcBorders>
            <w:shd w:val="clear" w:color="auto" w:fill="auto"/>
            <w:noWrap/>
            <w:vAlign w:val="bottom"/>
            <w:hideMark/>
          </w:tcPr>
          <w:p w14:paraId="7EC15A18" w14:textId="3354CBD3"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r w:rsidRPr="005F121F">
              <w:rPr>
                <w:rFonts w:ascii="Times New Roman" w:eastAsia="Times New Roman" w:hAnsi="Times New Roman" w:cs="Times New Roman"/>
                <w:sz w:val="20"/>
                <w:szCs w:val="20"/>
                <w:lang w:val="en-GB" w:eastAsia="en-GB"/>
              </w:rPr>
              <w:t>0</w:t>
            </w:r>
            <w:r>
              <w:rPr>
                <w:rFonts w:ascii="Times New Roman" w:eastAsia="Times New Roman" w:hAnsi="Times New Roman" w:cs="Times New Roman"/>
                <w:sz w:val="20"/>
                <w:szCs w:val="20"/>
                <w:lang w:val="en-GB" w:eastAsia="en-GB"/>
              </w:rPr>
              <w:t>.68</w:t>
            </w:r>
          </w:p>
        </w:tc>
      </w:tr>
      <w:tr w:rsidR="009F3690" w:rsidRPr="005F121F" w14:paraId="3B35439D"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519056E9"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29631CA3" w14:textId="065288A7" w:rsidR="009F3690" w:rsidRPr="005F121F" w:rsidRDefault="009F3690" w:rsidP="009F3690">
            <w:pPr>
              <w:spacing w:after="0" w:line="240" w:lineRule="auto"/>
              <w:rPr>
                <w:rFonts w:ascii="Times New Roman" w:eastAsia="Times New Roman" w:hAnsi="Times New Roman" w:cs="Times New Roman"/>
                <w:i/>
                <w:iCs/>
                <w:color w:val="000000"/>
                <w:sz w:val="20"/>
                <w:szCs w:val="20"/>
                <w:lang w:val="en-GB" w:eastAsia="en-GB"/>
              </w:rPr>
            </w:pPr>
            <w:r>
              <w:rPr>
                <w:rFonts w:ascii="Times New Roman" w:eastAsia="Times New Roman" w:hAnsi="Times New Roman" w:cs="Times New Roman"/>
                <w:i/>
                <w:iCs/>
                <w:color w:val="000000"/>
                <w:sz w:val="20"/>
                <w:szCs w:val="20"/>
                <w:lang w:val="en-GB" w:eastAsia="en-GB"/>
              </w:rPr>
              <w:t>Cons2</w:t>
            </w:r>
          </w:p>
        </w:tc>
        <w:tc>
          <w:tcPr>
            <w:tcW w:w="1160" w:type="dxa"/>
            <w:tcBorders>
              <w:top w:val="nil"/>
              <w:left w:val="nil"/>
              <w:bottom w:val="nil"/>
              <w:right w:val="nil"/>
            </w:tcBorders>
            <w:shd w:val="clear" w:color="auto" w:fill="auto"/>
            <w:vAlign w:val="center"/>
            <w:hideMark/>
          </w:tcPr>
          <w:p w14:paraId="5A4E5395"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4.78</w:t>
            </w:r>
          </w:p>
        </w:tc>
        <w:tc>
          <w:tcPr>
            <w:tcW w:w="1220" w:type="dxa"/>
            <w:tcBorders>
              <w:top w:val="nil"/>
              <w:left w:val="nil"/>
              <w:bottom w:val="nil"/>
              <w:right w:val="nil"/>
            </w:tcBorders>
            <w:shd w:val="clear" w:color="auto" w:fill="auto"/>
            <w:vAlign w:val="center"/>
            <w:hideMark/>
          </w:tcPr>
          <w:p w14:paraId="09E96814"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2.97</w:t>
            </w:r>
          </w:p>
        </w:tc>
        <w:tc>
          <w:tcPr>
            <w:tcW w:w="1160" w:type="dxa"/>
            <w:tcBorders>
              <w:top w:val="nil"/>
              <w:left w:val="nil"/>
              <w:bottom w:val="nil"/>
              <w:right w:val="nil"/>
            </w:tcBorders>
            <w:shd w:val="clear" w:color="auto" w:fill="auto"/>
            <w:noWrap/>
            <w:vAlign w:val="bottom"/>
            <w:hideMark/>
          </w:tcPr>
          <w:p w14:paraId="5A4A7EC9"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76EED5B5"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43898826"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0E38FC57"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r>
      <w:tr w:rsidR="009F3690" w:rsidRPr="005F121F" w14:paraId="21812D3A"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056FA5BF"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27363D58" w14:textId="36D09C38" w:rsidR="009F3690" w:rsidRPr="005F121F" w:rsidRDefault="009F3690" w:rsidP="009F3690">
            <w:pPr>
              <w:spacing w:after="0" w:line="240" w:lineRule="auto"/>
              <w:rPr>
                <w:rFonts w:ascii="Times New Roman" w:eastAsia="Times New Roman" w:hAnsi="Times New Roman" w:cs="Times New Roman"/>
                <w:i/>
                <w:iCs/>
                <w:color w:val="000000"/>
                <w:sz w:val="20"/>
                <w:szCs w:val="20"/>
                <w:lang w:val="en-GB" w:eastAsia="en-GB"/>
              </w:rPr>
            </w:pPr>
            <w:r>
              <w:rPr>
                <w:rFonts w:ascii="Times New Roman" w:eastAsia="Times New Roman" w:hAnsi="Times New Roman" w:cs="Times New Roman"/>
                <w:i/>
                <w:iCs/>
                <w:color w:val="000000"/>
                <w:sz w:val="20"/>
                <w:szCs w:val="20"/>
                <w:lang w:val="en-GB" w:eastAsia="en-GB"/>
              </w:rPr>
              <w:t>Cons3</w:t>
            </w:r>
          </w:p>
        </w:tc>
        <w:tc>
          <w:tcPr>
            <w:tcW w:w="1160" w:type="dxa"/>
            <w:tcBorders>
              <w:top w:val="nil"/>
              <w:left w:val="nil"/>
              <w:bottom w:val="nil"/>
              <w:right w:val="nil"/>
            </w:tcBorders>
            <w:shd w:val="clear" w:color="auto" w:fill="auto"/>
            <w:vAlign w:val="center"/>
            <w:hideMark/>
          </w:tcPr>
          <w:p w14:paraId="66DC3235"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5.02</w:t>
            </w:r>
          </w:p>
        </w:tc>
        <w:tc>
          <w:tcPr>
            <w:tcW w:w="1220" w:type="dxa"/>
            <w:tcBorders>
              <w:top w:val="nil"/>
              <w:left w:val="nil"/>
              <w:bottom w:val="nil"/>
              <w:right w:val="nil"/>
            </w:tcBorders>
            <w:shd w:val="clear" w:color="auto" w:fill="auto"/>
            <w:vAlign w:val="center"/>
            <w:hideMark/>
          </w:tcPr>
          <w:p w14:paraId="287F01E8"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2.97</w:t>
            </w:r>
          </w:p>
        </w:tc>
        <w:tc>
          <w:tcPr>
            <w:tcW w:w="1160" w:type="dxa"/>
            <w:tcBorders>
              <w:top w:val="nil"/>
              <w:left w:val="nil"/>
              <w:bottom w:val="nil"/>
              <w:right w:val="nil"/>
            </w:tcBorders>
            <w:shd w:val="clear" w:color="auto" w:fill="auto"/>
            <w:noWrap/>
            <w:vAlign w:val="bottom"/>
            <w:hideMark/>
          </w:tcPr>
          <w:p w14:paraId="2B78F547"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5A667005"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26E457BE"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2106EB64"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r>
      <w:tr w:rsidR="009F3690" w:rsidRPr="005F121F" w14:paraId="233E38A3"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73B0D200" w14:textId="77777777" w:rsidR="009F3690" w:rsidRPr="005F121F" w:rsidRDefault="009F3690" w:rsidP="009F3690">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Progressive</w:t>
            </w:r>
          </w:p>
        </w:tc>
        <w:tc>
          <w:tcPr>
            <w:tcW w:w="1160" w:type="dxa"/>
            <w:tcBorders>
              <w:top w:val="nil"/>
              <w:left w:val="nil"/>
              <w:bottom w:val="nil"/>
              <w:right w:val="nil"/>
            </w:tcBorders>
            <w:shd w:val="clear" w:color="auto" w:fill="auto"/>
            <w:hideMark/>
          </w:tcPr>
          <w:p w14:paraId="61753239" w14:textId="77777777" w:rsidR="009F3690" w:rsidRPr="005F121F" w:rsidRDefault="009F3690" w:rsidP="009F3690">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P1</w:t>
            </w:r>
          </w:p>
        </w:tc>
        <w:tc>
          <w:tcPr>
            <w:tcW w:w="1160" w:type="dxa"/>
            <w:tcBorders>
              <w:top w:val="nil"/>
              <w:left w:val="nil"/>
              <w:bottom w:val="nil"/>
              <w:right w:val="nil"/>
            </w:tcBorders>
            <w:shd w:val="clear" w:color="auto" w:fill="auto"/>
            <w:vAlign w:val="center"/>
            <w:hideMark/>
          </w:tcPr>
          <w:p w14:paraId="6814A805"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9.35</w:t>
            </w:r>
          </w:p>
        </w:tc>
        <w:tc>
          <w:tcPr>
            <w:tcW w:w="1220" w:type="dxa"/>
            <w:tcBorders>
              <w:top w:val="nil"/>
              <w:left w:val="nil"/>
              <w:bottom w:val="nil"/>
              <w:right w:val="nil"/>
            </w:tcBorders>
            <w:shd w:val="clear" w:color="auto" w:fill="auto"/>
            <w:vAlign w:val="center"/>
            <w:hideMark/>
          </w:tcPr>
          <w:p w14:paraId="7B7EB68F"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0.00</w:t>
            </w:r>
          </w:p>
        </w:tc>
        <w:tc>
          <w:tcPr>
            <w:tcW w:w="1160" w:type="dxa"/>
            <w:tcBorders>
              <w:top w:val="nil"/>
              <w:left w:val="nil"/>
              <w:bottom w:val="nil"/>
              <w:right w:val="nil"/>
            </w:tcBorders>
            <w:shd w:val="clear" w:color="auto" w:fill="auto"/>
            <w:noWrap/>
            <w:vAlign w:val="bottom"/>
            <w:hideMark/>
          </w:tcPr>
          <w:p w14:paraId="472E779F"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5CAFE959"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6397EC52"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0.76</w:t>
            </w:r>
          </w:p>
        </w:tc>
        <w:tc>
          <w:tcPr>
            <w:tcW w:w="980" w:type="dxa"/>
            <w:tcBorders>
              <w:top w:val="nil"/>
              <w:left w:val="nil"/>
              <w:bottom w:val="nil"/>
              <w:right w:val="nil"/>
            </w:tcBorders>
            <w:shd w:val="clear" w:color="auto" w:fill="auto"/>
            <w:noWrap/>
            <w:vAlign w:val="bottom"/>
            <w:hideMark/>
          </w:tcPr>
          <w:p w14:paraId="565202B2"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r w:rsidRPr="005F121F">
              <w:rPr>
                <w:rFonts w:ascii="Times New Roman" w:eastAsia="Times New Roman" w:hAnsi="Times New Roman" w:cs="Times New Roman"/>
                <w:sz w:val="20"/>
                <w:szCs w:val="20"/>
                <w:lang w:val="en-GB" w:eastAsia="en-GB"/>
              </w:rPr>
              <w:t>0.81</w:t>
            </w:r>
          </w:p>
        </w:tc>
      </w:tr>
      <w:tr w:rsidR="009F3690" w:rsidRPr="005F121F" w14:paraId="03F48DC0"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250F941E"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61B200A3" w14:textId="77777777" w:rsidR="009F3690" w:rsidRPr="005F121F" w:rsidRDefault="009F3690" w:rsidP="009F3690">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P2</w:t>
            </w:r>
          </w:p>
        </w:tc>
        <w:tc>
          <w:tcPr>
            <w:tcW w:w="1160" w:type="dxa"/>
            <w:tcBorders>
              <w:top w:val="nil"/>
              <w:left w:val="nil"/>
              <w:bottom w:val="nil"/>
              <w:right w:val="nil"/>
            </w:tcBorders>
            <w:shd w:val="clear" w:color="auto" w:fill="auto"/>
            <w:vAlign w:val="center"/>
            <w:hideMark/>
          </w:tcPr>
          <w:p w14:paraId="04CF60D5"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8.31</w:t>
            </w:r>
          </w:p>
        </w:tc>
        <w:tc>
          <w:tcPr>
            <w:tcW w:w="1220" w:type="dxa"/>
            <w:tcBorders>
              <w:top w:val="nil"/>
              <w:left w:val="nil"/>
              <w:bottom w:val="nil"/>
              <w:right w:val="nil"/>
            </w:tcBorders>
            <w:shd w:val="clear" w:color="auto" w:fill="auto"/>
            <w:vAlign w:val="center"/>
            <w:hideMark/>
          </w:tcPr>
          <w:p w14:paraId="22C28946"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2.97</w:t>
            </w:r>
          </w:p>
        </w:tc>
        <w:tc>
          <w:tcPr>
            <w:tcW w:w="1160" w:type="dxa"/>
            <w:tcBorders>
              <w:top w:val="nil"/>
              <w:left w:val="nil"/>
              <w:bottom w:val="nil"/>
              <w:right w:val="nil"/>
            </w:tcBorders>
            <w:shd w:val="clear" w:color="auto" w:fill="auto"/>
            <w:noWrap/>
            <w:vAlign w:val="bottom"/>
            <w:hideMark/>
          </w:tcPr>
          <w:p w14:paraId="1C18F742"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04D254A1"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14055A11"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2C5CECC8"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r>
      <w:tr w:rsidR="009F3690" w:rsidRPr="005F121F" w14:paraId="47A77A27"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57EEB11A"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7B0D0EAE" w14:textId="77777777" w:rsidR="009F3690" w:rsidRPr="005F121F" w:rsidRDefault="009F3690" w:rsidP="009F3690">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P3</w:t>
            </w:r>
          </w:p>
        </w:tc>
        <w:tc>
          <w:tcPr>
            <w:tcW w:w="1160" w:type="dxa"/>
            <w:tcBorders>
              <w:top w:val="nil"/>
              <w:left w:val="nil"/>
              <w:bottom w:val="nil"/>
              <w:right w:val="nil"/>
            </w:tcBorders>
            <w:shd w:val="clear" w:color="auto" w:fill="auto"/>
            <w:vAlign w:val="center"/>
            <w:hideMark/>
          </w:tcPr>
          <w:p w14:paraId="3EF91A0E"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8.85</w:t>
            </w:r>
          </w:p>
        </w:tc>
        <w:tc>
          <w:tcPr>
            <w:tcW w:w="1220" w:type="dxa"/>
            <w:tcBorders>
              <w:top w:val="nil"/>
              <w:left w:val="nil"/>
              <w:bottom w:val="nil"/>
              <w:right w:val="nil"/>
            </w:tcBorders>
            <w:shd w:val="clear" w:color="auto" w:fill="auto"/>
            <w:vAlign w:val="center"/>
            <w:hideMark/>
          </w:tcPr>
          <w:p w14:paraId="756953D7"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1.48</w:t>
            </w:r>
          </w:p>
        </w:tc>
        <w:tc>
          <w:tcPr>
            <w:tcW w:w="1160" w:type="dxa"/>
            <w:tcBorders>
              <w:top w:val="nil"/>
              <w:left w:val="nil"/>
              <w:bottom w:val="nil"/>
              <w:right w:val="nil"/>
            </w:tcBorders>
            <w:shd w:val="clear" w:color="auto" w:fill="auto"/>
            <w:noWrap/>
            <w:vAlign w:val="bottom"/>
            <w:hideMark/>
          </w:tcPr>
          <w:p w14:paraId="64C24741"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0C34750A"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537AADBD"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246812D7"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r>
      <w:tr w:rsidR="009F3690" w:rsidRPr="005F121F" w14:paraId="04636FE4"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7F05FEE9"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24111B32" w14:textId="77777777" w:rsidR="009F3690" w:rsidRPr="005F121F" w:rsidRDefault="009F3690" w:rsidP="009F3690">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P4</w:t>
            </w:r>
          </w:p>
        </w:tc>
        <w:tc>
          <w:tcPr>
            <w:tcW w:w="1160" w:type="dxa"/>
            <w:tcBorders>
              <w:top w:val="nil"/>
              <w:left w:val="nil"/>
              <w:bottom w:val="nil"/>
              <w:right w:val="nil"/>
            </w:tcBorders>
            <w:shd w:val="clear" w:color="auto" w:fill="auto"/>
            <w:vAlign w:val="center"/>
            <w:hideMark/>
          </w:tcPr>
          <w:p w14:paraId="3F4D0C07"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9.01</w:t>
            </w:r>
          </w:p>
        </w:tc>
        <w:tc>
          <w:tcPr>
            <w:tcW w:w="1220" w:type="dxa"/>
            <w:tcBorders>
              <w:top w:val="nil"/>
              <w:left w:val="nil"/>
              <w:bottom w:val="nil"/>
              <w:right w:val="nil"/>
            </w:tcBorders>
            <w:shd w:val="clear" w:color="auto" w:fill="auto"/>
            <w:vAlign w:val="center"/>
            <w:hideMark/>
          </w:tcPr>
          <w:p w14:paraId="09D35199"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1.48</w:t>
            </w:r>
          </w:p>
        </w:tc>
        <w:tc>
          <w:tcPr>
            <w:tcW w:w="1160" w:type="dxa"/>
            <w:tcBorders>
              <w:top w:val="nil"/>
              <w:left w:val="nil"/>
              <w:bottom w:val="nil"/>
              <w:right w:val="nil"/>
            </w:tcBorders>
            <w:shd w:val="clear" w:color="auto" w:fill="auto"/>
            <w:noWrap/>
            <w:vAlign w:val="bottom"/>
            <w:hideMark/>
          </w:tcPr>
          <w:p w14:paraId="0AEE0106"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67A9FD9F"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7F73B0AC"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144DB69D"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r>
      <w:tr w:rsidR="009F3690" w:rsidRPr="005F121F" w14:paraId="35921CE8"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75C842E9"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1EBBD09E" w14:textId="77777777" w:rsidR="009F3690" w:rsidRPr="005F121F" w:rsidRDefault="009F3690" w:rsidP="009F3690">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P5</w:t>
            </w:r>
          </w:p>
        </w:tc>
        <w:tc>
          <w:tcPr>
            <w:tcW w:w="1160" w:type="dxa"/>
            <w:tcBorders>
              <w:top w:val="nil"/>
              <w:left w:val="nil"/>
              <w:bottom w:val="nil"/>
              <w:right w:val="nil"/>
            </w:tcBorders>
            <w:shd w:val="clear" w:color="auto" w:fill="auto"/>
            <w:vAlign w:val="center"/>
            <w:hideMark/>
          </w:tcPr>
          <w:p w14:paraId="263F0D80"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8.43</w:t>
            </w:r>
          </w:p>
        </w:tc>
        <w:tc>
          <w:tcPr>
            <w:tcW w:w="1220" w:type="dxa"/>
            <w:tcBorders>
              <w:top w:val="nil"/>
              <w:left w:val="nil"/>
              <w:bottom w:val="nil"/>
              <w:right w:val="nil"/>
            </w:tcBorders>
            <w:shd w:val="clear" w:color="auto" w:fill="auto"/>
            <w:vAlign w:val="center"/>
            <w:hideMark/>
          </w:tcPr>
          <w:p w14:paraId="5BF5A1A5"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2.97</w:t>
            </w:r>
          </w:p>
        </w:tc>
        <w:tc>
          <w:tcPr>
            <w:tcW w:w="1160" w:type="dxa"/>
            <w:tcBorders>
              <w:top w:val="nil"/>
              <w:left w:val="nil"/>
              <w:bottom w:val="nil"/>
              <w:right w:val="nil"/>
            </w:tcBorders>
            <w:shd w:val="clear" w:color="auto" w:fill="auto"/>
            <w:noWrap/>
            <w:vAlign w:val="bottom"/>
            <w:hideMark/>
          </w:tcPr>
          <w:p w14:paraId="79470EFB"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36169D6F"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1CA274AE"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1F630A62"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r>
      <w:tr w:rsidR="009F3690" w:rsidRPr="005F121F" w14:paraId="0F52C5A1"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416BB8D0" w14:textId="77777777" w:rsidR="009F3690" w:rsidRPr="005F121F" w:rsidRDefault="009F3690" w:rsidP="009F3690">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Conservative</w:t>
            </w:r>
          </w:p>
        </w:tc>
        <w:tc>
          <w:tcPr>
            <w:tcW w:w="1160" w:type="dxa"/>
            <w:tcBorders>
              <w:top w:val="nil"/>
              <w:left w:val="nil"/>
              <w:bottom w:val="nil"/>
              <w:right w:val="nil"/>
            </w:tcBorders>
            <w:shd w:val="clear" w:color="auto" w:fill="auto"/>
            <w:hideMark/>
          </w:tcPr>
          <w:p w14:paraId="5C9DD6CE" w14:textId="77777777" w:rsidR="009F3690" w:rsidRPr="005F121F" w:rsidRDefault="009F3690" w:rsidP="009F3690">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C1</w:t>
            </w:r>
          </w:p>
        </w:tc>
        <w:tc>
          <w:tcPr>
            <w:tcW w:w="1160" w:type="dxa"/>
            <w:tcBorders>
              <w:top w:val="nil"/>
              <w:left w:val="nil"/>
              <w:bottom w:val="nil"/>
              <w:right w:val="nil"/>
            </w:tcBorders>
            <w:shd w:val="clear" w:color="auto" w:fill="auto"/>
            <w:vAlign w:val="center"/>
            <w:hideMark/>
          </w:tcPr>
          <w:p w14:paraId="2E469579"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1.36</w:t>
            </w:r>
          </w:p>
        </w:tc>
        <w:tc>
          <w:tcPr>
            <w:tcW w:w="1220" w:type="dxa"/>
            <w:tcBorders>
              <w:top w:val="nil"/>
              <w:left w:val="nil"/>
              <w:bottom w:val="nil"/>
              <w:right w:val="nil"/>
            </w:tcBorders>
            <w:shd w:val="clear" w:color="auto" w:fill="auto"/>
            <w:vAlign w:val="center"/>
            <w:hideMark/>
          </w:tcPr>
          <w:p w14:paraId="64E1075D"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1.48</w:t>
            </w:r>
          </w:p>
        </w:tc>
        <w:tc>
          <w:tcPr>
            <w:tcW w:w="1160" w:type="dxa"/>
            <w:tcBorders>
              <w:top w:val="nil"/>
              <w:left w:val="nil"/>
              <w:bottom w:val="nil"/>
              <w:right w:val="nil"/>
            </w:tcBorders>
            <w:shd w:val="clear" w:color="auto" w:fill="auto"/>
            <w:noWrap/>
            <w:vAlign w:val="bottom"/>
            <w:hideMark/>
          </w:tcPr>
          <w:p w14:paraId="27E474C5"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02607852"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49F49198"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0.66</w:t>
            </w:r>
          </w:p>
        </w:tc>
        <w:tc>
          <w:tcPr>
            <w:tcW w:w="980" w:type="dxa"/>
            <w:tcBorders>
              <w:top w:val="nil"/>
              <w:left w:val="nil"/>
              <w:bottom w:val="nil"/>
              <w:right w:val="nil"/>
            </w:tcBorders>
            <w:shd w:val="clear" w:color="auto" w:fill="auto"/>
            <w:noWrap/>
            <w:vAlign w:val="bottom"/>
            <w:hideMark/>
          </w:tcPr>
          <w:p w14:paraId="468249B7"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r w:rsidRPr="005F121F">
              <w:rPr>
                <w:rFonts w:ascii="Times New Roman" w:eastAsia="Times New Roman" w:hAnsi="Times New Roman" w:cs="Times New Roman"/>
                <w:sz w:val="20"/>
                <w:szCs w:val="20"/>
                <w:lang w:val="en-GB" w:eastAsia="en-GB"/>
              </w:rPr>
              <w:t>0.68</w:t>
            </w:r>
          </w:p>
        </w:tc>
      </w:tr>
      <w:tr w:rsidR="009F3690" w:rsidRPr="005F121F" w14:paraId="241E57BD"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75746449"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0D384A92" w14:textId="77777777" w:rsidR="009F3690" w:rsidRPr="005F121F" w:rsidRDefault="009F3690" w:rsidP="009F3690">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C2</w:t>
            </w:r>
          </w:p>
        </w:tc>
        <w:tc>
          <w:tcPr>
            <w:tcW w:w="1160" w:type="dxa"/>
            <w:tcBorders>
              <w:top w:val="nil"/>
              <w:left w:val="nil"/>
              <w:bottom w:val="nil"/>
              <w:right w:val="nil"/>
            </w:tcBorders>
            <w:shd w:val="clear" w:color="auto" w:fill="auto"/>
            <w:vAlign w:val="center"/>
            <w:hideMark/>
          </w:tcPr>
          <w:p w14:paraId="439174DE"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2.35</w:t>
            </w:r>
          </w:p>
        </w:tc>
        <w:tc>
          <w:tcPr>
            <w:tcW w:w="1220" w:type="dxa"/>
            <w:tcBorders>
              <w:top w:val="nil"/>
              <w:left w:val="nil"/>
              <w:bottom w:val="nil"/>
              <w:right w:val="nil"/>
            </w:tcBorders>
            <w:shd w:val="clear" w:color="auto" w:fill="auto"/>
            <w:vAlign w:val="center"/>
            <w:hideMark/>
          </w:tcPr>
          <w:p w14:paraId="3E3D3A78"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2.97</w:t>
            </w:r>
          </w:p>
        </w:tc>
        <w:tc>
          <w:tcPr>
            <w:tcW w:w="1160" w:type="dxa"/>
            <w:tcBorders>
              <w:top w:val="nil"/>
              <w:left w:val="nil"/>
              <w:bottom w:val="nil"/>
              <w:right w:val="nil"/>
            </w:tcBorders>
            <w:shd w:val="clear" w:color="auto" w:fill="auto"/>
            <w:noWrap/>
            <w:vAlign w:val="bottom"/>
            <w:hideMark/>
          </w:tcPr>
          <w:p w14:paraId="4DF8F4EB"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62D8C7B7"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3172AA59"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16FDDD45"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r>
      <w:tr w:rsidR="009F3690" w:rsidRPr="005F121F" w14:paraId="1B493E7A"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3B18C5ED"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406DEDE3" w14:textId="77777777" w:rsidR="009F3690" w:rsidRPr="005F121F" w:rsidRDefault="009F3690" w:rsidP="009F3690">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C3</w:t>
            </w:r>
          </w:p>
        </w:tc>
        <w:tc>
          <w:tcPr>
            <w:tcW w:w="1160" w:type="dxa"/>
            <w:tcBorders>
              <w:top w:val="nil"/>
              <w:left w:val="nil"/>
              <w:bottom w:val="nil"/>
              <w:right w:val="nil"/>
            </w:tcBorders>
            <w:shd w:val="clear" w:color="auto" w:fill="auto"/>
            <w:vAlign w:val="center"/>
            <w:hideMark/>
          </w:tcPr>
          <w:p w14:paraId="544C00AB"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0.80</w:t>
            </w:r>
          </w:p>
        </w:tc>
        <w:tc>
          <w:tcPr>
            <w:tcW w:w="1220" w:type="dxa"/>
            <w:tcBorders>
              <w:top w:val="nil"/>
              <w:left w:val="nil"/>
              <w:bottom w:val="nil"/>
              <w:right w:val="nil"/>
            </w:tcBorders>
            <w:shd w:val="clear" w:color="auto" w:fill="auto"/>
            <w:vAlign w:val="center"/>
            <w:hideMark/>
          </w:tcPr>
          <w:p w14:paraId="02C28CD9"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0.00</w:t>
            </w:r>
          </w:p>
        </w:tc>
        <w:tc>
          <w:tcPr>
            <w:tcW w:w="1160" w:type="dxa"/>
            <w:tcBorders>
              <w:top w:val="nil"/>
              <w:left w:val="nil"/>
              <w:bottom w:val="nil"/>
              <w:right w:val="nil"/>
            </w:tcBorders>
            <w:shd w:val="clear" w:color="auto" w:fill="auto"/>
            <w:noWrap/>
            <w:vAlign w:val="bottom"/>
            <w:hideMark/>
          </w:tcPr>
          <w:p w14:paraId="7CA20372"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bottom"/>
            <w:hideMark/>
          </w:tcPr>
          <w:p w14:paraId="6E6B2978"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2022D782"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73B253E4"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r>
      <w:tr w:rsidR="009F3690" w:rsidRPr="005F121F" w14:paraId="5C2A29D2"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63EE907B"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5229A76F" w14:textId="77777777" w:rsidR="009F3690" w:rsidRPr="005F121F" w:rsidRDefault="009F3690" w:rsidP="009F3690">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C4</w:t>
            </w:r>
          </w:p>
        </w:tc>
        <w:tc>
          <w:tcPr>
            <w:tcW w:w="1160" w:type="dxa"/>
            <w:tcBorders>
              <w:top w:val="nil"/>
              <w:left w:val="nil"/>
              <w:bottom w:val="nil"/>
              <w:right w:val="nil"/>
            </w:tcBorders>
            <w:shd w:val="clear" w:color="auto" w:fill="auto"/>
            <w:noWrap/>
            <w:vAlign w:val="center"/>
            <w:hideMark/>
          </w:tcPr>
          <w:p w14:paraId="2309249E"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2.52</w:t>
            </w:r>
          </w:p>
        </w:tc>
        <w:tc>
          <w:tcPr>
            <w:tcW w:w="1220" w:type="dxa"/>
            <w:tcBorders>
              <w:top w:val="nil"/>
              <w:left w:val="nil"/>
              <w:bottom w:val="nil"/>
              <w:right w:val="nil"/>
            </w:tcBorders>
            <w:shd w:val="clear" w:color="auto" w:fill="auto"/>
            <w:noWrap/>
            <w:vAlign w:val="center"/>
            <w:hideMark/>
          </w:tcPr>
          <w:p w14:paraId="30CE8C54"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2.97</w:t>
            </w:r>
          </w:p>
        </w:tc>
        <w:tc>
          <w:tcPr>
            <w:tcW w:w="1160" w:type="dxa"/>
            <w:tcBorders>
              <w:top w:val="nil"/>
              <w:left w:val="nil"/>
              <w:bottom w:val="nil"/>
              <w:right w:val="nil"/>
            </w:tcBorders>
            <w:shd w:val="clear" w:color="auto" w:fill="auto"/>
            <w:noWrap/>
            <w:vAlign w:val="center"/>
            <w:hideMark/>
          </w:tcPr>
          <w:p w14:paraId="7EEA3E90"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center"/>
            <w:hideMark/>
          </w:tcPr>
          <w:p w14:paraId="7B6F2886"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72729397"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3094EBE3"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r>
      <w:tr w:rsidR="009F3690" w:rsidRPr="005F121F" w14:paraId="59669F65"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58934CA2" w14:textId="77777777" w:rsidR="009F3690" w:rsidRPr="005F121F" w:rsidRDefault="009F3690" w:rsidP="009F3690">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Manichaeism</w:t>
            </w:r>
          </w:p>
        </w:tc>
        <w:tc>
          <w:tcPr>
            <w:tcW w:w="1160" w:type="dxa"/>
            <w:tcBorders>
              <w:top w:val="nil"/>
              <w:left w:val="nil"/>
              <w:bottom w:val="nil"/>
              <w:right w:val="nil"/>
            </w:tcBorders>
            <w:shd w:val="clear" w:color="auto" w:fill="auto"/>
            <w:hideMark/>
          </w:tcPr>
          <w:p w14:paraId="25EFB98C" w14:textId="77777777" w:rsidR="009F3690" w:rsidRPr="005F121F" w:rsidRDefault="009F3690" w:rsidP="009F3690">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M1</w:t>
            </w:r>
          </w:p>
        </w:tc>
        <w:tc>
          <w:tcPr>
            <w:tcW w:w="1160" w:type="dxa"/>
            <w:tcBorders>
              <w:top w:val="nil"/>
              <w:left w:val="nil"/>
              <w:bottom w:val="nil"/>
              <w:right w:val="nil"/>
            </w:tcBorders>
            <w:shd w:val="clear" w:color="auto" w:fill="auto"/>
            <w:noWrap/>
            <w:vAlign w:val="center"/>
            <w:hideMark/>
          </w:tcPr>
          <w:p w14:paraId="78ADE967"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5.56</w:t>
            </w:r>
          </w:p>
        </w:tc>
        <w:tc>
          <w:tcPr>
            <w:tcW w:w="1220" w:type="dxa"/>
            <w:tcBorders>
              <w:top w:val="nil"/>
              <w:left w:val="nil"/>
              <w:bottom w:val="nil"/>
              <w:right w:val="nil"/>
            </w:tcBorders>
            <w:shd w:val="clear" w:color="auto" w:fill="auto"/>
            <w:noWrap/>
            <w:vAlign w:val="center"/>
            <w:hideMark/>
          </w:tcPr>
          <w:p w14:paraId="42E00170"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4.45</w:t>
            </w:r>
          </w:p>
        </w:tc>
        <w:tc>
          <w:tcPr>
            <w:tcW w:w="1160" w:type="dxa"/>
            <w:tcBorders>
              <w:top w:val="nil"/>
              <w:left w:val="nil"/>
              <w:bottom w:val="nil"/>
              <w:right w:val="nil"/>
            </w:tcBorders>
            <w:shd w:val="clear" w:color="auto" w:fill="auto"/>
            <w:noWrap/>
            <w:vAlign w:val="center"/>
            <w:hideMark/>
          </w:tcPr>
          <w:p w14:paraId="26A40A9E"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center"/>
            <w:hideMark/>
          </w:tcPr>
          <w:p w14:paraId="7E381C92"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49AD10B0"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0.75</w:t>
            </w:r>
          </w:p>
        </w:tc>
        <w:tc>
          <w:tcPr>
            <w:tcW w:w="980" w:type="dxa"/>
            <w:tcBorders>
              <w:top w:val="nil"/>
              <w:left w:val="nil"/>
              <w:bottom w:val="nil"/>
              <w:right w:val="nil"/>
            </w:tcBorders>
            <w:shd w:val="clear" w:color="auto" w:fill="auto"/>
            <w:noWrap/>
            <w:vAlign w:val="bottom"/>
            <w:hideMark/>
          </w:tcPr>
          <w:p w14:paraId="0F660F53"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r w:rsidRPr="005F121F">
              <w:rPr>
                <w:rFonts w:ascii="Times New Roman" w:eastAsia="Times New Roman" w:hAnsi="Times New Roman" w:cs="Times New Roman"/>
                <w:sz w:val="20"/>
                <w:szCs w:val="20"/>
                <w:lang w:val="en-GB" w:eastAsia="en-GB"/>
              </w:rPr>
              <w:t>0.83</w:t>
            </w:r>
          </w:p>
        </w:tc>
      </w:tr>
      <w:tr w:rsidR="009F3690" w:rsidRPr="005F121F" w14:paraId="6CC4ECE9"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50FDC107"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31E3137E" w14:textId="77777777" w:rsidR="009F3690" w:rsidRPr="005F121F" w:rsidRDefault="009F3690" w:rsidP="009F3690">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M2</w:t>
            </w:r>
          </w:p>
        </w:tc>
        <w:tc>
          <w:tcPr>
            <w:tcW w:w="1160" w:type="dxa"/>
            <w:tcBorders>
              <w:top w:val="nil"/>
              <w:left w:val="nil"/>
              <w:bottom w:val="nil"/>
              <w:right w:val="nil"/>
            </w:tcBorders>
            <w:shd w:val="clear" w:color="auto" w:fill="auto"/>
            <w:noWrap/>
            <w:vAlign w:val="center"/>
            <w:hideMark/>
          </w:tcPr>
          <w:p w14:paraId="6F6F9C77"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4.08</w:t>
            </w:r>
          </w:p>
        </w:tc>
        <w:tc>
          <w:tcPr>
            <w:tcW w:w="1220" w:type="dxa"/>
            <w:tcBorders>
              <w:top w:val="nil"/>
              <w:left w:val="nil"/>
              <w:bottom w:val="nil"/>
              <w:right w:val="nil"/>
            </w:tcBorders>
            <w:shd w:val="clear" w:color="auto" w:fill="auto"/>
            <w:noWrap/>
            <w:vAlign w:val="center"/>
            <w:hideMark/>
          </w:tcPr>
          <w:p w14:paraId="27D27D50"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2.97</w:t>
            </w:r>
          </w:p>
        </w:tc>
        <w:tc>
          <w:tcPr>
            <w:tcW w:w="1160" w:type="dxa"/>
            <w:tcBorders>
              <w:top w:val="nil"/>
              <w:left w:val="nil"/>
              <w:bottom w:val="nil"/>
              <w:right w:val="nil"/>
            </w:tcBorders>
            <w:shd w:val="clear" w:color="auto" w:fill="auto"/>
            <w:noWrap/>
            <w:vAlign w:val="center"/>
            <w:hideMark/>
          </w:tcPr>
          <w:p w14:paraId="511E381C"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center"/>
            <w:hideMark/>
          </w:tcPr>
          <w:p w14:paraId="0F5B600B"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3F803F9E"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36155E06"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r>
      <w:tr w:rsidR="009F3690" w:rsidRPr="005F121F" w14:paraId="3FB5F884"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59C19397" w14:textId="77777777" w:rsidR="009F3690" w:rsidRPr="005F121F" w:rsidRDefault="009F3690" w:rsidP="009F36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7247E5E3" w14:textId="77777777" w:rsidR="009F3690" w:rsidRPr="005F121F" w:rsidRDefault="009F3690" w:rsidP="009F3690">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M3</w:t>
            </w:r>
          </w:p>
        </w:tc>
        <w:tc>
          <w:tcPr>
            <w:tcW w:w="1160" w:type="dxa"/>
            <w:tcBorders>
              <w:top w:val="nil"/>
              <w:left w:val="nil"/>
              <w:bottom w:val="nil"/>
              <w:right w:val="nil"/>
            </w:tcBorders>
            <w:shd w:val="clear" w:color="auto" w:fill="auto"/>
            <w:noWrap/>
            <w:vAlign w:val="center"/>
            <w:hideMark/>
          </w:tcPr>
          <w:p w14:paraId="4B4B3418"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3.66</w:t>
            </w:r>
          </w:p>
        </w:tc>
        <w:tc>
          <w:tcPr>
            <w:tcW w:w="1220" w:type="dxa"/>
            <w:tcBorders>
              <w:top w:val="nil"/>
              <w:left w:val="nil"/>
              <w:bottom w:val="nil"/>
              <w:right w:val="nil"/>
            </w:tcBorders>
            <w:shd w:val="clear" w:color="auto" w:fill="auto"/>
            <w:noWrap/>
            <w:vAlign w:val="center"/>
            <w:hideMark/>
          </w:tcPr>
          <w:p w14:paraId="1F1A55A9"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4.45</w:t>
            </w:r>
          </w:p>
        </w:tc>
        <w:tc>
          <w:tcPr>
            <w:tcW w:w="1160" w:type="dxa"/>
            <w:tcBorders>
              <w:top w:val="nil"/>
              <w:left w:val="nil"/>
              <w:bottom w:val="nil"/>
              <w:right w:val="nil"/>
            </w:tcBorders>
            <w:shd w:val="clear" w:color="auto" w:fill="auto"/>
            <w:noWrap/>
            <w:vAlign w:val="center"/>
            <w:hideMark/>
          </w:tcPr>
          <w:p w14:paraId="5054FF2C"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center"/>
            <w:hideMark/>
          </w:tcPr>
          <w:p w14:paraId="67CE1F76"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6999E1F5"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4F7E6A04" w14:textId="77777777" w:rsidR="009F3690" w:rsidRPr="005F121F" w:rsidRDefault="009F3690" w:rsidP="009F3690">
            <w:pPr>
              <w:spacing w:after="0" w:line="240" w:lineRule="auto"/>
              <w:rPr>
                <w:rFonts w:ascii="Times New Roman" w:eastAsia="Times New Roman" w:hAnsi="Times New Roman" w:cs="Times New Roman"/>
                <w:sz w:val="20"/>
                <w:szCs w:val="20"/>
                <w:lang w:val="en-GB" w:eastAsia="en-GB"/>
              </w:rPr>
            </w:pPr>
          </w:p>
        </w:tc>
      </w:tr>
      <w:tr w:rsidR="009F3690" w:rsidRPr="005F121F" w14:paraId="1C41A97B"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430BAA5B" w14:textId="77777777" w:rsidR="009F3690" w:rsidRPr="005F121F" w:rsidRDefault="009F3690" w:rsidP="009F3690">
            <w:pPr>
              <w:spacing w:after="0" w:line="240" w:lineRule="auto"/>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31934D0F" w14:textId="77777777" w:rsidR="009F3690" w:rsidRPr="005F121F" w:rsidRDefault="009F3690" w:rsidP="009F3690">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M4</w:t>
            </w:r>
          </w:p>
        </w:tc>
        <w:tc>
          <w:tcPr>
            <w:tcW w:w="1160" w:type="dxa"/>
            <w:tcBorders>
              <w:top w:val="nil"/>
              <w:left w:val="nil"/>
              <w:bottom w:val="nil"/>
              <w:right w:val="nil"/>
            </w:tcBorders>
            <w:shd w:val="clear" w:color="auto" w:fill="auto"/>
            <w:noWrap/>
            <w:vAlign w:val="center"/>
            <w:hideMark/>
          </w:tcPr>
          <w:p w14:paraId="7B0016C8"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3.15</w:t>
            </w:r>
          </w:p>
        </w:tc>
        <w:tc>
          <w:tcPr>
            <w:tcW w:w="1220" w:type="dxa"/>
            <w:tcBorders>
              <w:top w:val="nil"/>
              <w:left w:val="nil"/>
              <w:bottom w:val="nil"/>
              <w:right w:val="nil"/>
            </w:tcBorders>
            <w:shd w:val="clear" w:color="auto" w:fill="auto"/>
            <w:noWrap/>
            <w:vAlign w:val="center"/>
            <w:hideMark/>
          </w:tcPr>
          <w:p w14:paraId="4D76EACB"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2.97</w:t>
            </w:r>
          </w:p>
        </w:tc>
        <w:tc>
          <w:tcPr>
            <w:tcW w:w="1160" w:type="dxa"/>
            <w:tcBorders>
              <w:top w:val="nil"/>
              <w:left w:val="nil"/>
              <w:bottom w:val="nil"/>
              <w:right w:val="nil"/>
            </w:tcBorders>
            <w:shd w:val="clear" w:color="auto" w:fill="auto"/>
            <w:noWrap/>
            <w:vAlign w:val="center"/>
            <w:hideMark/>
          </w:tcPr>
          <w:p w14:paraId="661A5C90"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center"/>
            <w:hideMark/>
          </w:tcPr>
          <w:p w14:paraId="1C5DF2F5"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5B3E5108"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00B78A4F" w14:textId="77777777" w:rsidR="009F3690" w:rsidRPr="005F121F" w:rsidRDefault="009F3690" w:rsidP="009F3690">
            <w:pPr>
              <w:spacing w:after="0" w:line="240" w:lineRule="auto"/>
              <w:rPr>
                <w:rFonts w:ascii="Times New Roman" w:eastAsia="Times New Roman" w:hAnsi="Times New Roman" w:cs="Times New Roman"/>
                <w:sz w:val="20"/>
                <w:szCs w:val="20"/>
                <w:lang w:val="en-GB" w:eastAsia="en-GB"/>
              </w:rPr>
            </w:pPr>
          </w:p>
        </w:tc>
      </w:tr>
      <w:tr w:rsidR="009F3690" w:rsidRPr="005F121F" w14:paraId="17E36BC8"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1E0F90AE" w14:textId="77777777" w:rsidR="009F3690" w:rsidRPr="005F121F" w:rsidRDefault="009F3690" w:rsidP="009F3690">
            <w:pPr>
              <w:spacing w:after="0" w:line="240" w:lineRule="auto"/>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hideMark/>
          </w:tcPr>
          <w:p w14:paraId="562E1CA4" w14:textId="77777777" w:rsidR="009F3690" w:rsidRPr="005F121F" w:rsidRDefault="009F3690" w:rsidP="009F3690">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M5</w:t>
            </w:r>
          </w:p>
        </w:tc>
        <w:tc>
          <w:tcPr>
            <w:tcW w:w="1160" w:type="dxa"/>
            <w:tcBorders>
              <w:top w:val="nil"/>
              <w:left w:val="nil"/>
              <w:bottom w:val="nil"/>
              <w:right w:val="nil"/>
            </w:tcBorders>
            <w:shd w:val="clear" w:color="auto" w:fill="auto"/>
            <w:noWrap/>
            <w:vAlign w:val="center"/>
            <w:hideMark/>
          </w:tcPr>
          <w:p w14:paraId="420DB554"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1.27</w:t>
            </w:r>
          </w:p>
        </w:tc>
        <w:tc>
          <w:tcPr>
            <w:tcW w:w="1220" w:type="dxa"/>
            <w:tcBorders>
              <w:top w:val="nil"/>
              <w:left w:val="nil"/>
              <w:bottom w:val="nil"/>
              <w:right w:val="nil"/>
            </w:tcBorders>
            <w:shd w:val="clear" w:color="auto" w:fill="auto"/>
            <w:noWrap/>
            <w:vAlign w:val="center"/>
            <w:hideMark/>
          </w:tcPr>
          <w:p w14:paraId="22F22F55"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1.48</w:t>
            </w:r>
          </w:p>
        </w:tc>
        <w:tc>
          <w:tcPr>
            <w:tcW w:w="1160" w:type="dxa"/>
            <w:tcBorders>
              <w:top w:val="nil"/>
              <w:left w:val="nil"/>
              <w:bottom w:val="nil"/>
              <w:right w:val="nil"/>
            </w:tcBorders>
            <w:shd w:val="clear" w:color="auto" w:fill="auto"/>
            <w:noWrap/>
            <w:vAlign w:val="center"/>
            <w:hideMark/>
          </w:tcPr>
          <w:p w14:paraId="400EA539"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nil"/>
              <w:right w:val="nil"/>
            </w:tcBorders>
            <w:shd w:val="clear" w:color="auto" w:fill="auto"/>
            <w:noWrap/>
            <w:vAlign w:val="center"/>
            <w:hideMark/>
          </w:tcPr>
          <w:p w14:paraId="0CE55147"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nil"/>
              <w:right w:val="nil"/>
            </w:tcBorders>
            <w:shd w:val="clear" w:color="auto" w:fill="auto"/>
            <w:noWrap/>
            <w:vAlign w:val="bottom"/>
            <w:hideMark/>
          </w:tcPr>
          <w:p w14:paraId="546BD4E7"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p>
        </w:tc>
        <w:tc>
          <w:tcPr>
            <w:tcW w:w="980" w:type="dxa"/>
            <w:tcBorders>
              <w:top w:val="nil"/>
              <w:left w:val="nil"/>
              <w:bottom w:val="nil"/>
              <w:right w:val="nil"/>
            </w:tcBorders>
            <w:shd w:val="clear" w:color="auto" w:fill="auto"/>
            <w:noWrap/>
            <w:vAlign w:val="bottom"/>
            <w:hideMark/>
          </w:tcPr>
          <w:p w14:paraId="47D38007" w14:textId="77777777" w:rsidR="009F3690" w:rsidRPr="005F121F" w:rsidRDefault="009F3690" w:rsidP="009F3690">
            <w:pPr>
              <w:spacing w:after="0" w:line="240" w:lineRule="auto"/>
              <w:rPr>
                <w:rFonts w:ascii="Times New Roman" w:eastAsia="Times New Roman" w:hAnsi="Times New Roman" w:cs="Times New Roman"/>
                <w:sz w:val="20"/>
                <w:szCs w:val="20"/>
                <w:lang w:val="en-GB" w:eastAsia="en-GB"/>
              </w:rPr>
            </w:pPr>
          </w:p>
        </w:tc>
      </w:tr>
      <w:tr w:rsidR="009F3690" w:rsidRPr="005F121F" w14:paraId="747904D4" w14:textId="77777777" w:rsidTr="009F3690">
        <w:trPr>
          <w:trHeight w:val="288"/>
          <w:jc w:val="center"/>
        </w:trPr>
        <w:tc>
          <w:tcPr>
            <w:tcW w:w="1572" w:type="dxa"/>
            <w:tcBorders>
              <w:top w:val="nil"/>
              <w:left w:val="nil"/>
              <w:bottom w:val="single" w:sz="4" w:space="0" w:color="auto"/>
              <w:right w:val="nil"/>
            </w:tcBorders>
            <w:shd w:val="clear" w:color="auto" w:fill="auto"/>
            <w:noWrap/>
            <w:vAlign w:val="bottom"/>
            <w:hideMark/>
          </w:tcPr>
          <w:p w14:paraId="0AAA85F7" w14:textId="77777777" w:rsidR="009F3690" w:rsidRPr="005F121F" w:rsidRDefault="009F3690" w:rsidP="009F3690">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 </w:t>
            </w:r>
          </w:p>
        </w:tc>
        <w:tc>
          <w:tcPr>
            <w:tcW w:w="1160" w:type="dxa"/>
            <w:tcBorders>
              <w:top w:val="nil"/>
              <w:left w:val="nil"/>
              <w:bottom w:val="single" w:sz="4" w:space="0" w:color="auto"/>
              <w:right w:val="nil"/>
            </w:tcBorders>
            <w:shd w:val="clear" w:color="auto" w:fill="auto"/>
            <w:hideMark/>
          </w:tcPr>
          <w:p w14:paraId="4AE211F2" w14:textId="77777777" w:rsidR="009F3690" w:rsidRPr="005F121F" w:rsidRDefault="009F3690" w:rsidP="009F3690">
            <w:pPr>
              <w:spacing w:after="0" w:line="240" w:lineRule="auto"/>
              <w:rPr>
                <w:rFonts w:ascii="Times New Roman" w:eastAsia="Times New Roman" w:hAnsi="Times New Roman" w:cs="Times New Roman"/>
                <w:i/>
                <w:iCs/>
                <w:color w:val="000000"/>
                <w:sz w:val="20"/>
                <w:szCs w:val="20"/>
                <w:lang w:val="en-GB" w:eastAsia="en-GB"/>
              </w:rPr>
            </w:pPr>
            <w:r w:rsidRPr="005F121F">
              <w:rPr>
                <w:rFonts w:ascii="Times New Roman" w:eastAsia="Times New Roman" w:hAnsi="Times New Roman" w:cs="Times New Roman"/>
                <w:i/>
                <w:iCs/>
                <w:color w:val="000000"/>
                <w:sz w:val="20"/>
                <w:szCs w:val="20"/>
                <w:lang w:val="en-GB" w:eastAsia="en-GB"/>
              </w:rPr>
              <w:t>M6</w:t>
            </w:r>
          </w:p>
        </w:tc>
        <w:tc>
          <w:tcPr>
            <w:tcW w:w="1160" w:type="dxa"/>
            <w:tcBorders>
              <w:top w:val="nil"/>
              <w:left w:val="nil"/>
              <w:bottom w:val="single" w:sz="4" w:space="0" w:color="auto"/>
              <w:right w:val="nil"/>
            </w:tcBorders>
            <w:shd w:val="clear" w:color="auto" w:fill="auto"/>
            <w:noWrap/>
            <w:vAlign w:val="center"/>
            <w:hideMark/>
          </w:tcPr>
          <w:p w14:paraId="5DD75A1D"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4.60</w:t>
            </w:r>
          </w:p>
        </w:tc>
        <w:tc>
          <w:tcPr>
            <w:tcW w:w="1220" w:type="dxa"/>
            <w:tcBorders>
              <w:top w:val="nil"/>
              <w:left w:val="nil"/>
              <w:bottom w:val="single" w:sz="4" w:space="0" w:color="auto"/>
              <w:right w:val="nil"/>
            </w:tcBorders>
            <w:shd w:val="clear" w:color="auto" w:fill="auto"/>
            <w:noWrap/>
            <w:vAlign w:val="center"/>
            <w:hideMark/>
          </w:tcPr>
          <w:p w14:paraId="29A8E546"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2.97</w:t>
            </w:r>
          </w:p>
        </w:tc>
        <w:tc>
          <w:tcPr>
            <w:tcW w:w="1160" w:type="dxa"/>
            <w:tcBorders>
              <w:top w:val="nil"/>
              <w:left w:val="nil"/>
              <w:bottom w:val="single" w:sz="4" w:space="0" w:color="auto"/>
              <w:right w:val="nil"/>
            </w:tcBorders>
            <w:shd w:val="clear" w:color="auto" w:fill="auto"/>
            <w:noWrap/>
            <w:vAlign w:val="center"/>
            <w:hideMark/>
          </w:tcPr>
          <w:p w14:paraId="4F7086FF"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0</w:t>
            </w:r>
          </w:p>
        </w:tc>
        <w:tc>
          <w:tcPr>
            <w:tcW w:w="1160" w:type="dxa"/>
            <w:tcBorders>
              <w:top w:val="nil"/>
              <w:left w:val="nil"/>
              <w:bottom w:val="single" w:sz="4" w:space="0" w:color="auto"/>
              <w:right w:val="nil"/>
            </w:tcBorders>
            <w:shd w:val="clear" w:color="auto" w:fill="auto"/>
            <w:noWrap/>
            <w:vAlign w:val="center"/>
            <w:hideMark/>
          </w:tcPr>
          <w:p w14:paraId="2AF7B2F0" w14:textId="77777777" w:rsidR="009F3690" w:rsidRPr="005F121F" w:rsidRDefault="009F3690" w:rsidP="009F3690">
            <w:pPr>
              <w:spacing w:after="0" w:line="240" w:lineRule="auto"/>
              <w:jc w:val="center"/>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10</w:t>
            </w:r>
          </w:p>
        </w:tc>
        <w:tc>
          <w:tcPr>
            <w:tcW w:w="980" w:type="dxa"/>
            <w:tcBorders>
              <w:top w:val="nil"/>
              <w:left w:val="nil"/>
              <w:bottom w:val="single" w:sz="4" w:space="0" w:color="auto"/>
              <w:right w:val="nil"/>
            </w:tcBorders>
            <w:shd w:val="clear" w:color="auto" w:fill="auto"/>
            <w:noWrap/>
            <w:vAlign w:val="bottom"/>
            <w:hideMark/>
          </w:tcPr>
          <w:p w14:paraId="7B9873E8" w14:textId="77777777" w:rsidR="009F3690" w:rsidRPr="005F121F" w:rsidRDefault="009F3690" w:rsidP="009F3690">
            <w:pPr>
              <w:spacing w:after="0" w:line="240" w:lineRule="auto"/>
              <w:rPr>
                <w:rFonts w:ascii="Calibri" w:eastAsia="Times New Roman" w:hAnsi="Calibri" w:cs="Calibri"/>
                <w:color w:val="000000"/>
                <w:sz w:val="20"/>
                <w:szCs w:val="20"/>
                <w:lang w:val="en-GB" w:eastAsia="en-GB"/>
              </w:rPr>
            </w:pPr>
            <w:r w:rsidRPr="005F121F">
              <w:rPr>
                <w:rFonts w:ascii="Calibri" w:eastAsia="Times New Roman" w:hAnsi="Calibri" w:cs="Calibri"/>
                <w:color w:val="000000"/>
                <w:sz w:val="20"/>
                <w:szCs w:val="20"/>
                <w:lang w:val="en-GB" w:eastAsia="en-GB"/>
              </w:rPr>
              <w:t> </w:t>
            </w:r>
          </w:p>
        </w:tc>
        <w:tc>
          <w:tcPr>
            <w:tcW w:w="980" w:type="dxa"/>
            <w:tcBorders>
              <w:top w:val="nil"/>
              <w:left w:val="nil"/>
              <w:bottom w:val="single" w:sz="4" w:space="0" w:color="auto"/>
              <w:right w:val="nil"/>
            </w:tcBorders>
            <w:shd w:val="clear" w:color="auto" w:fill="auto"/>
            <w:noWrap/>
            <w:vAlign w:val="bottom"/>
            <w:hideMark/>
          </w:tcPr>
          <w:p w14:paraId="22A37981" w14:textId="77777777" w:rsidR="009F3690" w:rsidRPr="005F121F" w:rsidRDefault="009F3690" w:rsidP="009F3690">
            <w:pPr>
              <w:spacing w:after="0" w:line="240" w:lineRule="auto"/>
              <w:rPr>
                <w:rFonts w:ascii="Calibri" w:eastAsia="Times New Roman" w:hAnsi="Calibri" w:cs="Calibri"/>
                <w:color w:val="000000"/>
                <w:sz w:val="20"/>
                <w:szCs w:val="20"/>
                <w:lang w:val="en-GB" w:eastAsia="en-GB"/>
              </w:rPr>
            </w:pPr>
            <w:r w:rsidRPr="005F121F">
              <w:rPr>
                <w:rFonts w:ascii="Calibri" w:eastAsia="Times New Roman" w:hAnsi="Calibri" w:cs="Calibri"/>
                <w:color w:val="000000"/>
                <w:sz w:val="20"/>
                <w:szCs w:val="20"/>
                <w:lang w:val="en-GB" w:eastAsia="en-GB"/>
              </w:rPr>
              <w:t> </w:t>
            </w:r>
          </w:p>
        </w:tc>
      </w:tr>
      <w:tr w:rsidR="009F3690" w:rsidRPr="005F121F" w14:paraId="3E9BA949" w14:textId="77777777" w:rsidTr="009F3690">
        <w:trPr>
          <w:trHeight w:val="288"/>
          <w:jc w:val="center"/>
        </w:trPr>
        <w:tc>
          <w:tcPr>
            <w:tcW w:w="1572" w:type="dxa"/>
            <w:tcBorders>
              <w:top w:val="nil"/>
              <w:left w:val="nil"/>
              <w:bottom w:val="nil"/>
              <w:right w:val="nil"/>
            </w:tcBorders>
            <w:shd w:val="clear" w:color="auto" w:fill="auto"/>
            <w:noWrap/>
            <w:vAlign w:val="bottom"/>
            <w:hideMark/>
          </w:tcPr>
          <w:p w14:paraId="61BB3758" w14:textId="77777777" w:rsidR="009F3690" w:rsidRPr="005F121F" w:rsidRDefault="009F3690" w:rsidP="009F3690">
            <w:pPr>
              <w:spacing w:after="0" w:line="240" w:lineRule="auto"/>
              <w:rPr>
                <w:rFonts w:ascii="Times New Roman" w:eastAsia="Times New Roman" w:hAnsi="Times New Roman" w:cs="Times New Roman"/>
                <w:color w:val="000000"/>
                <w:sz w:val="20"/>
                <w:szCs w:val="20"/>
                <w:lang w:val="en-GB" w:eastAsia="en-GB"/>
              </w:rPr>
            </w:pPr>
            <w:r w:rsidRPr="005F121F">
              <w:rPr>
                <w:rFonts w:ascii="Times New Roman" w:eastAsia="Times New Roman" w:hAnsi="Times New Roman" w:cs="Times New Roman"/>
                <w:color w:val="000000"/>
                <w:sz w:val="20"/>
                <w:szCs w:val="20"/>
                <w:lang w:val="en-GB" w:eastAsia="en-GB"/>
              </w:rPr>
              <w:t>*Trimmed at 0.2</w:t>
            </w:r>
          </w:p>
        </w:tc>
        <w:tc>
          <w:tcPr>
            <w:tcW w:w="1160" w:type="dxa"/>
            <w:tcBorders>
              <w:top w:val="nil"/>
              <w:left w:val="nil"/>
              <w:bottom w:val="nil"/>
              <w:right w:val="nil"/>
            </w:tcBorders>
            <w:shd w:val="clear" w:color="auto" w:fill="auto"/>
            <w:noWrap/>
            <w:vAlign w:val="bottom"/>
            <w:hideMark/>
          </w:tcPr>
          <w:p w14:paraId="66470E66" w14:textId="77777777" w:rsidR="009F3690" w:rsidRPr="005F121F" w:rsidRDefault="009F3690" w:rsidP="009F3690">
            <w:pPr>
              <w:spacing w:after="0" w:line="240" w:lineRule="auto"/>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bottom"/>
            <w:hideMark/>
          </w:tcPr>
          <w:p w14:paraId="4F003A51" w14:textId="77777777" w:rsidR="009F3690" w:rsidRPr="005F121F" w:rsidRDefault="009F3690" w:rsidP="009F3690">
            <w:pPr>
              <w:spacing w:after="0" w:line="240" w:lineRule="auto"/>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bottom"/>
            <w:hideMark/>
          </w:tcPr>
          <w:p w14:paraId="56CA1868" w14:textId="77777777" w:rsidR="009F3690" w:rsidRPr="005F121F" w:rsidRDefault="009F3690" w:rsidP="009F3690">
            <w:pPr>
              <w:spacing w:after="0" w:line="240" w:lineRule="auto"/>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bottom"/>
            <w:hideMark/>
          </w:tcPr>
          <w:p w14:paraId="22172599" w14:textId="77777777" w:rsidR="009F3690" w:rsidRPr="005F121F" w:rsidRDefault="009F3690" w:rsidP="009F3690">
            <w:pPr>
              <w:spacing w:after="0" w:line="240" w:lineRule="auto"/>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bottom"/>
            <w:hideMark/>
          </w:tcPr>
          <w:p w14:paraId="6D0A33EC" w14:textId="77777777" w:rsidR="009F3690" w:rsidRPr="005F121F" w:rsidRDefault="009F3690" w:rsidP="009F3690">
            <w:pPr>
              <w:spacing w:after="0" w:line="240" w:lineRule="auto"/>
              <w:rPr>
                <w:rFonts w:ascii="Times New Roman" w:eastAsia="Times New Roman" w:hAnsi="Times New Roman" w:cs="Times New Roman"/>
                <w:sz w:val="20"/>
                <w:szCs w:val="20"/>
                <w:lang w:val="en-GB" w:eastAsia="en-GB"/>
              </w:rPr>
            </w:pPr>
          </w:p>
        </w:tc>
        <w:tc>
          <w:tcPr>
            <w:tcW w:w="980" w:type="dxa"/>
            <w:tcBorders>
              <w:top w:val="nil"/>
              <w:left w:val="nil"/>
              <w:bottom w:val="nil"/>
              <w:right w:val="nil"/>
            </w:tcBorders>
            <w:shd w:val="clear" w:color="auto" w:fill="auto"/>
            <w:noWrap/>
            <w:vAlign w:val="bottom"/>
            <w:hideMark/>
          </w:tcPr>
          <w:p w14:paraId="3B76E0AB" w14:textId="77777777" w:rsidR="009F3690" w:rsidRPr="005F121F" w:rsidRDefault="009F3690" w:rsidP="009F3690">
            <w:pPr>
              <w:spacing w:after="0" w:line="240" w:lineRule="auto"/>
              <w:rPr>
                <w:rFonts w:ascii="Times New Roman" w:eastAsia="Times New Roman" w:hAnsi="Times New Roman" w:cs="Times New Roman"/>
                <w:sz w:val="20"/>
                <w:szCs w:val="20"/>
                <w:lang w:val="en-GB" w:eastAsia="en-GB"/>
              </w:rPr>
            </w:pPr>
          </w:p>
        </w:tc>
        <w:tc>
          <w:tcPr>
            <w:tcW w:w="980" w:type="dxa"/>
            <w:tcBorders>
              <w:top w:val="nil"/>
              <w:left w:val="nil"/>
              <w:bottom w:val="nil"/>
              <w:right w:val="nil"/>
            </w:tcBorders>
            <w:shd w:val="clear" w:color="auto" w:fill="auto"/>
            <w:noWrap/>
            <w:vAlign w:val="bottom"/>
            <w:hideMark/>
          </w:tcPr>
          <w:p w14:paraId="5A95C461" w14:textId="77777777" w:rsidR="009F3690" w:rsidRPr="005F121F" w:rsidRDefault="009F3690" w:rsidP="009F3690">
            <w:pPr>
              <w:spacing w:after="0" w:line="240" w:lineRule="auto"/>
              <w:rPr>
                <w:rFonts w:ascii="Times New Roman" w:eastAsia="Times New Roman" w:hAnsi="Times New Roman" w:cs="Times New Roman"/>
                <w:sz w:val="20"/>
                <w:szCs w:val="20"/>
                <w:lang w:val="en-GB" w:eastAsia="en-GB"/>
              </w:rPr>
            </w:pPr>
          </w:p>
        </w:tc>
      </w:tr>
    </w:tbl>
    <w:p w14:paraId="3FAF6FC1" w14:textId="1F88D3BC" w:rsidR="001F1720" w:rsidRDefault="00573C87" w:rsidP="00CF33E7">
      <w:pPr>
        <w:jc w:val="both"/>
        <w:rPr>
          <w:rFonts w:ascii="Times New Roman" w:hAnsi="Times New Roman" w:cs="Times New Roman"/>
          <w:lang w:val="en-GB"/>
        </w:rPr>
      </w:pPr>
      <w:r>
        <w:rPr>
          <w:rFonts w:ascii="Times New Roman" w:hAnsi="Times New Roman" w:cs="Times New Roman"/>
          <w:lang w:val="en-GB"/>
        </w:rPr>
        <w:tab/>
        <w:t>Table 4 provides the correlation</w:t>
      </w:r>
      <w:r w:rsidR="008D40C3">
        <w:rPr>
          <w:rFonts w:ascii="Times New Roman" w:hAnsi="Times New Roman" w:cs="Times New Roman"/>
          <w:lang w:val="en-GB"/>
        </w:rPr>
        <w:t>s</w:t>
      </w:r>
      <w:r>
        <w:rPr>
          <w:rFonts w:ascii="Times New Roman" w:hAnsi="Times New Roman" w:cs="Times New Roman"/>
          <w:lang w:val="en-GB"/>
        </w:rPr>
        <w:t xml:space="preserve"> between the scales used in this study.</w:t>
      </w:r>
      <w:r w:rsidR="00503B2F">
        <w:rPr>
          <w:rFonts w:ascii="Times New Roman" w:hAnsi="Times New Roman" w:cs="Times New Roman"/>
          <w:lang w:val="en-GB"/>
        </w:rPr>
        <w:t xml:space="preserve"> </w:t>
      </w:r>
      <w:r w:rsidR="00503B2F" w:rsidRPr="00503B2F">
        <w:rPr>
          <w:rFonts w:ascii="Times New Roman" w:hAnsi="Times New Roman" w:cs="Times New Roman"/>
          <w:lang w:val="en-GB"/>
        </w:rPr>
        <w:t>We decided to use the Kendall Rank Correlation</w:t>
      </w:r>
      <w:r w:rsidR="002C257C">
        <w:rPr>
          <w:rFonts w:ascii="Times New Roman" w:hAnsi="Times New Roman" w:cs="Times New Roman"/>
          <w:lang w:val="en-GB"/>
        </w:rPr>
        <w:t xml:space="preserve"> (</w:t>
      </w:r>
      <w:r w:rsidR="002C257C" w:rsidRPr="002C257C">
        <w:rPr>
          <w:rFonts w:ascii="Times New Roman" w:hAnsi="Times New Roman" w:cs="Times New Roman"/>
          <w:lang w:val="en-GB"/>
        </w:rPr>
        <w:t>Kendall, 1938</w:t>
      </w:r>
      <w:r w:rsidR="002C257C">
        <w:rPr>
          <w:rFonts w:ascii="Times New Roman" w:hAnsi="Times New Roman" w:cs="Times New Roman"/>
          <w:lang w:val="en-GB"/>
        </w:rPr>
        <w:t>)</w:t>
      </w:r>
      <w:r w:rsidR="00503B2F" w:rsidRPr="00503B2F">
        <w:rPr>
          <w:rFonts w:ascii="Times New Roman" w:hAnsi="Times New Roman" w:cs="Times New Roman"/>
          <w:lang w:val="en-GB"/>
        </w:rPr>
        <w:t xml:space="preserve"> because it does not require parametric data and because it can be used with both co</w:t>
      </w:r>
      <w:r w:rsidR="002C257C">
        <w:rPr>
          <w:rFonts w:ascii="Times New Roman" w:hAnsi="Times New Roman" w:cs="Times New Roman"/>
          <w:lang w:val="en-GB"/>
        </w:rPr>
        <w:t>ntinuous and ordinal variables.</w:t>
      </w:r>
    </w:p>
    <w:p w14:paraId="2015E2CA" w14:textId="16400A83" w:rsidR="00503B2F" w:rsidRDefault="00503B2F" w:rsidP="00CF33E7">
      <w:pPr>
        <w:jc w:val="both"/>
        <w:rPr>
          <w:rFonts w:ascii="Times New Roman" w:hAnsi="Times New Roman" w:cs="Times New Roman"/>
          <w:lang w:val="en-GB"/>
        </w:rPr>
      </w:pPr>
      <w:commentRangeStart w:id="8"/>
      <w:r>
        <w:rPr>
          <w:rFonts w:ascii="Times New Roman" w:hAnsi="Times New Roman" w:cs="Times New Roman"/>
          <w:lang w:val="en-GB"/>
        </w:rPr>
        <w:tab/>
        <w:t>Regarding the correlations themselves, all the scales were</w:t>
      </w:r>
      <w:r w:rsidR="00C428CE">
        <w:rPr>
          <w:rFonts w:ascii="Times New Roman" w:hAnsi="Times New Roman" w:cs="Times New Roman"/>
          <w:lang w:val="en-GB"/>
        </w:rPr>
        <w:t xml:space="preserve"> </w:t>
      </w:r>
      <w:r w:rsidR="00C428CE" w:rsidRPr="00C428CE">
        <w:rPr>
          <w:rFonts w:ascii="Times New Roman" w:hAnsi="Times New Roman" w:cs="Times New Roman"/>
          <w:lang w:val="en-GB"/>
        </w:rPr>
        <w:t>significantly</w:t>
      </w:r>
      <w:r w:rsidR="00CB2A0F">
        <w:rPr>
          <w:rFonts w:ascii="Times New Roman" w:hAnsi="Times New Roman" w:cs="Times New Roman"/>
          <w:lang w:val="en-GB"/>
        </w:rPr>
        <w:t xml:space="preserve"> correlated, with correlations ranging</w:t>
      </w:r>
      <w:r w:rsidR="00C428CE">
        <w:rPr>
          <w:rFonts w:ascii="Times New Roman" w:hAnsi="Times New Roman" w:cs="Times New Roman"/>
          <w:lang w:val="en-GB"/>
        </w:rPr>
        <w:t xml:space="preserve"> between </w:t>
      </w:r>
      <w:r w:rsidR="00C428CE" w:rsidRPr="00A96506">
        <w:rPr>
          <w:rFonts w:ascii="Times New Roman" w:hAnsi="Times New Roman" w:cs="Times New Roman"/>
          <w:i/>
          <w:lang w:val="en-GB"/>
        </w:rPr>
        <w:t>r</w:t>
      </w:r>
      <w:r w:rsidR="00C428CE">
        <w:rPr>
          <w:rFonts w:ascii="Times New Roman" w:hAnsi="Times New Roman" w:cs="Times New Roman"/>
          <w:lang w:val="en-GB"/>
        </w:rPr>
        <w:t>=</w:t>
      </w:r>
      <w:r w:rsidR="00D94963">
        <w:rPr>
          <w:rFonts w:ascii="Times New Roman" w:hAnsi="Times New Roman" w:cs="Times New Roman"/>
          <w:lang w:val="en-GB"/>
        </w:rPr>
        <w:t>-</w:t>
      </w:r>
      <w:r w:rsidR="00C428CE">
        <w:rPr>
          <w:rFonts w:ascii="Times New Roman" w:hAnsi="Times New Roman" w:cs="Times New Roman"/>
          <w:lang w:val="en-GB"/>
        </w:rPr>
        <w:t>.</w:t>
      </w:r>
      <w:r w:rsidR="00D94963">
        <w:rPr>
          <w:rFonts w:ascii="Times New Roman" w:hAnsi="Times New Roman" w:cs="Times New Roman"/>
          <w:lang w:val="en-GB"/>
        </w:rPr>
        <w:t>37</w:t>
      </w:r>
      <w:r w:rsidR="00C428CE">
        <w:rPr>
          <w:rFonts w:ascii="Times New Roman" w:hAnsi="Times New Roman" w:cs="Times New Roman"/>
          <w:lang w:val="en-GB"/>
        </w:rPr>
        <w:t xml:space="preserve"> and </w:t>
      </w:r>
      <w:r w:rsidR="00C428CE" w:rsidRPr="00A96506">
        <w:rPr>
          <w:rFonts w:ascii="Times New Roman" w:hAnsi="Times New Roman" w:cs="Times New Roman"/>
          <w:i/>
          <w:lang w:val="en-GB"/>
        </w:rPr>
        <w:t>r</w:t>
      </w:r>
      <w:r w:rsidR="00C428CE">
        <w:rPr>
          <w:rFonts w:ascii="Times New Roman" w:hAnsi="Times New Roman" w:cs="Times New Roman"/>
          <w:lang w:val="en-GB"/>
        </w:rPr>
        <w:t>=.</w:t>
      </w:r>
      <w:r w:rsidR="00D94963">
        <w:rPr>
          <w:rFonts w:ascii="Times New Roman" w:hAnsi="Times New Roman" w:cs="Times New Roman"/>
          <w:lang w:val="en-GB"/>
        </w:rPr>
        <w:t>36</w:t>
      </w:r>
      <w:r w:rsidR="00CB2A0F">
        <w:rPr>
          <w:rFonts w:ascii="Times New Roman" w:hAnsi="Times New Roman" w:cs="Times New Roman"/>
          <w:lang w:val="en-GB"/>
        </w:rPr>
        <w:t>.</w:t>
      </w:r>
      <w:commentRangeEnd w:id="8"/>
      <w:r w:rsidR="00645ECB">
        <w:rPr>
          <w:rStyle w:val="Refdecomentario"/>
        </w:rPr>
        <w:commentReference w:id="8"/>
      </w:r>
      <w:ins w:id="9" w:author="Soria Royuela, Ramon Iker [2]" w:date="2024-01-24T10:58:00Z">
        <w:r w:rsidR="00794C8A">
          <w:rPr>
            <w:rFonts w:ascii="Times New Roman" w:hAnsi="Times New Roman" w:cs="Times New Roman"/>
            <w:lang w:val="en-GB"/>
          </w:rPr>
          <w:t xml:space="preserve"> </w:t>
        </w:r>
      </w:ins>
    </w:p>
    <w:tbl>
      <w:tblPr>
        <w:tblW w:w="8823" w:type="dxa"/>
        <w:tblLook w:val="04A0" w:firstRow="1" w:lastRow="0" w:firstColumn="1" w:lastColumn="0" w:noHBand="0" w:noVBand="1"/>
      </w:tblPr>
      <w:tblGrid>
        <w:gridCol w:w="1572"/>
        <w:gridCol w:w="1689"/>
        <w:gridCol w:w="1572"/>
        <w:gridCol w:w="1150"/>
        <w:gridCol w:w="1420"/>
        <w:gridCol w:w="1420"/>
      </w:tblGrid>
      <w:tr w:rsidR="00D94963" w:rsidRPr="006570B0" w14:paraId="3B0480A0" w14:textId="77777777" w:rsidTr="00AA2ED9">
        <w:trPr>
          <w:trHeight w:val="288"/>
        </w:trPr>
        <w:tc>
          <w:tcPr>
            <w:tcW w:w="5983" w:type="dxa"/>
            <w:gridSpan w:val="4"/>
            <w:tcBorders>
              <w:top w:val="single" w:sz="4" w:space="0" w:color="auto"/>
              <w:left w:val="nil"/>
              <w:bottom w:val="single" w:sz="4" w:space="0" w:color="auto"/>
              <w:right w:val="nil"/>
            </w:tcBorders>
            <w:shd w:val="clear" w:color="auto" w:fill="auto"/>
            <w:noWrap/>
            <w:vAlign w:val="bottom"/>
            <w:hideMark/>
          </w:tcPr>
          <w:p w14:paraId="273E7196" w14:textId="77777777" w:rsidR="00D94963" w:rsidRPr="00D94963" w:rsidRDefault="00D94963" w:rsidP="00D94963">
            <w:pPr>
              <w:spacing w:after="0" w:line="240" w:lineRule="auto"/>
              <w:rPr>
                <w:rFonts w:ascii="Times New Roman" w:eastAsia="Times New Roman" w:hAnsi="Times New Roman" w:cs="Times New Roman"/>
                <w:color w:val="000000"/>
                <w:sz w:val="20"/>
                <w:szCs w:val="20"/>
                <w:lang w:val="en-GB" w:eastAsia="en-GB"/>
              </w:rPr>
            </w:pPr>
            <w:r w:rsidRPr="00D94963">
              <w:rPr>
                <w:rFonts w:ascii="Times New Roman" w:eastAsia="Times New Roman" w:hAnsi="Times New Roman" w:cs="Times New Roman"/>
                <w:color w:val="000000"/>
                <w:sz w:val="20"/>
                <w:szCs w:val="20"/>
                <w:lang w:val="en-GB" w:eastAsia="en-GB"/>
              </w:rPr>
              <w:t>Table 4. Kendall Rank Correlation Coefficients of the scales in the model.</w:t>
            </w:r>
          </w:p>
        </w:tc>
        <w:tc>
          <w:tcPr>
            <w:tcW w:w="1420" w:type="dxa"/>
            <w:tcBorders>
              <w:top w:val="single" w:sz="4" w:space="0" w:color="auto"/>
              <w:left w:val="nil"/>
              <w:bottom w:val="single" w:sz="4" w:space="0" w:color="auto"/>
              <w:right w:val="nil"/>
            </w:tcBorders>
            <w:shd w:val="clear" w:color="auto" w:fill="auto"/>
            <w:noWrap/>
            <w:vAlign w:val="bottom"/>
            <w:hideMark/>
          </w:tcPr>
          <w:p w14:paraId="2198586B" w14:textId="77777777" w:rsidR="00D94963" w:rsidRPr="00D94963" w:rsidRDefault="00D94963" w:rsidP="00D94963">
            <w:pPr>
              <w:spacing w:after="0" w:line="240" w:lineRule="auto"/>
              <w:rPr>
                <w:rFonts w:ascii="Times New Roman" w:eastAsia="Times New Roman" w:hAnsi="Times New Roman" w:cs="Times New Roman"/>
                <w:color w:val="000000"/>
                <w:sz w:val="20"/>
                <w:szCs w:val="20"/>
                <w:lang w:val="en-GB" w:eastAsia="en-GB"/>
              </w:rPr>
            </w:pPr>
            <w:r w:rsidRPr="00D94963">
              <w:rPr>
                <w:rFonts w:ascii="Times New Roman" w:eastAsia="Times New Roman" w:hAnsi="Times New Roman" w:cs="Times New Roman"/>
                <w:color w:val="000000"/>
                <w:sz w:val="20"/>
                <w:szCs w:val="20"/>
                <w:lang w:val="en-GB" w:eastAsia="en-GB"/>
              </w:rPr>
              <w:t> </w:t>
            </w:r>
          </w:p>
        </w:tc>
        <w:tc>
          <w:tcPr>
            <w:tcW w:w="1420" w:type="dxa"/>
            <w:tcBorders>
              <w:top w:val="single" w:sz="4" w:space="0" w:color="auto"/>
              <w:left w:val="nil"/>
              <w:bottom w:val="single" w:sz="4" w:space="0" w:color="auto"/>
              <w:right w:val="nil"/>
            </w:tcBorders>
            <w:shd w:val="clear" w:color="auto" w:fill="auto"/>
            <w:noWrap/>
            <w:vAlign w:val="bottom"/>
            <w:hideMark/>
          </w:tcPr>
          <w:p w14:paraId="6C84BAF0" w14:textId="77777777" w:rsidR="00D94963" w:rsidRPr="00D94963" w:rsidRDefault="00D94963" w:rsidP="00D94963">
            <w:pPr>
              <w:spacing w:after="0" w:line="240" w:lineRule="auto"/>
              <w:rPr>
                <w:rFonts w:ascii="Calibri" w:eastAsia="Times New Roman" w:hAnsi="Calibri" w:cs="Calibri"/>
                <w:color w:val="000000"/>
                <w:sz w:val="20"/>
                <w:szCs w:val="20"/>
                <w:lang w:val="en-GB" w:eastAsia="en-GB"/>
              </w:rPr>
            </w:pPr>
            <w:r w:rsidRPr="00D94963">
              <w:rPr>
                <w:rFonts w:ascii="Calibri" w:eastAsia="Times New Roman" w:hAnsi="Calibri" w:cs="Calibri"/>
                <w:color w:val="000000"/>
                <w:sz w:val="20"/>
                <w:szCs w:val="20"/>
                <w:lang w:val="en-GB" w:eastAsia="en-GB"/>
              </w:rPr>
              <w:t> </w:t>
            </w:r>
          </w:p>
        </w:tc>
      </w:tr>
      <w:tr w:rsidR="00D94963" w:rsidRPr="00D94963" w14:paraId="75B4C6E9" w14:textId="77777777" w:rsidTr="00AA2ED9">
        <w:trPr>
          <w:trHeight w:val="288"/>
        </w:trPr>
        <w:tc>
          <w:tcPr>
            <w:tcW w:w="1572" w:type="dxa"/>
            <w:tcBorders>
              <w:top w:val="nil"/>
              <w:left w:val="nil"/>
              <w:bottom w:val="single" w:sz="4" w:space="0" w:color="auto"/>
              <w:right w:val="nil"/>
            </w:tcBorders>
            <w:shd w:val="clear" w:color="auto" w:fill="auto"/>
            <w:noWrap/>
            <w:vAlign w:val="bottom"/>
            <w:hideMark/>
          </w:tcPr>
          <w:p w14:paraId="36C74248" w14:textId="77777777" w:rsidR="00D94963" w:rsidRPr="00D94963" w:rsidRDefault="00D94963" w:rsidP="00D94963">
            <w:pPr>
              <w:spacing w:after="0" w:line="240" w:lineRule="auto"/>
              <w:rPr>
                <w:rFonts w:ascii="Times New Roman" w:eastAsia="Times New Roman" w:hAnsi="Times New Roman" w:cs="Times New Roman"/>
                <w:color w:val="000000"/>
                <w:sz w:val="20"/>
                <w:szCs w:val="20"/>
                <w:lang w:val="en-GB" w:eastAsia="en-GB"/>
              </w:rPr>
            </w:pPr>
            <w:r w:rsidRPr="00D94963">
              <w:rPr>
                <w:rFonts w:ascii="Times New Roman" w:eastAsia="Times New Roman" w:hAnsi="Times New Roman" w:cs="Times New Roman"/>
                <w:color w:val="000000"/>
                <w:sz w:val="20"/>
                <w:szCs w:val="20"/>
                <w:lang w:val="en-GB" w:eastAsia="en-GB"/>
              </w:rPr>
              <w:t> </w:t>
            </w:r>
          </w:p>
        </w:tc>
        <w:tc>
          <w:tcPr>
            <w:tcW w:w="1689" w:type="dxa"/>
            <w:tcBorders>
              <w:top w:val="nil"/>
              <w:left w:val="nil"/>
              <w:bottom w:val="single" w:sz="4" w:space="0" w:color="auto"/>
              <w:right w:val="nil"/>
            </w:tcBorders>
            <w:shd w:val="clear" w:color="auto" w:fill="auto"/>
            <w:noWrap/>
            <w:vAlign w:val="bottom"/>
            <w:hideMark/>
          </w:tcPr>
          <w:p w14:paraId="15469AED" w14:textId="77777777" w:rsidR="00D94963" w:rsidRPr="00D94963" w:rsidRDefault="00D94963" w:rsidP="00D94963">
            <w:pPr>
              <w:spacing w:after="0" w:line="240" w:lineRule="auto"/>
              <w:rPr>
                <w:rFonts w:ascii="Times New Roman" w:eastAsia="Times New Roman" w:hAnsi="Times New Roman" w:cs="Times New Roman"/>
                <w:color w:val="000000"/>
                <w:sz w:val="20"/>
                <w:szCs w:val="20"/>
                <w:lang w:val="en-GB" w:eastAsia="en-GB"/>
              </w:rPr>
            </w:pPr>
            <w:r w:rsidRPr="00D94963">
              <w:rPr>
                <w:rFonts w:ascii="Times New Roman" w:eastAsia="Times New Roman" w:hAnsi="Times New Roman" w:cs="Times New Roman"/>
                <w:color w:val="000000"/>
                <w:sz w:val="20"/>
                <w:szCs w:val="20"/>
                <w:lang w:val="en-GB" w:eastAsia="en-GB"/>
              </w:rPr>
              <w:t>Critical thinking</w:t>
            </w:r>
          </w:p>
        </w:tc>
        <w:tc>
          <w:tcPr>
            <w:tcW w:w="1572" w:type="dxa"/>
            <w:tcBorders>
              <w:top w:val="nil"/>
              <w:left w:val="nil"/>
              <w:bottom w:val="single" w:sz="4" w:space="0" w:color="auto"/>
              <w:right w:val="nil"/>
            </w:tcBorders>
            <w:shd w:val="clear" w:color="auto" w:fill="auto"/>
            <w:noWrap/>
            <w:vAlign w:val="bottom"/>
            <w:hideMark/>
          </w:tcPr>
          <w:p w14:paraId="50B2369C" w14:textId="77777777" w:rsidR="00D94963" w:rsidRPr="00D94963" w:rsidRDefault="00D94963" w:rsidP="00D94963">
            <w:pPr>
              <w:spacing w:after="0" w:line="240" w:lineRule="auto"/>
              <w:rPr>
                <w:rFonts w:ascii="Times New Roman" w:eastAsia="Times New Roman" w:hAnsi="Times New Roman" w:cs="Times New Roman"/>
                <w:color w:val="000000"/>
                <w:sz w:val="20"/>
                <w:szCs w:val="20"/>
                <w:lang w:val="en-GB" w:eastAsia="en-GB"/>
              </w:rPr>
            </w:pPr>
            <w:r w:rsidRPr="00D94963">
              <w:rPr>
                <w:rFonts w:ascii="Times New Roman" w:eastAsia="Times New Roman" w:hAnsi="Times New Roman" w:cs="Times New Roman"/>
                <w:color w:val="000000"/>
                <w:sz w:val="20"/>
                <w:szCs w:val="20"/>
                <w:lang w:val="en-GB" w:eastAsia="en-GB"/>
              </w:rPr>
              <w:t>Conspiracionism</w:t>
            </w:r>
          </w:p>
        </w:tc>
        <w:tc>
          <w:tcPr>
            <w:tcW w:w="1150" w:type="dxa"/>
            <w:tcBorders>
              <w:top w:val="nil"/>
              <w:left w:val="nil"/>
              <w:bottom w:val="single" w:sz="4" w:space="0" w:color="auto"/>
              <w:right w:val="nil"/>
            </w:tcBorders>
            <w:shd w:val="clear" w:color="auto" w:fill="auto"/>
            <w:noWrap/>
            <w:vAlign w:val="bottom"/>
            <w:hideMark/>
          </w:tcPr>
          <w:p w14:paraId="5FE5E792" w14:textId="77777777" w:rsidR="00D94963" w:rsidRPr="00D94963" w:rsidRDefault="00D94963" w:rsidP="00D94963">
            <w:pPr>
              <w:spacing w:after="0" w:line="240" w:lineRule="auto"/>
              <w:rPr>
                <w:rFonts w:ascii="Times New Roman" w:eastAsia="Times New Roman" w:hAnsi="Times New Roman" w:cs="Times New Roman"/>
                <w:color w:val="000000"/>
                <w:sz w:val="20"/>
                <w:szCs w:val="20"/>
                <w:lang w:val="en-GB" w:eastAsia="en-GB"/>
              </w:rPr>
            </w:pPr>
            <w:r w:rsidRPr="00D94963">
              <w:rPr>
                <w:rFonts w:ascii="Times New Roman" w:eastAsia="Times New Roman" w:hAnsi="Times New Roman" w:cs="Times New Roman"/>
                <w:color w:val="000000"/>
                <w:sz w:val="20"/>
                <w:szCs w:val="20"/>
                <w:lang w:val="en-GB" w:eastAsia="en-GB"/>
              </w:rPr>
              <w:t>Progressive</w:t>
            </w:r>
          </w:p>
        </w:tc>
        <w:tc>
          <w:tcPr>
            <w:tcW w:w="1420" w:type="dxa"/>
            <w:tcBorders>
              <w:top w:val="nil"/>
              <w:left w:val="nil"/>
              <w:bottom w:val="single" w:sz="4" w:space="0" w:color="auto"/>
              <w:right w:val="nil"/>
            </w:tcBorders>
            <w:shd w:val="clear" w:color="auto" w:fill="auto"/>
            <w:noWrap/>
            <w:vAlign w:val="bottom"/>
            <w:hideMark/>
          </w:tcPr>
          <w:p w14:paraId="11F1B145" w14:textId="77777777" w:rsidR="00D94963" w:rsidRPr="00D94963" w:rsidRDefault="00D94963" w:rsidP="00D94963">
            <w:pPr>
              <w:spacing w:after="0" w:line="240" w:lineRule="auto"/>
              <w:rPr>
                <w:rFonts w:ascii="Times New Roman" w:eastAsia="Times New Roman" w:hAnsi="Times New Roman" w:cs="Times New Roman"/>
                <w:color w:val="000000"/>
                <w:sz w:val="20"/>
                <w:szCs w:val="20"/>
                <w:lang w:val="en-GB" w:eastAsia="en-GB"/>
              </w:rPr>
            </w:pPr>
            <w:r w:rsidRPr="00D94963">
              <w:rPr>
                <w:rFonts w:ascii="Times New Roman" w:eastAsia="Times New Roman" w:hAnsi="Times New Roman" w:cs="Times New Roman"/>
                <w:color w:val="000000"/>
                <w:sz w:val="20"/>
                <w:szCs w:val="20"/>
                <w:lang w:val="en-GB" w:eastAsia="en-GB"/>
              </w:rPr>
              <w:t>Conservative</w:t>
            </w:r>
          </w:p>
        </w:tc>
        <w:tc>
          <w:tcPr>
            <w:tcW w:w="1420" w:type="dxa"/>
            <w:tcBorders>
              <w:top w:val="nil"/>
              <w:left w:val="nil"/>
              <w:bottom w:val="single" w:sz="4" w:space="0" w:color="auto"/>
              <w:right w:val="nil"/>
            </w:tcBorders>
            <w:shd w:val="clear" w:color="auto" w:fill="auto"/>
            <w:noWrap/>
            <w:vAlign w:val="bottom"/>
            <w:hideMark/>
          </w:tcPr>
          <w:p w14:paraId="002A66C2" w14:textId="77777777" w:rsidR="00D94963" w:rsidRPr="00D94963" w:rsidRDefault="00D94963" w:rsidP="00D94963">
            <w:pPr>
              <w:spacing w:after="0" w:line="240" w:lineRule="auto"/>
              <w:rPr>
                <w:rFonts w:ascii="Times New Roman" w:eastAsia="Times New Roman" w:hAnsi="Times New Roman" w:cs="Times New Roman"/>
                <w:color w:val="000000"/>
                <w:sz w:val="20"/>
                <w:szCs w:val="20"/>
                <w:lang w:val="en-GB" w:eastAsia="en-GB"/>
              </w:rPr>
            </w:pPr>
            <w:r w:rsidRPr="00D94963">
              <w:rPr>
                <w:rFonts w:ascii="Times New Roman" w:eastAsia="Times New Roman" w:hAnsi="Times New Roman" w:cs="Times New Roman"/>
                <w:color w:val="000000"/>
                <w:sz w:val="20"/>
                <w:szCs w:val="20"/>
                <w:lang w:val="en-GB" w:eastAsia="en-GB"/>
              </w:rPr>
              <w:t>Manichaeism</w:t>
            </w:r>
          </w:p>
        </w:tc>
      </w:tr>
      <w:tr w:rsidR="00D94963" w:rsidRPr="00D94963" w14:paraId="253881D7" w14:textId="77777777" w:rsidTr="00AA2ED9">
        <w:trPr>
          <w:trHeight w:val="288"/>
        </w:trPr>
        <w:tc>
          <w:tcPr>
            <w:tcW w:w="1572" w:type="dxa"/>
            <w:tcBorders>
              <w:top w:val="nil"/>
              <w:left w:val="nil"/>
              <w:bottom w:val="nil"/>
              <w:right w:val="nil"/>
            </w:tcBorders>
            <w:shd w:val="clear" w:color="auto" w:fill="auto"/>
            <w:noWrap/>
            <w:vAlign w:val="bottom"/>
            <w:hideMark/>
          </w:tcPr>
          <w:p w14:paraId="333FDFD1" w14:textId="77777777" w:rsidR="00D94963" w:rsidRPr="00D94963" w:rsidRDefault="00D94963" w:rsidP="00D94963">
            <w:pPr>
              <w:spacing w:after="0" w:line="240" w:lineRule="auto"/>
              <w:rPr>
                <w:rFonts w:ascii="Times New Roman" w:eastAsia="Times New Roman" w:hAnsi="Times New Roman" w:cs="Times New Roman"/>
                <w:color w:val="000000"/>
                <w:sz w:val="20"/>
                <w:szCs w:val="20"/>
                <w:lang w:val="en-GB" w:eastAsia="en-GB"/>
              </w:rPr>
            </w:pPr>
            <w:r w:rsidRPr="00D94963">
              <w:rPr>
                <w:rFonts w:ascii="Times New Roman" w:eastAsia="Times New Roman" w:hAnsi="Times New Roman" w:cs="Times New Roman"/>
                <w:color w:val="000000"/>
                <w:sz w:val="20"/>
                <w:szCs w:val="20"/>
                <w:lang w:val="en-GB" w:eastAsia="en-GB"/>
              </w:rPr>
              <w:t>Critical thinking</w:t>
            </w:r>
          </w:p>
        </w:tc>
        <w:tc>
          <w:tcPr>
            <w:tcW w:w="1689" w:type="dxa"/>
            <w:tcBorders>
              <w:top w:val="nil"/>
              <w:left w:val="nil"/>
              <w:bottom w:val="nil"/>
              <w:right w:val="nil"/>
            </w:tcBorders>
            <w:shd w:val="clear" w:color="auto" w:fill="auto"/>
            <w:noWrap/>
            <w:vAlign w:val="center"/>
            <w:hideMark/>
          </w:tcPr>
          <w:p w14:paraId="347A30DD" w14:textId="77777777" w:rsidR="00D94963" w:rsidRPr="00D94963" w:rsidRDefault="00D94963" w:rsidP="00D94963">
            <w:pPr>
              <w:spacing w:after="0" w:line="240" w:lineRule="auto"/>
              <w:jc w:val="center"/>
              <w:rPr>
                <w:rFonts w:ascii="Times New Roman" w:eastAsia="Times New Roman" w:hAnsi="Times New Roman" w:cs="Times New Roman"/>
                <w:color w:val="000000"/>
                <w:sz w:val="20"/>
                <w:szCs w:val="20"/>
                <w:lang w:val="en-GB" w:eastAsia="en-GB"/>
              </w:rPr>
            </w:pPr>
            <w:r w:rsidRPr="00D94963">
              <w:rPr>
                <w:rFonts w:ascii="Times New Roman" w:eastAsia="Times New Roman" w:hAnsi="Times New Roman" w:cs="Times New Roman"/>
                <w:color w:val="000000"/>
                <w:sz w:val="20"/>
                <w:szCs w:val="20"/>
                <w:lang w:val="en-GB" w:eastAsia="en-GB"/>
              </w:rPr>
              <w:t>1</w:t>
            </w:r>
          </w:p>
        </w:tc>
        <w:tc>
          <w:tcPr>
            <w:tcW w:w="1572" w:type="dxa"/>
            <w:tcBorders>
              <w:top w:val="nil"/>
              <w:left w:val="nil"/>
              <w:bottom w:val="nil"/>
              <w:right w:val="nil"/>
            </w:tcBorders>
            <w:shd w:val="clear" w:color="auto" w:fill="auto"/>
            <w:noWrap/>
            <w:vAlign w:val="center"/>
            <w:hideMark/>
          </w:tcPr>
          <w:p w14:paraId="4EB16341" w14:textId="77777777" w:rsidR="00D94963" w:rsidRPr="00D94963" w:rsidRDefault="00D94963" w:rsidP="00D94963">
            <w:pPr>
              <w:spacing w:after="0" w:line="240" w:lineRule="auto"/>
              <w:jc w:val="center"/>
              <w:rPr>
                <w:rFonts w:ascii="Times New Roman" w:eastAsia="Times New Roman" w:hAnsi="Times New Roman" w:cs="Times New Roman"/>
                <w:color w:val="000000"/>
                <w:sz w:val="20"/>
                <w:szCs w:val="20"/>
                <w:lang w:val="en-GB" w:eastAsia="en-GB"/>
              </w:rPr>
            </w:pPr>
          </w:p>
        </w:tc>
        <w:tc>
          <w:tcPr>
            <w:tcW w:w="1150" w:type="dxa"/>
            <w:tcBorders>
              <w:top w:val="nil"/>
              <w:left w:val="nil"/>
              <w:bottom w:val="nil"/>
              <w:right w:val="nil"/>
            </w:tcBorders>
            <w:shd w:val="clear" w:color="auto" w:fill="auto"/>
            <w:noWrap/>
            <w:vAlign w:val="center"/>
            <w:hideMark/>
          </w:tcPr>
          <w:p w14:paraId="06398DB5" w14:textId="77777777" w:rsidR="00D94963" w:rsidRPr="00D94963" w:rsidRDefault="00D94963" w:rsidP="00D94963">
            <w:pPr>
              <w:spacing w:after="0" w:line="240" w:lineRule="auto"/>
              <w:jc w:val="center"/>
              <w:rPr>
                <w:rFonts w:ascii="Times New Roman" w:eastAsia="Times New Roman" w:hAnsi="Times New Roman" w:cs="Times New Roman"/>
                <w:sz w:val="20"/>
                <w:szCs w:val="20"/>
                <w:lang w:val="en-GB" w:eastAsia="en-GB"/>
              </w:rPr>
            </w:pPr>
          </w:p>
        </w:tc>
        <w:tc>
          <w:tcPr>
            <w:tcW w:w="1420" w:type="dxa"/>
            <w:tcBorders>
              <w:top w:val="nil"/>
              <w:left w:val="nil"/>
              <w:bottom w:val="nil"/>
              <w:right w:val="nil"/>
            </w:tcBorders>
            <w:shd w:val="clear" w:color="auto" w:fill="auto"/>
            <w:noWrap/>
            <w:vAlign w:val="center"/>
            <w:hideMark/>
          </w:tcPr>
          <w:p w14:paraId="68FE0B1B" w14:textId="77777777" w:rsidR="00D94963" w:rsidRPr="00D94963" w:rsidRDefault="00D94963" w:rsidP="00D94963">
            <w:pPr>
              <w:spacing w:after="0" w:line="240" w:lineRule="auto"/>
              <w:jc w:val="center"/>
              <w:rPr>
                <w:rFonts w:ascii="Times New Roman" w:eastAsia="Times New Roman" w:hAnsi="Times New Roman" w:cs="Times New Roman"/>
                <w:sz w:val="20"/>
                <w:szCs w:val="20"/>
                <w:lang w:val="en-GB" w:eastAsia="en-GB"/>
              </w:rPr>
            </w:pPr>
          </w:p>
        </w:tc>
        <w:tc>
          <w:tcPr>
            <w:tcW w:w="1420" w:type="dxa"/>
            <w:tcBorders>
              <w:top w:val="nil"/>
              <w:left w:val="nil"/>
              <w:bottom w:val="nil"/>
              <w:right w:val="nil"/>
            </w:tcBorders>
            <w:shd w:val="clear" w:color="auto" w:fill="auto"/>
            <w:noWrap/>
            <w:vAlign w:val="center"/>
            <w:hideMark/>
          </w:tcPr>
          <w:p w14:paraId="74FCE70B" w14:textId="77777777" w:rsidR="00D94963" w:rsidRPr="00D94963" w:rsidRDefault="00D94963" w:rsidP="00D94963">
            <w:pPr>
              <w:spacing w:after="0" w:line="240" w:lineRule="auto"/>
              <w:jc w:val="center"/>
              <w:rPr>
                <w:rFonts w:ascii="Times New Roman" w:eastAsia="Times New Roman" w:hAnsi="Times New Roman" w:cs="Times New Roman"/>
                <w:sz w:val="20"/>
                <w:szCs w:val="20"/>
                <w:lang w:val="en-GB" w:eastAsia="en-GB"/>
              </w:rPr>
            </w:pPr>
          </w:p>
        </w:tc>
      </w:tr>
      <w:tr w:rsidR="00AA2ED9" w:rsidRPr="00D94963" w14:paraId="7B7EDAA9" w14:textId="77777777" w:rsidTr="00AA2ED9">
        <w:trPr>
          <w:trHeight w:val="288"/>
        </w:trPr>
        <w:tc>
          <w:tcPr>
            <w:tcW w:w="1572" w:type="dxa"/>
            <w:tcBorders>
              <w:top w:val="nil"/>
              <w:left w:val="nil"/>
              <w:bottom w:val="nil"/>
              <w:right w:val="nil"/>
            </w:tcBorders>
            <w:shd w:val="clear" w:color="auto" w:fill="auto"/>
            <w:noWrap/>
            <w:vAlign w:val="bottom"/>
            <w:hideMark/>
          </w:tcPr>
          <w:p w14:paraId="03D9DDDD" w14:textId="77777777" w:rsidR="00AA2ED9" w:rsidRPr="00D94963" w:rsidRDefault="00AA2ED9" w:rsidP="00AA2ED9">
            <w:pPr>
              <w:spacing w:after="0" w:line="240" w:lineRule="auto"/>
              <w:rPr>
                <w:rFonts w:ascii="Times New Roman" w:eastAsia="Times New Roman" w:hAnsi="Times New Roman" w:cs="Times New Roman"/>
                <w:color w:val="000000"/>
                <w:sz w:val="20"/>
                <w:szCs w:val="20"/>
                <w:lang w:val="en-GB" w:eastAsia="en-GB"/>
              </w:rPr>
            </w:pPr>
            <w:r w:rsidRPr="00D94963">
              <w:rPr>
                <w:rFonts w:ascii="Times New Roman" w:eastAsia="Times New Roman" w:hAnsi="Times New Roman" w:cs="Times New Roman"/>
                <w:color w:val="000000"/>
                <w:sz w:val="20"/>
                <w:szCs w:val="20"/>
                <w:lang w:val="en-GB" w:eastAsia="en-GB"/>
              </w:rPr>
              <w:t>Conspiracionism</w:t>
            </w:r>
          </w:p>
        </w:tc>
        <w:tc>
          <w:tcPr>
            <w:tcW w:w="1689" w:type="dxa"/>
            <w:tcBorders>
              <w:top w:val="nil"/>
              <w:left w:val="nil"/>
              <w:bottom w:val="nil"/>
              <w:right w:val="nil"/>
            </w:tcBorders>
            <w:shd w:val="clear" w:color="auto" w:fill="auto"/>
            <w:noWrap/>
            <w:hideMark/>
          </w:tcPr>
          <w:p w14:paraId="58212912" w14:textId="683A8265" w:rsidR="00AA2ED9" w:rsidRPr="00AA2ED9" w:rsidRDefault="00AA2ED9" w:rsidP="00AA2ED9">
            <w:pPr>
              <w:spacing w:after="0" w:line="240" w:lineRule="auto"/>
              <w:jc w:val="center"/>
              <w:rPr>
                <w:rFonts w:ascii="Times New Roman" w:eastAsia="Times New Roman" w:hAnsi="Times New Roman" w:cs="Times New Roman"/>
                <w:color w:val="000000"/>
                <w:sz w:val="20"/>
                <w:szCs w:val="20"/>
                <w:lang w:val="en-GB" w:eastAsia="en-GB"/>
              </w:rPr>
            </w:pPr>
            <w:r w:rsidRPr="00AA2ED9">
              <w:rPr>
                <w:rFonts w:ascii="Times New Roman" w:hAnsi="Times New Roman" w:cs="Times New Roman"/>
                <w:sz w:val="20"/>
                <w:szCs w:val="20"/>
              </w:rPr>
              <w:t>0.066***</w:t>
            </w:r>
          </w:p>
        </w:tc>
        <w:tc>
          <w:tcPr>
            <w:tcW w:w="1572" w:type="dxa"/>
            <w:tcBorders>
              <w:top w:val="nil"/>
              <w:left w:val="nil"/>
              <w:bottom w:val="nil"/>
              <w:right w:val="nil"/>
            </w:tcBorders>
            <w:shd w:val="clear" w:color="auto" w:fill="auto"/>
            <w:noWrap/>
            <w:hideMark/>
          </w:tcPr>
          <w:p w14:paraId="0B3183D0" w14:textId="25BFA17D" w:rsidR="00AA2ED9" w:rsidRPr="00AA2ED9" w:rsidRDefault="00AA2ED9" w:rsidP="00AA2ED9">
            <w:pPr>
              <w:spacing w:after="0" w:line="240" w:lineRule="auto"/>
              <w:jc w:val="center"/>
              <w:rPr>
                <w:rFonts w:ascii="Times New Roman" w:eastAsia="Times New Roman" w:hAnsi="Times New Roman" w:cs="Times New Roman"/>
                <w:color w:val="000000"/>
                <w:sz w:val="20"/>
                <w:szCs w:val="20"/>
                <w:lang w:val="en-GB" w:eastAsia="en-GB"/>
              </w:rPr>
            </w:pPr>
            <w:r w:rsidRPr="00AA2ED9">
              <w:rPr>
                <w:rFonts w:ascii="Times New Roman" w:hAnsi="Times New Roman" w:cs="Times New Roman"/>
                <w:sz w:val="20"/>
                <w:szCs w:val="20"/>
              </w:rPr>
              <w:t>1</w:t>
            </w:r>
          </w:p>
        </w:tc>
        <w:tc>
          <w:tcPr>
            <w:tcW w:w="1150" w:type="dxa"/>
            <w:tcBorders>
              <w:top w:val="nil"/>
              <w:left w:val="nil"/>
              <w:bottom w:val="nil"/>
              <w:right w:val="nil"/>
            </w:tcBorders>
            <w:shd w:val="clear" w:color="auto" w:fill="auto"/>
            <w:noWrap/>
            <w:hideMark/>
          </w:tcPr>
          <w:p w14:paraId="059A881A" w14:textId="77777777" w:rsidR="00AA2ED9" w:rsidRPr="00AA2ED9" w:rsidRDefault="00AA2ED9" w:rsidP="00AA2ED9">
            <w:pPr>
              <w:spacing w:after="0" w:line="240" w:lineRule="auto"/>
              <w:jc w:val="center"/>
              <w:rPr>
                <w:rFonts w:ascii="Times New Roman" w:eastAsia="Times New Roman" w:hAnsi="Times New Roman" w:cs="Times New Roman"/>
                <w:color w:val="000000"/>
                <w:sz w:val="20"/>
                <w:szCs w:val="20"/>
                <w:lang w:val="en-GB" w:eastAsia="en-GB"/>
              </w:rPr>
            </w:pPr>
          </w:p>
        </w:tc>
        <w:tc>
          <w:tcPr>
            <w:tcW w:w="1420" w:type="dxa"/>
            <w:tcBorders>
              <w:top w:val="nil"/>
              <w:left w:val="nil"/>
              <w:bottom w:val="nil"/>
              <w:right w:val="nil"/>
            </w:tcBorders>
            <w:shd w:val="clear" w:color="auto" w:fill="auto"/>
            <w:noWrap/>
            <w:hideMark/>
          </w:tcPr>
          <w:p w14:paraId="1463F024" w14:textId="77777777" w:rsidR="00AA2ED9" w:rsidRPr="00AA2ED9" w:rsidRDefault="00AA2ED9" w:rsidP="00AA2ED9">
            <w:pPr>
              <w:spacing w:after="0" w:line="240" w:lineRule="auto"/>
              <w:jc w:val="center"/>
              <w:rPr>
                <w:rFonts w:ascii="Times New Roman" w:eastAsia="Times New Roman" w:hAnsi="Times New Roman" w:cs="Times New Roman"/>
                <w:sz w:val="20"/>
                <w:szCs w:val="20"/>
                <w:lang w:val="en-GB" w:eastAsia="en-GB"/>
              </w:rPr>
            </w:pPr>
          </w:p>
        </w:tc>
        <w:tc>
          <w:tcPr>
            <w:tcW w:w="1420" w:type="dxa"/>
            <w:tcBorders>
              <w:top w:val="nil"/>
              <w:left w:val="nil"/>
              <w:bottom w:val="nil"/>
              <w:right w:val="nil"/>
            </w:tcBorders>
            <w:shd w:val="clear" w:color="auto" w:fill="auto"/>
            <w:noWrap/>
            <w:vAlign w:val="center"/>
            <w:hideMark/>
          </w:tcPr>
          <w:p w14:paraId="59004C60" w14:textId="77777777" w:rsidR="00AA2ED9" w:rsidRPr="00AA2ED9" w:rsidRDefault="00AA2ED9" w:rsidP="00AA2ED9">
            <w:pPr>
              <w:spacing w:after="0" w:line="240" w:lineRule="auto"/>
              <w:jc w:val="center"/>
              <w:rPr>
                <w:rFonts w:ascii="Times New Roman" w:eastAsia="Times New Roman" w:hAnsi="Times New Roman" w:cs="Times New Roman"/>
                <w:sz w:val="20"/>
                <w:szCs w:val="20"/>
                <w:lang w:val="en-GB" w:eastAsia="en-GB"/>
              </w:rPr>
            </w:pPr>
          </w:p>
        </w:tc>
      </w:tr>
      <w:tr w:rsidR="00AA2ED9" w:rsidRPr="00D94963" w14:paraId="6A4FFD7E" w14:textId="77777777" w:rsidTr="00AA2ED9">
        <w:trPr>
          <w:trHeight w:val="288"/>
        </w:trPr>
        <w:tc>
          <w:tcPr>
            <w:tcW w:w="1572" w:type="dxa"/>
            <w:tcBorders>
              <w:top w:val="nil"/>
              <w:left w:val="nil"/>
              <w:bottom w:val="nil"/>
              <w:right w:val="nil"/>
            </w:tcBorders>
            <w:shd w:val="clear" w:color="auto" w:fill="auto"/>
            <w:noWrap/>
            <w:vAlign w:val="bottom"/>
            <w:hideMark/>
          </w:tcPr>
          <w:p w14:paraId="4C9772CA" w14:textId="77777777" w:rsidR="00AA2ED9" w:rsidRPr="00D94963" w:rsidRDefault="00AA2ED9" w:rsidP="00AA2ED9">
            <w:pPr>
              <w:spacing w:after="0" w:line="240" w:lineRule="auto"/>
              <w:rPr>
                <w:rFonts w:ascii="Times New Roman" w:eastAsia="Times New Roman" w:hAnsi="Times New Roman" w:cs="Times New Roman"/>
                <w:color w:val="000000"/>
                <w:sz w:val="20"/>
                <w:szCs w:val="20"/>
                <w:lang w:val="en-GB" w:eastAsia="en-GB"/>
              </w:rPr>
            </w:pPr>
            <w:r w:rsidRPr="00D94963">
              <w:rPr>
                <w:rFonts w:ascii="Times New Roman" w:eastAsia="Times New Roman" w:hAnsi="Times New Roman" w:cs="Times New Roman"/>
                <w:color w:val="000000"/>
                <w:sz w:val="20"/>
                <w:szCs w:val="20"/>
                <w:lang w:val="en-GB" w:eastAsia="en-GB"/>
              </w:rPr>
              <w:t>Progressive</w:t>
            </w:r>
          </w:p>
        </w:tc>
        <w:tc>
          <w:tcPr>
            <w:tcW w:w="1689" w:type="dxa"/>
            <w:tcBorders>
              <w:top w:val="nil"/>
              <w:left w:val="nil"/>
              <w:bottom w:val="nil"/>
              <w:right w:val="nil"/>
            </w:tcBorders>
            <w:shd w:val="clear" w:color="auto" w:fill="auto"/>
            <w:noWrap/>
            <w:hideMark/>
          </w:tcPr>
          <w:p w14:paraId="691B90B6" w14:textId="5EE0D6DF" w:rsidR="00AA2ED9" w:rsidRPr="00AA2ED9" w:rsidRDefault="00AA2ED9" w:rsidP="00AA2ED9">
            <w:pPr>
              <w:spacing w:after="0" w:line="240" w:lineRule="auto"/>
              <w:jc w:val="center"/>
              <w:rPr>
                <w:rFonts w:ascii="Times New Roman" w:eastAsia="Times New Roman" w:hAnsi="Times New Roman" w:cs="Times New Roman"/>
                <w:color w:val="000000"/>
                <w:sz w:val="20"/>
                <w:szCs w:val="20"/>
                <w:lang w:val="en-GB" w:eastAsia="en-GB"/>
              </w:rPr>
            </w:pPr>
            <w:r w:rsidRPr="00AA2ED9">
              <w:rPr>
                <w:rFonts w:ascii="Times New Roman" w:hAnsi="Times New Roman" w:cs="Times New Roman"/>
                <w:sz w:val="20"/>
                <w:szCs w:val="20"/>
              </w:rPr>
              <w:t>0.360***</w:t>
            </w:r>
          </w:p>
        </w:tc>
        <w:tc>
          <w:tcPr>
            <w:tcW w:w="1572" w:type="dxa"/>
            <w:tcBorders>
              <w:top w:val="nil"/>
              <w:left w:val="nil"/>
              <w:bottom w:val="nil"/>
              <w:right w:val="nil"/>
            </w:tcBorders>
            <w:shd w:val="clear" w:color="auto" w:fill="auto"/>
            <w:noWrap/>
            <w:hideMark/>
          </w:tcPr>
          <w:p w14:paraId="618B9472" w14:textId="047F7E7C" w:rsidR="00AA2ED9" w:rsidRPr="00AA2ED9" w:rsidRDefault="00AA2ED9" w:rsidP="00AA2ED9">
            <w:pPr>
              <w:spacing w:after="0" w:line="240" w:lineRule="auto"/>
              <w:jc w:val="center"/>
              <w:rPr>
                <w:rFonts w:ascii="Times New Roman" w:eastAsia="Times New Roman" w:hAnsi="Times New Roman" w:cs="Times New Roman"/>
                <w:color w:val="000000"/>
                <w:sz w:val="20"/>
                <w:szCs w:val="20"/>
                <w:lang w:val="en-GB" w:eastAsia="en-GB"/>
              </w:rPr>
            </w:pPr>
            <w:r w:rsidRPr="00AA2ED9">
              <w:rPr>
                <w:rFonts w:ascii="Times New Roman" w:hAnsi="Times New Roman" w:cs="Times New Roman"/>
                <w:sz w:val="20"/>
                <w:szCs w:val="20"/>
              </w:rPr>
              <w:t>0.031*</w:t>
            </w:r>
          </w:p>
        </w:tc>
        <w:tc>
          <w:tcPr>
            <w:tcW w:w="1150" w:type="dxa"/>
            <w:tcBorders>
              <w:top w:val="nil"/>
              <w:left w:val="nil"/>
              <w:bottom w:val="nil"/>
              <w:right w:val="nil"/>
            </w:tcBorders>
            <w:shd w:val="clear" w:color="auto" w:fill="auto"/>
            <w:noWrap/>
            <w:hideMark/>
          </w:tcPr>
          <w:p w14:paraId="42CABCB2" w14:textId="4533F201" w:rsidR="00AA2ED9" w:rsidRPr="00AA2ED9" w:rsidRDefault="00AA2ED9" w:rsidP="00AA2ED9">
            <w:pPr>
              <w:spacing w:after="0" w:line="240" w:lineRule="auto"/>
              <w:jc w:val="center"/>
              <w:rPr>
                <w:rFonts w:ascii="Times New Roman" w:eastAsia="Times New Roman" w:hAnsi="Times New Roman" w:cs="Times New Roman"/>
                <w:color w:val="000000"/>
                <w:sz w:val="20"/>
                <w:szCs w:val="20"/>
                <w:lang w:val="en-GB" w:eastAsia="en-GB"/>
              </w:rPr>
            </w:pPr>
            <w:r w:rsidRPr="00AA2ED9">
              <w:rPr>
                <w:rFonts w:ascii="Times New Roman" w:hAnsi="Times New Roman" w:cs="Times New Roman"/>
                <w:sz w:val="20"/>
                <w:szCs w:val="20"/>
              </w:rPr>
              <w:t>1</w:t>
            </w:r>
          </w:p>
        </w:tc>
        <w:tc>
          <w:tcPr>
            <w:tcW w:w="1420" w:type="dxa"/>
            <w:tcBorders>
              <w:top w:val="nil"/>
              <w:left w:val="nil"/>
              <w:bottom w:val="nil"/>
              <w:right w:val="nil"/>
            </w:tcBorders>
            <w:shd w:val="clear" w:color="auto" w:fill="auto"/>
            <w:noWrap/>
            <w:hideMark/>
          </w:tcPr>
          <w:p w14:paraId="76B5C5FD" w14:textId="77777777" w:rsidR="00AA2ED9" w:rsidRPr="00AA2ED9" w:rsidRDefault="00AA2ED9" w:rsidP="00AA2ED9">
            <w:pPr>
              <w:spacing w:after="0" w:line="240" w:lineRule="auto"/>
              <w:jc w:val="center"/>
              <w:rPr>
                <w:rFonts w:ascii="Times New Roman" w:eastAsia="Times New Roman" w:hAnsi="Times New Roman" w:cs="Times New Roman"/>
                <w:color w:val="000000"/>
                <w:sz w:val="20"/>
                <w:szCs w:val="20"/>
                <w:lang w:val="en-GB" w:eastAsia="en-GB"/>
              </w:rPr>
            </w:pPr>
          </w:p>
        </w:tc>
        <w:tc>
          <w:tcPr>
            <w:tcW w:w="1420" w:type="dxa"/>
            <w:tcBorders>
              <w:top w:val="nil"/>
              <w:left w:val="nil"/>
              <w:bottom w:val="nil"/>
              <w:right w:val="nil"/>
            </w:tcBorders>
            <w:shd w:val="clear" w:color="auto" w:fill="auto"/>
            <w:noWrap/>
            <w:vAlign w:val="center"/>
            <w:hideMark/>
          </w:tcPr>
          <w:p w14:paraId="36796622" w14:textId="77777777" w:rsidR="00AA2ED9" w:rsidRPr="00AA2ED9" w:rsidRDefault="00AA2ED9" w:rsidP="00AA2ED9">
            <w:pPr>
              <w:spacing w:after="0" w:line="240" w:lineRule="auto"/>
              <w:jc w:val="center"/>
              <w:rPr>
                <w:rFonts w:ascii="Times New Roman" w:eastAsia="Times New Roman" w:hAnsi="Times New Roman" w:cs="Times New Roman"/>
                <w:sz w:val="20"/>
                <w:szCs w:val="20"/>
                <w:lang w:val="en-GB" w:eastAsia="en-GB"/>
              </w:rPr>
            </w:pPr>
          </w:p>
        </w:tc>
      </w:tr>
      <w:tr w:rsidR="00AA2ED9" w:rsidRPr="00D94963" w14:paraId="25DAFF45" w14:textId="77777777" w:rsidTr="00AA2ED9">
        <w:trPr>
          <w:trHeight w:val="288"/>
        </w:trPr>
        <w:tc>
          <w:tcPr>
            <w:tcW w:w="1572" w:type="dxa"/>
            <w:tcBorders>
              <w:top w:val="nil"/>
              <w:left w:val="nil"/>
              <w:bottom w:val="nil"/>
              <w:right w:val="nil"/>
            </w:tcBorders>
            <w:shd w:val="clear" w:color="auto" w:fill="auto"/>
            <w:noWrap/>
            <w:vAlign w:val="bottom"/>
            <w:hideMark/>
          </w:tcPr>
          <w:p w14:paraId="19BCAE22" w14:textId="77777777" w:rsidR="00AA2ED9" w:rsidRPr="00D94963" w:rsidRDefault="00AA2ED9" w:rsidP="00AA2ED9">
            <w:pPr>
              <w:spacing w:after="0" w:line="240" w:lineRule="auto"/>
              <w:rPr>
                <w:rFonts w:ascii="Times New Roman" w:eastAsia="Times New Roman" w:hAnsi="Times New Roman" w:cs="Times New Roman"/>
                <w:color w:val="000000"/>
                <w:sz w:val="20"/>
                <w:szCs w:val="20"/>
                <w:lang w:val="en-GB" w:eastAsia="en-GB"/>
              </w:rPr>
            </w:pPr>
            <w:r w:rsidRPr="00D94963">
              <w:rPr>
                <w:rFonts w:ascii="Times New Roman" w:eastAsia="Times New Roman" w:hAnsi="Times New Roman" w:cs="Times New Roman"/>
                <w:color w:val="000000"/>
                <w:sz w:val="20"/>
                <w:szCs w:val="20"/>
                <w:lang w:val="en-GB" w:eastAsia="en-GB"/>
              </w:rPr>
              <w:t>Conservative</w:t>
            </w:r>
          </w:p>
        </w:tc>
        <w:tc>
          <w:tcPr>
            <w:tcW w:w="1689" w:type="dxa"/>
            <w:tcBorders>
              <w:top w:val="nil"/>
              <w:left w:val="nil"/>
              <w:bottom w:val="nil"/>
              <w:right w:val="nil"/>
            </w:tcBorders>
            <w:shd w:val="clear" w:color="auto" w:fill="auto"/>
            <w:noWrap/>
            <w:hideMark/>
          </w:tcPr>
          <w:p w14:paraId="7670FC48" w14:textId="1C854471" w:rsidR="00AA2ED9" w:rsidRPr="00AA2ED9" w:rsidRDefault="00AA2ED9" w:rsidP="00AA2ED9">
            <w:pPr>
              <w:spacing w:after="0" w:line="240" w:lineRule="auto"/>
              <w:jc w:val="center"/>
              <w:rPr>
                <w:rFonts w:ascii="Times New Roman" w:eastAsia="Times New Roman" w:hAnsi="Times New Roman" w:cs="Times New Roman"/>
                <w:color w:val="000000"/>
                <w:sz w:val="20"/>
                <w:szCs w:val="20"/>
                <w:lang w:val="en-GB" w:eastAsia="en-GB"/>
              </w:rPr>
            </w:pPr>
            <w:r w:rsidRPr="00AA2ED9">
              <w:rPr>
                <w:rFonts w:ascii="Times New Roman" w:hAnsi="Times New Roman" w:cs="Times New Roman"/>
                <w:sz w:val="20"/>
                <w:szCs w:val="20"/>
              </w:rPr>
              <w:t>-0.147***</w:t>
            </w:r>
          </w:p>
        </w:tc>
        <w:tc>
          <w:tcPr>
            <w:tcW w:w="1572" w:type="dxa"/>
            <w:tcBorders>
              <w:top w:val="nil"/>
              <w:left w:val="nil"/>
              <w:bottom w:val="nil"/>
              <w:right w:val="nil"/>
            </w:tcBorders>
            <w:shd w:val="clear" w:color="auto" w:fill="auto"/>
            <w:noWrap/>
            <w:hideMark/>
          </w:tcPr>
          <w:p w14:paraId="678B3D41" w14:textId="6070B793" w:rsidR="00AA2ED9" w:rsidRPr="00AA2ED9" w:rsidRDefault="00AA2ED9" w:rsidP="00AA2ED9">
            <w:pPr>
              <w:spacing w:after="0" w:line="240" w:lineRule="auto"/>
              <w:jc w:val="center"/>
              <w:rPr>
                <w:rFonts w:ascii="Times New Roman" w:eastAsia="Times New Roman" w:hAnsi="Times New Roman" w:cs="Times New Roman"/>
                <w:color w:val="000000"/>
                <w:sz w:val="20"/>
                <w:szCs w:val="20"/>
                <w:lang w:val="en-GB" w:eastAsia="en-GB"/>
              </w:rPr>
            </w:pPr>
            <w:r w:rsidRPr="00AA2ED9">
              <w:rPr>
                <w:rFonts w:ascii="Times New Roman" w:hAnsi="Times New Roman" w:cs="Times New Roman"/>
                <w:sz w:val="20"/>
                <w:szCs w:val="20"/>
              </w:rPr>
              <w:t>0.249***</w:t>
            </w:r>
          </w:p>
        </w:tc>
        <w:tc>
          <w:tcPr>
            <w:tcW w:w="1150" w:type="dxa"/>
            <w:tcBorders>
              <w:top w:val="nil"/>
              <w:left w:val="nil"/>
              <w:bottom w:val="nil"/>
              <w:right w:val="nil"/>
            </w:tcBorders>
            <w:shd w:val="clear" w:color="auto" w:fill="auto"/>
            <w:noWrap/>
            <w:hideMark/>
          </w:tcPr>
          <w:p w14:paraId="63B9E46B" w14:textId="1D46C240" w:rsidR="00AA2ED9" w:rsidRPr="00AA2ED9" w:rsidRDefault="00AA2ED9" w:rsidP="00AA2ED9">
            <w:pPr>
              <w:spacing w:after="0" w:line="240" w:lineRule="auto"/>
              <w:jc w:val="center"/>
              <w:rPr>
                <w:rFonts w:ascii="Times New Roman" w:eastAsia="Times New Roman" w:hAnsi="Times New Roman" w:cs="Times New Roman"/>
                <w:color w:val="000000"/>
                <w:sz w:val="20"/>
                <w:szCs w:val="20"/>
                <w:lang w:val="en-GB" w:eastAsia="en-GB"/>
              </w:rPr>
            </w:pPr>
            <w:r w:rsidRPr="00AA2ED9">
              <w:rPr>
                <w:rFonts w:ascii="Times New Roman" w:hAnsi="Times New Roman" w:cs="Times New Roman"/>
                <w:sz w:val="20"/>
                <w:szCs w:val="20"/>
              </w:rPr>
              <w:t>-0.372***</w:t>
            </w:r>
          </w:p>
        </w:tc>
        <w:tc>
          <w:tcPr>
            <w:tcW w:w="1420" w:type="dxa"/>
            <w:tcBorders>
              <w:top w:val="nil"/>
              <w:left w:val="nil"/>
              <w:bottom w:val="nil"/>
              <w:right w:val="nil"/>
            </w:tcBorders>
            <w:shd w:val="clear" w:color="auto" w:fill="auto"/>
            <w:noWrap/>
            <w:hideMark/>
          </w:tcPr>
          <w:p w14:paraId="6D7CB5BC" w14:textId="394AE224" w:rsidR="00AA2ED9" w:rsidRPr="00AA2ED9" w:rsidRDefault="00AA2ED9" w:rsidP="00AA2ED9">
            <w:pPr>
              <w:spacing w:after="0" w:line="240" w:lineRule="auto"/>
              <w:jc w:val="center"/>
              <w:rPr>
                <w:rFonts w:ascii="Times New Roman" w:eastAsia="Times New Roman" w:hAnsi="Times New Roman" w:cs="Times New Roman"/>
                <w:color w:val="000000"/>
                <w:sz w:val="20"/>
                <w:szCs w:val="20"/>
                <w:lang w:val="en-GB" w:eastAsia="en-GB"/>
              </w:rPr>
            </w:pPr>
            <w:r w:rsidRPr="00AA2ED9">
              <w:rPr>
                <w:rFonts w:ascii="Times New Roman" w:hAnsi="Times New Roman" w:cs="Times New Roman"/>
                <w:sz w:val="20"/>
                <w:szCs w:val="20"/>
              </w:rPr>
              <w:t>1</w:t>
            </w:r>
          </w:p>
        </w:tc>
        <w:tc>
          <w:tcPr>
            <w:tcW w:w="1420" w:type="dxa"/>
            <w:tcBorders>
              <w:top w:val="nil"/>
              <w:left w:val="nil"/>
              <w:bottom w:val="nil"/>
              <w:right w:val="nil"/>
            </w:tcBorders>
            <w:shd w:val="clear" w:color="auto" w:fill="auto"/>
            <w:noWrap/>
            <w:vAlign w:val="center"/>
            <w:hideMark/>
          </w:tcPr>
          <w:p w14:paraId="6454D778" w14:textId="77777777" w:rsidR="00AA2ED9" w:rsidRPr="00AA2ED9" w:rsidRDefault="00AA2ED9" w:rsidP="00AA2ED9">
            <w:pPr>
              <w:spacing w:after="0" w:line="240" w:lineRule="auto"/>
              <w:jc w:val="center"/>
              <w:rPr>
                <w:rFonts w:ascii="Times New Roman" w:eastAsia="Times New Roman" w:hAnsi="Times New Roman" w:cs="Times New Roman"/>
                <w:color w:val="000000"/>
                <w:sz w:val="20"/>
                <w:szCs w:val="20"/>
                <w:lang w:val="en-GB" w:eastAsia="en-GB"/>
              </w:rPr>
            </w:pPr>
          </w:p>
        </w:tc>
      </w:tr>
      <w:tr w:rsidR="00AA2ED9" w:rsidRPr="00D94963" w14:paraId="11B7E64A" w14:textId="77777777" w:rsidTr="00AA2ED9">
        <w:trPr>
          <w:trHeight w:val="288"/>
        </w:trPr>
        <w:tc>
          <w:tcPr>
            <w:tcW w:w="1572" w:type="dxa"/>
            <w:tcBorders>
              <w:top w:val="nil"/>
              <w:left w:val="nil"/>
              <w:bottom w:val="single" w:sz="4" w:space="0" w:color="auto"/>
              <w:right w:val="nil"/>
            </w:tcBorders>
            <w:shd w:val="clear" w:color="auto" w:fill="auto"/>
            <w:noWrap/>
            <w:vAlign w:val="bottom"/>
            <w:hideMark/>
          </w:tcPr>
          <w:p w14:paraId="5D7FCA63" w14:textId="77777777" w:rsidR="00AA2ED9" w:rsidRPr="00D94963" w:rsidRDefault="00AA2ED9" w:rsidP="00AA2ED9">
            <w:pPr>
              <w:spacing w:after="0" w:line="240" w:lineRule="auto"/>
              <w:rPr>
                <w:rFonts w:ascii="Times New Roman" w:eastAsia="Times New Roman" w:hAnsi="Times New Roman" w:cs="Times New Roman"/>
                <w:color w:val="000000"/>
                <w:sz w:val="20"/>
                <w:szCs w:val="20"/>
                <w:lang w:val="en-GB" w:eastAsia="en-GB"/>
              </w:rPr>
            </w:pPr>
            <w:r w:rsidRPr="00D94963">
              <w:rPr>
                <w:rFonts w:ascii="Times New Roman" w:eastAsia="Times New Roman" w:hAnsi="Times New Roman" w:cs="Times New Roman"/>
                <w:color w:val="000000"/>
                <w:sz w:val="20"/>
                <w:szCs w:val="20"/>
                <w:lang w:val="en-GB" w:eastAsia="en-GB"/>
              </w:rPr>
              <w:t>Manichaeism</w:t>
            </w:r>
          </w:p>
        </w:tc>
        <w:tc>
          <w:tcPr>
            <w:tcW w:w="1689" w:type="dxa"/>
            <w:tcBorders>
              <w:top w:val="nil"/>
              <w:left w:val="nil"/>
              <w:bottom w:val="single" w:sz="4" w:space="0" w:color="auto"/>
              <w:right w:val="nil"/>
            </w:tcBorders>
            <w:shd w:val="clear" w:color="auto" w:fill="auto"/>
            <w:noWrap/>
            <w:hideMark/>
          </w:tcPr>
          <w:p w14:paraId="0A842D62" w14:textId="0545E81A" w:rsidR="00AA2ED9" w:rsidRPr="00AA2ED9" w:rsidRDefault="00AA2ED9" w:rsidP="00AA2ED9">
            <w:pPr>
              <w:spacing w:after="0" w:line="240" w:lineRule="auto"/>
              <w:jc w:val="center"/>
              <w:rPr>
                <w:rFonts w:ascii="Times New Roman" w:eastAsia="Times New Roman" w:hAnsi="Times New Roman" w:cs="Times New Roman"/>
                <w:color w:val="000000"/>
                <w:sz w:val="20"/>
                <w:szCs w:val="20"/>
                <w:lang w:val="en-GB" w:eastAsia="en-GB"/>
              </w:rPr>
            </w:pPr>
            <w:r w:rsidRPr="00AA2ED9">
              <w:rPr>
                <w:rFonts w:ascii="Times New Roman" w:hAnsi="Times New Roman" w:cs="Times New Roman"/>
                <w:sz w:val="20"/>
                <w:szCs w:val="20"/>
              </w:rPr>
              <w:t>-0.062***</w:t>
            </w:r>
          </w:p>
        </w:tc>
        <w:tc>
          <w:tcPr>
            <w:tcW w:w="1572" w:type="dxa"/>
            <w:tcBorders>
              <w:top w:val="nil"/>
              <w:left w:val="nil"/>
              <w:bottom w:val="single" w:sz="4" w:space="0" w:color="auto"/>
              <w:right w:val="nil"/>
            </w:tcBorders>
            <w:shd w:val="clear" w:color="auto" w:fill="auto"/>
            <w:noWrap/>
            <w:hideMark/>
          </w:tcPr>
          <w:p w14:paraId="0BCDADEB" w14:textId="416AF2F4" w:rsidR="00AA2ED9" w:rsidRPr="00AA2ED9" w:rsidRDefault="00AA2ED9" w:rsidP="00AA2ED9">
            <w:pPr>
              <w:spacing w:after="0" w:line="240" w:lineRule="auto"/>
              <w:jc w:val="center"/>
              <w:rPr>
                <w:rFonts w:ascii="Times New Roman" w:eastAsia="Times New Roman" w:hAnsi="Times New Roman" w:cs="Times New Roman"/>
                <w:color w:val="000000"/>
                <w:sz w:val="20"/>
                <w:szCs w:val="20"/>
                <w:lang w:val="en-GB" w:eastAsia="en-GB"/>
              </w:rPr>
            </w:pPr>
            <w:r w:rsidRPr="00AA2ED9">
              <w:rPr>
                <w:rFonts w:ascii="Times New Roman" w:hAnsi="Times New Roman" w:cs="Times New Roman"/>
                <w:sz w:val="20"/>
                <w:szCs w:val="20"/>
              </w:rPr>
              <w:t>0.286***</w:t>
            </w:r>
          </w:p>
        </w:tc>
        <w:tc>
          <w:tcPr>
            <w:tcW w:w="1150" w:type="dxa"/>
            <w:tcBorders>
              <w:top w:val="nil"/>
              <w:left w:val="nil"/>
              <w:bottom w:val="single" w:sz="4" w:space="0" w:color="auto"/>
              <w:right w:val="nil"/>
            </w:tcBorders>
            <w:shd w:val="clear" w:color="auto" w:fill="auto"/>
            <w:noWrap/>
            <w:hideMark/>
          </w:tcPr>
          <w:p w14:paraId="6C95D561" w14:textId="337BECD2" w:rsidR="00AA2ED9" w:rsidRPr="00AA2ED9" w:rsidRDefault="00AA2ED9" w:rsidP="00AA2ED9">
            <w:pPr>
              <w:spacing w:after="0" w:line="240" w:lineRule="auto"/>
              <w:jc w:val="center"/>
              <w:rPr>
                <w:rFonts w:ascii="Times New Roman" w:eastAsia="Times New Roman" w:hAnsi="Times New Roman" w:cs="Times New Roman"/>
                <w:color w:val="000000"/>
                <w:sz w:val="20"/>
                <w:szCs w:val="20"/>
                <w:lang w:val="en-GB" w:eastAsia="en-GB"/>
              </w:rPr>
            </w:pPr>
            <w:r w:rsidRPr="00AA2ED9">
              <w:rPr>
                <w:rFonts w:ascii="Times New Roman" w:hAnsi="Times New Roman" w:cs="Times New Roman"/>
                <w:sz w:val="20"/>
                <w:szCs w:val="20"/>
              </w:rPr>
              <w:t>-0.070***</w:t>
            </w:r>
          </w:p>
        </w:tc>
        <w:tc>
          <w:tcPr>
            <w:tcW w:w="1420" w:type="dxa"/>
            <w:tcBorders>
              <w:top w:val="nil"/>
              <w:left w:val="nil"/>
              <w:bottom w:val="single" w:sz="4" w:space="0" w:color="auto"/>
              <w:right w:val="nil"/>
            </w:tcBorders>
            <w:shd w:val="clear" w:color="auto" w:fill="auto"/>
            <w:noWrap/>
            <w:hideMark/>
          </w:tcPr>
          <w:p w14:paraId="4B27CF3E" w14:textId="08A3FEE9" w:rsidR="00AA2ED9" w:rsidRPr="00AA2ED9" w:rsidRDefault="00AA2ED9" w:rsidP="00AA2ED9">
            <w:pPr>
              <w:spacing w:after="0" w:line="240" w:lineRule="auto"/>
              <w:jc w:val="center"/>
              <w:rPr>
                <w:rFonts w:ascii="Times New Roman" w:eastAsia="Times New Roman" w:hAnsi="Times New Roman" w:cs="Times New Roman"/>
                <w:color w:val="000000"/>
                <w:sz w:val="20"/>
                <w:szCs w:val="20"/>
                <w:lang w:val="en-GB" w:eastAsia="en-GB"/>
              </w:rPr>
            </w:pPr>
            <w:r w:rsidRPr="00AA2ED9">
              <w:rPr>
                <w:rFonts w:ascii="Times New Roman" w:hAnsi="Times New Roman" w:cs="Times New Roman"/>
                <w:sz w:val="20"/>
                <w:szCs w:val="20"/>
              </w:rPr>
              <w:t>0.282***</w:t>
            </w:r>
          </w:p>
        </w:tc>
        <w:tc>
          <w:tcPr>
            <w:tcW w:w="1420" w:type="dxa"/>
            <w:tcBorders>
              <w:top w:val="nil"/>
              <w:left w:val="nil"/>
              <w:bottom w:val="single" w:sz="4" w:space="0" w:color="auto"/>
              <w:right w:val="nil"/>
            </w:tcBorders>
            <w:shd w:val="clear" w:color="auto" w:fill="auto"/>
            <w:noWrap/>
            <w:vAlign w:val="bottom"/>
            <w:hideMark/>
          </w:tcPr>
          <w:p w14:paraId="514651AB" w14:textId="77777777" w:rsidR="00AA2ED9" w:rsidRPr="00AA2ED9" w:rsidRDefault="00AA2ED9" w:rsidP="00AA2ED9">
            <w:pPr>
              <w:spacing w:after="0" w:line="240" w:lineRule="auto"/>
              <w:jc w:val="center"/>
              <w:rPr>
                <w:rFonts w:ascii="Times New Roman" w:eastAsia="Times New Roman" w:hAnsi="Times New Roman" w:cs="Times New Roman"/>
                <w:color w:val="000000"/>
                <w:sz w:val="20"/>
                <w:szCs w:val="20"/>
                <w:lang w:val="en-GB" w:eastAsia="en-GB"/>
              </w:rPr>
            </w:pPr>
            <w:r w:rsidRPr="00AA2ED9">
              <w:rPr>
                <w:rFonts w:ascii="Times New Roman" w:eastAsia="Times New Roman" w:hAnsi="Times New Roman" w:cs="Times New Roman"/>
                <w:color w:val="000000"/>
                <w:sz w:val="20"/>
                <w:szCs w:val="20"/>
                <w:lang w:val="en-GB" w:eastAsia="en-GB"/>
              </w:rPr>
              <w:t>1</w:t>
            </w:r>
          </w:p>
        </w:tc>
      </w:tr>
      <w:tr w:rsidR="00D94963" w:rsidRPr="00D94963" w14:paraId="0483B4E2" w14:textId="77777777" w:rsidTr="00AA2ED9">
        <w:trPr>
          <w:trHeight w:val="288"/>
        </w:trPr>
        <w:tc>
          <w:tcPr>
            <w:tcW w:w="3261" w:type="dxa"/>
            <w:gridSpan w:val="2"/>
            <w:tcBorders>
              <w:top w:val="nil"/>
              <w:left w:val="nil"/>
              <w:bottom w:val="nil"/>
              <w:right w:val="nil"/>
            </w:tcBorders>
            <w:shd w:val="clear" w:color="auto" w:fill="auto"/>
            <w:noWrap/>
            <w:vAlign w:val="center"/>
            <w:hideMark/>
          </w:tcPr>
          <w:p w14:paraId="570A5E34" w14:textId="77777777" w:rsidR="00D94963" w:rsidRPr="00D94963" w:rsidRDefault="00D94963" w:rsidP="00D94963">
            <w:pPr>
              <w:spacing w:after="0" w:line="240" w:lineRule="auto"/>
              <w:rPr>
                <w:rFonts w:ascii="Times New Roman" w:eastAsia="Times New Roman" w:hAnsi="Times New Roman" w:cs="Times New Roman"/>
                <w:color w:val="000000"/>
                <w:sz w:val="20"/>
                <w:szCs w:val="20"/>
                <w:lang w:val="en-GB" w:eastAsia="en-GB"/>
              </w:rPr>
            </w:pPr>
            <w:r w:rsidRPr="00D94963">
              <w:rPr>
                <w:rFonts w:ascii="Times New Roman" w:eastAsia="Times New Roman" w:hAnsi="Times New Roman" w:cs="Times New Roman"/>
                <w:color w:val="000000"/>
                <w:sz w:val="20"/>
                <w:szCs w:val="20"/>
                <w:lang w:val="en-GB" w:eastAsia="en-GB"/>
              </w:rPr>
              <w:t>*=p&lt;0.05 **=p&lt;0.01 ***=p&lt;0.001</w:t>
            </w:r>
          </w:p>
        </w:tc>
        <w:tc>
          <w:tcPr>
            <w:tcW w:w="1572" w:type="dxa"/>
            <w:tcBorders>
              <w:top w:val="nil"/>
              <w:left w:val="nil"/>
              <w:bottom w:val="nil"/>
              <w:right w:val="nil"/>
            </w:tcBorders>
            <w:shd w:val="clear" w:color="auto" w:fill="auto"/>
            <w:noWrap/>
            <w:vAlign w:val="center"/>
            <w:hideMark/>
          </w:tcPr>
          <w:p w14:paraId="43CCC902" w14:textId="77777777" w:rsidR="00D94963" w:rsidRPr="00D94963" w:rsidRDefault="00D94963" w:rsidP="00D94963">
            <w:pPr>
              <w:spacing w:after="0" w:line="240" w:lineRule="auto"/>
              <w:rPr>
                <w:rFonts w:ascii="Times New Roman" w:eastAsia="Times New Roman" w:hAnsi="Times New Roman" w:cs="Times New Roman"/>
                <w:color w:val="000000"/>
                <w:sz w:val="20"/>
                <w:szCs w:val="20"/>
                <w:lang w:val="en-GB" w:eastAsia="en-GB"/>
              </w:rPr>
            </w:pPr>
          </w:p>
        </w:tc>
        <w:tc>
          <w:tcPr>
            <w:tcW w:w="1150" w:type="dxa"/>
            <w:tcBorders>
              <w:top w:val="nil"/>
              <w:left w:val="nil"/>
              <w:bottom w:val="nil"/>
              <w:right w:val="nil"/>
            </w:tcBorders>
            <w:shd w:val="clear" w:color="auto" w:fill="auto"/>
            <w:noWrap/>
            <w:vAlign w:val="bottom"/>
            <w:hideMark/>
          </w:tcPr>
          <w:p w14:paraId="22481C95" w14:textId="77777777" w:rsidR="00D94963" w:rsidRPr="00D94963" w:rsidRDefault="00D94963" w:rsidP="00D94963">
            <w:pPr>
              <w:spacing w:after="0" w:line="240" w:lineRule="auto"/>
              <w:jc w:val="center"/>
              <w:rPr>
                <w:rFonts w:ascii="Times New Roman" w:eastAsia="Times New Roman" w:hAnsi="Times New Roman" w:cs="Times New Roman"/>
                <w:sz w:val="20"/>
                <w:szCs w:val="20"/>
                <w:lang w:val="en-GB" w:eastAsia="en-GB"/>
              </w:rPr>
            </w:pPr>
          </w:p>
        </w:tc>
        <w:tc>
          <w:tcPr>
            <w:tcW w:w="1420" w:type="dxa"/>
            <w:tcBorders>
              <w:top w:val="nil"/>
              <w:left w:val="nil"/>
              <w:bottom w:val="nil"/>
              <w:right w:val="nil"/>
            </w:tcBorders>
            <w:shd w:val="clear" w:color="auto" w:fill="auto"/>
            <w:noWrap/>
            <w:vAlign w:val="bottom"/>
            <w:hideMark/>
          </w:tcPr>
          <w:p w14:paraId="437D4537" w14:textId="77777777" w:rsidR="00D94963" w:rsidRPr="00D94963" w:rsidRDefault="00D94963" w:rsidP="00D94963">
            <w:pPr>
              <w:spacing w:after="0" w:line="240" w:lineRule="auto"/>
              <w:rPr>
                <w:rFonts w:ascii="Times New Roman" w:eastAsia="Times New Roman" w:hAnsi="Times New Roman" w:cs="Times New Roman"/>
                <w:sz w:val="20"/>
                <w:szCs w:val="20"/>
                <w:lang w:val="en-GB" w:eastAsia="en-GB"/>
              </w:rPr>
            </w:pPr>
          </w:p>
        </w:tc>
        <w:tc>
          <w:tcPr>
            <w:tcW w:w="1420" w:type="dxa"/>
            <w:tcBorders>
              <w:top w:val="nil"/>
              <w:left w:val="nil"/>
              <w:bottom w:val="nil"/>
              <w:right w:val="nil"/>
            </w:tcBorders>
            <w:shd w:val="clear" w:color="auto" w:fill="auto"/>
            <w:noWrap/>
            <w:vAlign w:val="bottom"/>
            <w:hideMark/>
          </w:tcPr>
          <w:p w14:paraId="37D51497" w14:textId="77777777" w:rsidR="00D94963" w:rsidRPr="00D94963" w:rsidRDefault="00D94963" w:rsidP="00D94963">
            <w:pPr>
              <w:spacing w:after="0" w:line="240" w:lineRule="auto"/>
              <w:rPr>
                <w:rFonts w:ascii="Times New Roman" w:eastAsia="Times New Roman" w:hAnsi="Times New Roman" w:cs="Times New Roman"/>
                <w:sz w:val="20"/>
                <w:szCs w:val="20"/>
                <w:lang w:val="en-GB" w:eastAsia="en-GB"/>
              </w:rPr>
            </w:pPr>
          </w:p>
        </w:tc>
      </w:tr>
    </w:tbl>
    <w:p w14:paraId="45F7E74C" w14:textId="77777777" w:rsidR="00673B04" w:rsidRDefault="00673B04" w:rsidP="00CF33E7">
      <w:pPr>
        <w:jc w:val="both"/>
        <w:rPr>
          <w:rFonts w:ascii="Times New Roman" w:hAnsi="Times New Roman" w:cs="Times New Roman"/>
          <w:lang w:val="en-GB"/>
        </w:rPr>
      </w:pPr>
    </w:p>
    <w:p w14:paraId="4657F0F2" w14:textId="77C90F0A" w:rsidR="00983192" w:rsidRDefault="000F7D58" w:rsidP="00983192">
      <w:pPr>
        <w:pStyle w:val="Ttulo2"/>
        <w:rPr>
          <w:rFonts w:ascii="Times New Roman" w:hAnsi="Times New Roman" w:cs="Times New Roman"/>
          <w:i/>
          <w:color w:val="auto"/>
          <w:sz w:val="22"/>
          <w:szCs w:val="22"/>
          <w:lang w:val="en-GB"/>
        </w:rPr>
      </w:pPr>
      <w:r>
        <w:rPr>
          <w:rFonts w:ascii="Times New Roman" w:hAnsi="Times New Roman" w:cs="Times New Roman"/>
          <w:i/>
          <w:color w:val="auto"/>
          <w:sz w:val="22"/>
          <w:szCs w:val="22"/>
          <w:lang w:val="en-GB"/>
        </w:rPr>
        <w:t>Structural equation model</w:t>
      </w:r>
      <w:r w:rsidR="00983192">
        <w:rPr>
          <w:rFonts w:ascii="Times New Roman" w:hAnsi="Times New Roman" w:cs="Times New Roman"/>
          <w:i/>
          <w:color w:val="auto"/>
          <w:sz w:val="22"/>
          <w:szCs w:val="22"/>
          <w:lang w:val="en-GB"/>
        </w:rPr>
        <w:t xml:space="preserve"> (</w:t>
      </w:r>
      <w:r>
        <w:rPr>
          <w:rFonts w:ascii="Times New Roman" w:hAnsi="Times New Roman" w:cs="Times New Roman"/>
          <w:i/>
          <w:color w:val="auto"/>
          <w:sz w:val="22"/>
          <w:szCs w:val="22"/>
          <w:lang w:val="en-GB"/>
        </w:rPr>
        <w:t>SEM</w:t>
      </w:r>
      <w:r w:rsidR="00983192">
        <w:rPr>
          <w:rFonts w:ascii="Times New Roman" w:hAnsi="Times New Roman" w:cs="Times New Roman"/>
          <w:i/>
          <w:color w:val="auto"/>
          <w:sz w:val="22"/>
          <w:szCs w:val="22"/>
          <w:lang w:val="en-GB"/>
        </w:rPr>
        <w:t>)</w:t>
      </w:r>
      <w:r w:rsidR="007C5777">
        <w:rPr>
          <w:rFonts w:ascii="Times New Roman" w:hAnsi="Times New Roman" w:cs="Times New Roman"/>
          <w:i/>
          <w:color w:val="auto"/>
          <w:sz w:val="22"/>
          <w:szCs w:val="22"/>
          <w:lang w:val="en-GB"/>
        </w:rPr>
        <w:t xml:space="preserve"> rationale and assumptions.</w:t>
      </w:r>
    </w:p>
    <w:p w14:paraId="6432EA5B" w14:textId="270BE5A0" w:rsidR="00C35CA6" w:rsidRDefault="00C35CA6" w:rsidP="00CF33E7">
      <w:pPr>
        <w:ind w:firstLine="576"/>
        <w:jc w:val="both"/>
        <w:rPr>
          <w:rFonts w:ascii="Times New Roman" w:hAnsi="Times New Roman" w:cs="Times New Roman"/>
          <w:lang w:val="en-GB"/>
        </w:rPr>
      </w:pPr>
      <w:r w:rsidRPr="00C35CA6">
        <w:rPr>
          <w:rFonts w:ascii="Times New Roman" w:hAnsi="Times New Roman" w:cs="Times New Roman"/>
          <w:lang w:val="en-GB"/>
        </w:rPr>
        <w:t xml:space="preserve">After analysing various methods of statistical analysis, including multiple linear regression, we </w:t>
      </w:r>
      <w:r w:rsidR="007B6D78">
        <w:rPr>
          <w:rFonts w:ascii="Times New Roman" w:hAnsi="Times New Roman" w:cs="Times New Roman"/>
          <w:lang w:val="en-GB"/>
        </w:rPr>
        <w:t>deemed</w:t>
      </w:r>
      <w:r w:rsidRPr="00C35CA6">
        <w:rPr>
          <w:rFonts w:ascii="Times New Roman" w:hAnsi="Times New Roman" w:cs="Times New Roman"/>
          <w:lang w:val="en-GB"/>
        </w:rPr>
        <w:t xml:space="preserve"> SEM</w:t>
      </w:r>
      <w:r w:rsidR="007B6D78">
        <w:rPr>
          <w:rFonts w:ascii="Times New Roman" w:hAnsi="Times New Roman" w:cs="Times New Roman"/>
          <w:lang w:val="en-GB"/>
        </w:rPr>
        <w:t xml:space="preserve"> to be the appropriate method</w:t>
      </w:r>
      <w:r w:rsidRPr="00C35CA6">
        <w:rPr>
          <w:rFonts w:ascii="Times New Roman" w:hAnsi="Times New Roman" w:cs="Times New Roman"/>
          <w:lang w:val="en-GB"/>
        </w:rPr>
        <w:t xml:space="preserve"> to explain the inherent relations</w:t>
      </w:r>
      <w:r>
        <w:rPr>
          <w:rFonts w:ascii="Times New Roman" w:hAnsi="Times New Roman" w:cs="Times New Roman"/>
          <w:lang w:val="en-GB"/>
        </w:rPr>
        <w:t xml:space="preserve">hips between the </w:t>
      </w:r>
      <w:r w:rsidR="00FB555A">
        <w:rPr>
          <w:rFonts w:ascii="Times New Roman" w:hAnsi="Times New Roman" w:cs="Times New Roman"/>
          <w:lang w:val="en-GB"/>
        </w:rPr>
        <w:t>latent and manifest variables</w:t>
      </w:r>
      <w:r w:rsidR="007B6D78">
        <w:rPr>
          <w:rFonts w:ascii="Times New Roman" w:hAnsi="Times New Roman" w:cs="Times New Roman"/>
          <w:lang w:val="en-GB"/>
        </w:rPr>
        <w:t xml:space="preserve"> (Urbano, 2013)</w:t>
      </w:r>
      <w:r w:rsidR="00F57B9C">
        <w:rPr>
          <w:rFonts w:ascii="Times New Roman" w:hAnsi="Times New Roman" w:cs="Times New Roman"/>
          <w:lang w:val="en-GB"/>
        </w:rPr>
        <w:t xml:space="preserve"> under our theoretical framework</w:t>
      </w:r>
      <w:r w:rsidR="00FB555A">
        <w:rPr>
          <w:rFonts w:ascii="Times New Roman" w:hAnsi="Times New Roman" w:cs="Times New Roman"/>
          <w:lang w:val="en-GB"/>
        </w:rPr>
        <w:t>.</w:t>
      </w:r>
    </w:p>
    <w:p w14:paraId="0E468A46" w14:textId="30D6E87A" w:rsidR="0007657E" w:rsidRDefault="00983192" w:rsidP="00CF33E7">
      <w:pPr>
        <w:ind w:firstLine="576"/>
        <w:jc w:val="both"/>
        <w:rPr>
          <w:rFonts w:ascii="Times New Roman" w:hAnsi="Times New Roman" w:cs="Times New Roman"/>
          <w:lang w:val="en-GB"/>
        </w:rPr>
      </w:pPr>
      <w:r>
        <w:rPr>
          <w:rFonts w:ascii="Times New Roman" w:hAnsi="Times New Roman" w:cs="Times New Roman"/>
          <w:lang w:val="en-GB"/>
        </w:rPr>
        <w:t xml:space="preserve">Prior to the development of the </w:t>
      </w:r>
      <w:r w:rsidR="000F7D58">
        <w:rPr>
          <w:rFonts w:ascii="Times New Roman" w:hAnsi="Times New Roman" w:cs="Times New Roman"/>
          <w:lang w:val="en-GB"/>
        </w:rPr>
        <w:t>SEM</w:t>
      </w:r>
      <w:r w:rsidR="009E1F26">
        <w:rPr>
          <w:rFonts w:ascii="Times New Roman" w:hAnsi="Times New Roman" w:cs="Times New Roman"/>
          <w:lang w:val="en-GB"/>
        </w:rPr>
        <w:t xml:space="preserve"> models</w:t>
      </w:r>
      <w:r w:rsidR="00360DA1">
        <w:rPr>
          <w:rFonts w:ascii="Times New Roman" w:hAnsi="Times New Roman" w:cs="Times New Roman"/>
          <w:lang w:val="en-GB"/>
        </w:rPr>
        <w:t>,</w:t>
      </w:r>
      <w:r>
        <w:rPr>
          <w:rFonts w:ascii="Times New Roman" w:hAnsi="Times New Roman" w:cs="Times New Roman"/>
          <w:lang w:val="en-GB"/>
        </w:rPr>
        <w:t xml:space="preserve"> we </w:t>
      </w:r>
      <w:r w:rsidR="00360DA1">
        <w:rPr>
          <w:rFonts w:ascii="Times New Roman" w:hAnsi="Times New Roman" w:cs="Times New Roman"/>
          <w:lang w:val="en-GB"/>
        </w:rPr>
        <w:t xml:space="preserve">applied </w:t>
      </w:r>
      <w:r>
        <w:rPr>
          <w:rFonts w:ascii="Times New Roman" w:hAnsi="Times New Roman" w:cs="Times New Roman"/>
          <w:lang w:val="en-GB"/>
        </w:rPr>
        <w:t>two test</w:t>
      </w:r>
      <w:r w:rsidR="00360DA1">
        <w:rPr>
          <w:rFonts w:ascii="Times New Roman" w:hAnsi="Times New Roman" w:cs="Times New Roman"/>
          <w:lang w:val="en-GB"/>
        </w:rPr>
        <w:t>s</w:t>
      </w:r>
      <w:r>
        <w:rPr>
          <w:rFonts w:ascii="Times New Roman" w:hAnsi="Times New Roman" w:cs="Times New Roman"/>
          <w:lang w:val="en-GB"/>
        </w:rPr>
        <w:t xml:space="preserve"> to check the assumptions</w:t>
      </w:r>
      <w:r w:rsidR="00EF7668">
        <w:rPr>
          <w:rFonts w:ascii="Times New Roman" w:hAnsi="Times New Roman" w:cs="Times New Roman"/>
          <w:lang w:val="en-GB"/>
        </w:rPr>
        <w:t xml:space="preserve"> of multivariate normality</w:t>
      </w:r>
      <w:r>
        <w:rPr>
          <w:rFonts w:ascii="Times New Roman" w:hAnsi="Times New Roman" w:cs="Times New Roman"/>
          <w:lang w:val="en-GB"/>
        </w:rPr>
        <w:t xml:space="preserve"> required for the </w:t>
      </w:r>
      <w:r w:rsidR="00360DA1">
        <w:rPr>
          <w:rFonts w:ascii="Times New Roman" w:hAnsi="Times New Roman" w:cs="Times New Roman"/>
          <w:lang w:val="en-GB"/>
        </w:rPr>
        <w:t xml:space="preserve">use </w:t>
      </w:r>
      <w:r>
        <w:rPr>
          <w:rFonts w:ascii="Times New Roman" w:hAnsi="Times New Roman" w:cs="Times New Roman"/>
          <w:lang w:val="en-GB"/>
        </w:rPr>
        <w:t xml:space="preserve">of </w:t>
      </w:r>
      <w:r w:rsidR="003F1E9F">
        <w:rPr>
          <w:rFonts w:ascii="Times New Roman" w:hAnsi="Times New Roman" w:cs="Times New Roman"/>
          <w:lang w:val="en-GB"/>
        </w:rPr>
        <w:t>the technic</w:t>
      </w:r>
      <w:r w:rsidR="003664A8">
        <w:rPr>
          <w:rFonts w:ascii="Times New Roman" w:hAnsi="Times New Roman" w:cs="Times New Roman"/>
          <w:lang w:val="en-GB"/>
        </w:rPr>
        <w:t xml:space="preserve"> </w:t>
      </w:r>
      <w:r>
        <w:rPr>
          <w:rFonts w:ascii="Times New Roman" w:hAnsi="Times New Roman" w:cs="Times New Roman"/>
          <w:lang w:val="en-GB"/>
        </w:rPr>
        <w:t>in this dataset.</w:t>
      </w:r>
      <w:r w:rsidR="00EF7668">
        <w:rPr>
          <w:rFonts w:ascii="Times New Roman" w:hAnsi="Times New Roman" w:cs="Times New Roman"/>
          <w:lang w:val="en-GB"/>
        </w:rPr>
        <w:t xml:space="preserve"> The Mardia test</w:t>
      </w:r>
      <w:r w:rsidR="00105F35">
        <w:rPr>
          <w:rFonts w:ascii="Times New Roman" w:hAnsi="Times New Roman" w:cs="Times New Roman"/>
          <w:lang w:val="en-GB"/>
        </w:rPr>
        <w:t xml:space="preserve"> (</w:t>
      </w:r>
      <w:r w:rsidR="001006AB" w:rsidRPr="001006AB">
        <w:rPr>
          <w:rFonts w:ascii="Times New Roman" w:hAnsi="Times New Roman" w:cs="Times New Roman"/>
          <w:lang w:val="en-GB"/>
        </w:rPr>
        <w:t>Korkmaz et al, 2014</w:t>
      </w:r>
      <w:r w:rsidR="00105F35">
        <w:rPr>
          <w:rFonts w:ascii="Times New Roman" w:hAnsi="Times New Roman" w:cs="Times New Roman"/>
          <w:lang w:val="en-GB"/>
        </w:rPr>
        <w:t>)</w:t>
      </w:r>
      <w:r w:rsidR="00EF7668">
        <w:rPr>
          <w:rFonts w:ascii="Times New Roman" w:hAnsi="Times New Roman" w:cs="Times New Roman"/>
          <w:lang w:val="en-GB"/>
        </w:rPr>
        <w:t xml:space="preserve"> showed a statistically significant result in both Kurtosis (</w:t>
      </w:r>
      <w:r w:rsidR="00EF7668" w:rsidRPr="00EF7668">
        <w:rPr>
          <w:rFonts w:ascii="Times New Roman" w:hAnsi="Times New Roman" w:cs="Times New Roman"/>
          <w:lang w:val="en-GB"/>
        </w:rPr>
        <w:t>p&lt;0.001</w:t>
      </w:r>
      <w:r w:rsidR="00EF7668">
        <w:rPr>
          <w:rFonts w:ascii="Times New Roman" w:hAnsi="Times New Roman" w:cs="Times New Roman"/>
          <w:lang w:val="en-GB"/>
        </w:rPr>
        <w:t xml:space="preserve">) and </w:t>
      </w:r>
      <w:r w:rsidR="00EF7668" w:rsidRPr="00EF7668">
        <w:rPr>
          <w:rFonts w:ascii="Times New Roman" w:hAnsi="Times New Roman" w:cs="Times New Roman"/>
          <w:lang w:val="en-GB"/>
        </w:rPr>
        <w:t xml:space="preserve">Skewness </w:t>
      </w:r>
      <w:r w:rsidR="00EF7668">
        <w:rPr>
          <w:rFonts w:ascii="Times New Roman" w:hAnsi="Times New Roman" w:cs="Times New Roman"/>
          <w:lang w:val="en-GB"/>
        </w:rPr>
        <w:t>(</w:t>
      </w:r>
      <w:r w:rsidR="00EF7668" w:rsidRPr="00EF7668">
        <w:rPr>
          <w:rFonts w:ascii="Times New Roman" w:hAnsi="Times New Roman" w:cs="Times New Roman"/>
          <w:lang w:val="en-GB"/>
        </w:rPr>
        <w:t>p&lt;0.001</w:t>
      </w:r>
      <w:r w:rsidR="00EF7668">
        <w:rPr>
          <w:rFonts w:ascii="Times New Roman" w:hAnsi="Times New Roman" w:cs="Times New Roman"/>
          <w:lang w:val="en-GB"/>
        </w:rPr>
        <w:t>)</w:t>
      </w:r>
      <w:r w:rsidR="00367064">
        <w:rPr>
          <w:rFonts w:ascii="Times New Roman" w:hAnsi="Times New Roman" w:cs="Times New Roman"/>
          <w:lang w:val="en-GB"/>
        </w:rPr>
        <w:t>. The Energy test</w:t>
      </w:r>
      <w:r w:rsidR="001006AB">
        <w:rPr>
          <w:rFonts w:ascii="Times New Roman" w:hAnsi="Times New Roman" w:cs="Times New Roman"/>
          <w:lang w:val="en-GB"/>
        </w:rPr>
        <w:t xml:space="preserve"> (</w:t>
      </w:r>
      <w:r w:rsidR="001006AB" w:rsidRPr="001006AB">
        <w:rPr>
          <w:rFonts w:ascii="Times New Roman" w:hAnsi="Times New Roman" w:cs="Times New Roman"/>
          <w:lang w:val="en-GB"/>
        </w:rPr>
        <w:t>Székely and Rizzo, 2004</w:t>
      </w:r>
      <w:r w:rsidR="001006AB">
        <w:rPr>
          <w:rFonts w:ascii="Times New Roman" w:hAnsi="Times New Roman" w:cs="Times New Roman"/>
          <w:lang w:val="en-GB"/>
        </w:rPr>
        <w:t>)</w:t>
      </w:r>
      <w:r w:rsidR="00367064">
        <w:rPr>
          <w:rFonts w:ascii="Times New Roman" w:hAnsi="Times New Roman" w:cs="Times New Roman"/>
          <w:lang w:val="en-GB"/>
        </w:rPr>
        <w:t>, with 10,000 bootstrap replicates, was also statistically significant (</w:t>
      </w:r>
      <w:r w:rsidR="00367064" w:rsidRPr="00EF7668">
        <w:rPr>
          <w:rFonts w:ascii="Times New Roman" w:hAnsi="Times New Roman" w:cs="Times New Roman"/>
          <w:lang w:val="en-GB"/>
        </w:rPr>
        <w:t>p&lt;0.001</w:t>
      </w:r>
      <w:r w:rsidR="00367064">
        <w:rPr>
          <w:rFonts w:ascii="Times New Roman" w:hAnsi="Times New Roman" w:cs="Times New Roman"/>
          <w:lang w:val="en-GB"/>
        </w:rPr>
        <w:t xml:space="preserve">). With these two </w:t>
      </w:r>
      <w:r w:rsidR="005D517B">
        <w:rPr>
          <w:rFonts w:ascii="Times New Roman" w:hAnsi="Times New Roman" w:cs="Times New Roman"/>
          <w:lang w:val="en-GB"/>
        </w:rPr>
        <w:t>tests,</w:t>
      </w:r>
      <w:r w:rsidR="00367064">
        <w:rPr>
          <w:rFonts w:ascii="Times New Roman" w:hAnsi="Times New Roman" w:cs="Times New Roman"/>
          <w:lang w:val="en-GB"/>
        </w:rPr>
        <w:t xml:space="preserve"> we acknowledged the non-normality of the multivariate distribution and</w:t>
      </w:r>
      <w:r w:rsidR="000F7D58">
        <w:rPr>
          <w:rFonts w:ascii="Times New Roman" w:hAnsi="Times New Roman" w:cs="Times New Roman"/>
          <w:lang w:val="en-GB"/>
        </w:rPr>
        <w:t xml:space="preserve"> therefore</w:t>
      </w:r>
      <w:r w:rsidR="00367064">
        <w:rPr>
          <w:rFonts w:ascii="Times New Roman" w:hAnsi="Times New Roman" w:cs="Times New Roman"/>
          <w:lang w:val="en-GB"/>
        </w:rPr>
        <w:t xml:space="preserve"> </w:t>
      </w:r>
      <w:r w:rsidR="00106C2A">
        <w:rPr>
          <w:rFonts w:ascii="Times New Roman" w:hAnsi="Times New Roman" w:cs="Times New Roman"/>
          <w:lang w:val="en-GB"/>
        </w:rPr>
        <w:t>we decided to apply</w:t>
      </w:r>
      <w:r w:rsidR="000F7D58" w:rsidRPr="000F7D58">
        <w:rPr>
          <w:rFonts w:ascii="Times New Roman" w:hAnsi="Times New Roman" w:cs="Times New Roman"/>
          <w:lang w:val="en-GB"/>
        </w:rPr>
        <w:t xml:space="preserve"> 10</w:t>
      </w:r>
      <w:r w:rsidR="000F7D58">
        <w:rPr>
          <w:rFonts w:ascii="Times New Roman" w:hAnsi="Times New Roman" w:cs="Times New Roman"/>
          <w:lang w:val="en-GB"/>
        </w:rPr>
        <w:t>,</w:t>
      </w:r>
      <w:r w:rsidR="000F7D58" w:rsidRPr="000F7D58">
        <w:rPr>
          <w:rFonts w:ascii="Times New Roman" w:hAnsi="Times New Roman" w:cs="Times New Roman"/>
          <w:lang w:val="en-GB"/>
        </w:rPr>
        <w:t>000 bootstrap</w:t>
      </w:r>
      <w:r w:rsidR="00106C2A">
        <w:rPr>
          <w:rFonts w:ascii="Times New Roman" w:hAnsi="Times New Roman" w:cs="Times New Roman"/>
          <w:lang w:val="en-GB"/>
        </w:rPr>
        <w:t xml:space="preserve"> replicates</w:t>
      </w:r>
      <w:r w:rsidR="000F7D58" w:rsidRPr="000F7D58">
        <w:rPr>
          <w:rFonts w:ascii="Times New Roman" w:hAnsi="Times New Roman" w:cs="Times New Roman"/>
          <w:lang w:val="en-GB"/>
        </w:rPr>
        <w:t xml:space="preserve"> to our </w:t>
      </w:r>
      <w:r w:rsidR="00106C2A">
        <w:rPr>
          <w:rFonts w:ascii="Times New Roman" w:hAnsi="Times New Roman" w:cs="Times New Roman"/>
          <w:lang w:val="en-GB"/>
        </w:rPr>
        <w:t>model</w:t>
      </w:r>
      <w:r w:rsidR="002F62C5">
        <w:rPr>
          <w:rFonts w:ascii="Times New Roman" w:hAnsi="Times New Roman" w:cs="Times New Roman"/>
          <w:lang w:val="en-GB"/>
        </w:rPr>
        <w:t xml:space="preserve"> (</w:t>
      </w:r>
      <w:r w:rsidR="001006AB" w:rsidRPr="001006AB">
        <w:rPr>
          <w:rFonts w:ascii="Times New Roman" w:hAnsi="Times New Roman" w:cs="Times New Roman"/>
          <w:lang w:val="en-GB"/>
        </w:rPr>
        <w:t>Kline, 2015</w:t>
      </w:r>
      <w:r w:rsidR="002F62C5">
        <w:rPr>
          <w:rFonts w:ascii="Times New Roman" w:hAnsi="Times New Roman" w:cs="Times New Roman"/>
          <w:lang w:val="en-GB"/>
        </w:rPr>
        <w:t>)</w:t>
      </w:r>
      <w:r w:rsidR="000F7D58" w:rsidRPr="000F7D58">
        <w:rPr>
          <w:rFonts w:ascii="Times New Roman" w:hAnsi="Times New Roman" w:cs="Times New Roman"/>
          <w:lang w:val="en-GB"/>
        </w:rPr>
        <w:t>.</w:t>
      </w:r>
    </w:p>
    <w:p w14:paraId="24B589E2" w14:textId="78243A5F" w:rsidR="00EC28D4" w:rsidRDefault="00C93133" w:rsidP="00CF33E7">
      <w:pPr>
        <w:ind w:firstLine="576"/>
        <w:jc w:val="both"/>
        <w:rPr>
          <w:rFonts w:ascii="Times New Roman" w:hAnsi="Times New Roman" w:cs="Times New Roman"/>
          <w:lang w:val="en-GB"/>
        </w:rPr>
      </w:pPr>
      <w:r>
        <w:rPr>
          <w:rFonts w:ascii="Times New Roman" w:hAnsi="Times New Roman" w:cs="Times New Roman"/>
          <w:lang w:val="en-GB"/>
        </w:rPr>
        <w:t xml:space="preserve">The other </w:t>
      </w:r>
      <w:r w:rsidR="005E375C">
        <w:rPr>
          <w:rFonts w:ascii="Times New Roman" w:hAnsi="Times New Roman" w:cs="Times New Roman"/>
          <w:lang w:val="en-GB"/>
        </w:rPr>
        <w:t>assumptions of SEM,</w:t>
      </w:r>
      <w:r>
        <w:rPr>
          <w:rFonts w:ascii="Times New Roman" w:hAnsi="Times New Roman" w:cs="Times New Roman"/>
          <w:lang w:val="en-GB"/>
        </w:rPr>
        <w:t xml:space="preserve"> sample size</w:t>
      </w:r>
      <w:r w:rsidR="005E375C">
        <w:rPr>
          <w:rFonts w:ascii="Times New Roman" w:hAnsi="Times New Roman" w:cs="Times New Roman"/>
          <w:lang w:val="en-GB"/>
        </w:rPr>
        <w:t>,</w:t>
      </w:r>
      <w:r w:rsidR="00B51B13" w:rsidRPr="00B51B13">
        <w:rPr>
          <w:rFonts w:ascii="Times New Roman" w:hAnsi="Times New Roman" w:cs="Times New Roman"/>
          <w:lang w:val="en-GB"/>
        </w:rPr>
        <w:t xml:space="preserve"> </w:t>
      </w:r>
      <w:r w:rsidR="00B51B13">
        <w:rPr>
          <w:rFonts w:ascii="Times New Roman" w:hAnsi="Times New Roman" w:cs="Times New Roman"/>
          <w:lang w:val="en-GB"/>
        </w:rPr>
        <w:t>multicolinearity and</w:t>
      </w:r>
      <w:r w:rsidR="005E375C">
        <w:rPr>
          <w:rFonts w:ascii="Times New Roman" w:hAnsi="Times New Roman" w:cs="Times New Roman"/>
          <w:lang w:val="en-GB"/>
        </w:rPr>
        <w:t xml:space="preserve"> outliers</w:t>
      </w:r>
      <w:r>
        <w:rPr>
          <w:rFonts w:ascii="Times New Roman" w:hAnsi="Times New Roman" w:cs="Times New Roman"/>
          <w:lang w:val="en-GB"/>
        </w:rPr>
        <w:t xml:space="preserve">, were also assessed prior to the development of the model. </w:t>
      </w:r>
      <w:r w:rsidRPr="00C93133">
        <w:rPr>
          <w:rFonts w:ascii="Times New Roman" w:hAnsi="Times New Roman" w:cs="Times New Roman"/>
          <w:lang w:val="en-GB"/>
        </w:rPr>
        <w:t>Regarding the sample size, and f</w:t>
      </w:r>
      <w:r>
        <w:rPr>
          <w:rFonts w:ascii="Times New Roman" w:hAnsi="Times New Roman" w:cs="Times New Roman"/>
          <w:lang w:val="en-GB"/>
        </w:rPr>
        <w:t>ollowing the literature (</w:t>
      </w:r>
      <w:r w:rsidRPr="00C93133">
        <w:rPr>
          <w:rFonts w:ascii="Times New Roman" w:hAnsi="Times New Roman" w:cs="Times New Roman"/>
          <w:lang w:val="en-GB"/>
        </w:rPr>
        <w:t>Wolf</w:t>
      </w:r>
      <w:r>
        <w:rPr>
          <w:rFonts w:ascii="Times New Roman" w:hAnsi="Times New Roman" w:cs="Times New Roman"/>
          <w:lang w:val="en-GB"/>
        </w:rPr>
        <w:t xml:space="preserve"> et al, </w:t>
      </w:r>
      <w:r w:rsidRPr="00C93133">
        <w:rPr>
          <w:rFonts w:ascii="Times New Roman" w:hAnsi="Times New Roman" w:cs="Times New Roman"/>
          <w:lang w:val="en-GB"/>
        </w:rPr>
        <w:t>2013</w:t>
      </w:r>
      <w:r>
        <w:rPr>
          <w:rFonts w:ascii="Times New Roman" w:hAnsi="Times New Roman" w:cs="Times New Roman"/>
          <w:lang w:val="en-GB"/>
        </w:rPr>
        <w:t>), we found</w:t>
      </w:r>
      <w:r w:rsidRPr="00C93133">
        <w:rPr>
          <w:rFonts w:ascii="Times New Roman" w:hAnsi="Times New Roman" w:cs="Times New Roman"/>
          <w:lang w:val="en-GB"/>
        </w:rPr>
        <w:t xml:space="preserve"> that with </w:t>
      </w:r>
      <w:r w:rsidR="00590D82" w:rsidRPr="00590D82">
        <w:rPr>
          <w:rFonts w:ascii="Times New Roman" w:hAnsi="Times New Roman" w:cs="Times New Roman"/>
          <w:lang w:val="en-GB"/>
        </w:rPr>
        <w:t xml:space="preserve">2097 </w:t>
      </w:r>
      <w:r w:rsidRPr="00C93133">
        <w:rPr>
          <w:rFonts w:ascii="Times New Roman" w:hAnsi="Times New Roman" w:cs="Times New Roman"/>
          <w:lang w:val="en-GB"/>
        </w:rPr>
        <w:t>observations</w:t>
      </w:r>
      <w:r>
        <w:rPr>
          <w:rFonts w:ascii="Times New Roman" w:hAnsi="Times New Roman" w:cs="Times New Roman"/>
          <w:lang w:val="en-GB"/>
        </w:rPr>
        <w:t>, a p-value threshold of 0.05</w:t>
      </w:r>
      <w:r w:rsidRPr="00C93133">
        <w:rPr>
          <w:rFonts w:ascii="Times New Roman" w:hAnsi="Times New Roman" w:cs="Times New Roman"/>
          <w:lang w:val="en-GB"/>
        </w:rPr>
        <w:t xml:space="preserve"> and a theoretical model with </w:t>
      </w:r>
      <w:r w:rsidR="00590D82">
        <w:rPr>
          <w:rFonts w:ascii="Times New Roman" w:hAnsi="Times New Roman" w:cs="Times New Roman"/>
          <w:lang w:val="en-GB"/>
        </w:rPr>
        <w:t>six</w:t>
      </w:r>
      <w:r w:rsidRPr="00C93133">
        <w:rPr>
          <w:rFonts w:ascii="Times New Roman" w:hAnsi="Times New Roman" w:cs="Times New Roman"/>
          <w:lang w:val="en-GB"/>
        </w:rPr>
        <w:t xml:space="preserve"> latent variables, the requirement for the number of observations </w:t>
      </w:r>
      <w:r w:rsidR="006474C3">
        <w:rPr>
          <w:rFonts w:ascii="Times New Roman" w:hAnsi="Times New Roman" w:cs="Times New Roman"/>
          <w:lang w:val="en-GB"/>
        </w:rPr>
        <w:t>was fulfilled</w:t>
      </w:r>
      <w:r w:rsidRPr="00C93133">
        <w:rPr>
          <w:rFonts w:ascii="Times New Roman" w:hAnsi="Times New Roman" w:cs="Times New Roman"/>
          <w:lang w:val="en-GB"/>
        </w:rPr>
        <w:t xml:space="preserve"> in this case.</w:t>
      </w:r>
      <w:r w:rsidR="00EC28D4">
        <w:rPr>
          <w:rFonts w:ascii="Times New Roman" w:hAnsi="Times New Roman" w:cs="Times New Roman"/>
          <w:lang w:val="en-GB"/>
        </w:rPr>
        <w:t xml:space="preserve"> </w:t>
      </w:r>
    </w:p>
    <w:p w14:paraId="4E446D36" w14:textId="052514FC" w:rsidR="00791043" w:rsidRDefault="004059F4" w:rsidP="00CF33E7">
      <w:pPr>
        <w:ind w:firstLine="576"/>
        <w:jc w:val="both"/>
        <w:rPr>
          <w:rFonts w:ascii="Times New Roman" w:hAnsi="Times New Roman" w:cs="Times New Roman"/>
          <w:lang w:val="en-GB"/>
        </w:rPr>
      </w:pPr>
      <w:r>
        <w:rPr>
          <w:rFonts w:ascii="Times New Roman" w:hAnsi="Times New Roman" w:cs="Times New Roman"/>
          <w:lang w:val="en-GB"/>
        </w:rPr>
        <w:t>We paid</w:t>
      </w:r>
      <w:r w:rsidR="00791043">
        <w:rPr>
          <w:rFonts w:ascii="Times New Roman" w:hAnsi="Times New Roman" w:cs="Times New Roman"/>
          <w:lang w:val="en-GB"/>
        </w:rPr>
        <w:t xml:space="preserve"> close attention to any possible multicolinearity between the variables in the model.</w:t>
      </w:r>
      <w:r>
        <w:rPr>
          <w:rFonts w:ascii="Times New Roman" w:hAnsi="Times New Roman" w:cs="Times New Roman"/>
          <w:lang w:val="en-GB"/>
        </w:rPr>
        <w:t xml:space="preserve"> However, the correlations between manifest variables, that</w:t>
      </w:r>
      <w:r w:rsidRPr="004059F4">
        <w:rPr>
          <w:rFonts w:ascii="Times New Roman" w:hAnsi="Times New Roman" w:cs="Times New Roman"/>
          <w:lang w:val="en-GB"/>
        </w:rPr>
        <w:t xml:space="preserve"> </w:t>
      </w:r>
      <w:r>
        <w:rPr>
          <w:rFonts w:ascii="Times New Roman" w:hAnsi="Times New Roman" w:cs="Times New Roman"/>
          <w:lang w:val="en-GB"/>
        </w:rPr>
        <w:t xml:space="preserve">can be found at Table B1 in Appendix B, </w:t>
      </w:r>
      <w:r w:rsidRPr="004059F4">
        <w:rPr>
          <w:rFonts w:ascii="Times New Roman" w:hAnsi="Times New Roman" w:cs="Times New Roman"/>
          <w:lang w:val="en-GB"/>
        </w:rPr>
        <w:t xml:space="preserve">showed that no variable was correlated at a </w:t>
      </w:r>
      <w:r w:rsidR="0044345F">
        <w:rPr>
          <w:rFonts w:ascii="Times New Roman" w:hAnsi="Times New Roman" w:cs="Times New Roman"/>
          <w:lang w:val="en-GB"/>
        </w:rPr>
        <w:t xml:space="preserve">level greater than or equal to </w:t>
      </w:r>
      <w:r w:rsidR="0044345F" w:rsidRPr="0044345F">
        <w:rPr>
          <w:rFonts w:ascii="Times New Roman" w:hAnsi="Times New Roman" w:cs="Times New Roman"/>
          <w:i/>
          <w:lang w:val="en-GB"/>
        </w:rPr>
        <w:t>r</w:t>
      </w:r>
      <w:r w:rsidR="0044345F">
        <w:rPr>
          <w:rFonts w:ascii="Times New Roman" w:hAnsi="Times New Roman" w:cs="Times New Roman"/>
          <w:lang w:val="en-GB"/>
        </w:rPr>
        <w:t>=</w:t>
      </w:r>
      <w:r w:rsidRPr="004059F4">
        <w:rPr>
          <w:rFonts w:ascii="Times New Roman" w:hAnsi="Times New Roman" w:cs="Times New Roman"/>
          <w:lang w:val="en-GB"/>
        </w:rPr>
        <w:t>.85 (</w:t>
      </w:r>
      <w:r w:rsidR="00125A82">
        <w:rPr>
          <w:rFonts w:ascii="Times New Roman" w:hAnsi="Times New Roman" w:cs="Times New Roman"/>
          <w:lang w:val="en-GB"/>
        </w:rPr>
        <w:t xml:space="preserve">Weston and Gore, </w:t>
      </w:r>
      <w:r w:rsidR="0044345F" w:rsidRPr="0044345F">
        <w:rPr>
          <w:rFonts w:ascii="Times New Roman" w:hAnsi="Times New Roman" w:cs="Times New Roman"/>
          <w:lang w:val="en-GB"/>
        </w:rPr>
        <w:t>2006</w:t>
      </w:r>
      <w:r w:rsidRPr="004059F4">
        <w:rPr>
          <w:rFonts w:ascii="Times New Roman" w:hAnsi="Times New Roman" w:cs="Times New Roman"/>
          <w:lang w:val="en-GB"/>
        </w:rPr>
        <w:t>).</w:t>
      </w:r>
      <w:r>
        <w:rPr>
          <w:rFonts w:ascii="Times New Roman" w:hAnsi="Times New Roman" w:cs="Times New Roman"/>
          <w:lang w:val="en-GB"/>
        </w:rPr>
        <w:t xml:space="preserve"> </w:t>
      </w:r>
      <w:r w:rsidR="008C3F1B">
        <w:rPr>
          <w:rFonts w:ascii="Times New Roman" w:hAnsi="Times New Roman" w:cs="Times New Roman"/>
          <w:lang w:val="en-GB"/>
        </w:rPr>
        <w:t>In addition to correlations, we obtained the variance inflation factors (VIFs) of different models using as predictors the variables in the model and a dummy binary variable as dependent variable to test</w:t>
      </w:r>
      <w:r w:rsidR="00F51F1C">
        <w:rPr>
          <w:rFonts w:ascii="Times New Roman" w:hAnsi="Times New Roman" w:cs="Times New Roman"/>
          <w:lang w:val="en-GB"/>
        </w:rPr>
        <w:t xml:space="preserve"> strong relations between variables </w:t>
      </w:r>
      <w:r w:rsidR="00F51F1C" w:rsidRPr="00F51F1C">
        <w:rPr>
          <w:rFonts w:ascii="Times New Roman" w:hAnsi="Times New Roman" w:cs="Times New Roman"/>
          <w:lang w:val="en-GB"/>
        </w:rPr>
        <w:t>that may have been</w:t>
      </w:r>
      <w:r w:rsidR="00F51F1C">
        <w:rPr>
          <w:rFonts w:ascii="Times New Roman" w:hAnsi="Times New Roman" w:cs="Times New Roman"/>
          <w:lang w:val="en-GB"/>
        </w:rPr>
        <w:t xml:space="preserve"> overlooked in the correlations (</w:t>
      </w:r>
      <w:r w:rsidR="00F51F1C" w:rsidRPr="00F51F1C">
        <w:rPr>
          <w:rFonts w:ascii="Times New Roman" w:hAnsi="Times New Roman" w:cs="Times New Roman"/>
          <w:lang w:val="en-GB"/>
        </w:rPr>
        <w:t>Franke,</w:t>
      </w:r>
      <w:r w:rsidR="00F51F1C">
        <w:rPr>
          <w:rFonts w:ascii="Times New Roman" w:hAnsi="Times New Roman" w:cs="Times New Roman"/>
          <w:lang w:val="en-GB"/>
        </w:rPr>
        <w:t xml:space="preserve"> </w:t>
      </w:r>
      <w:r w:rsidR="00F51F1C" w:rsidRPr="00F51F1C">
        <w:rPr>
          <w:rFonts w:ascii="Times New Roman" w:hAnsi="Times New Roman" w:cs="Times New Roman"/>
          <w:lang w:val="en-GB"/>
        </w:rPr>
        <w:t>2010</w:t>
      </w:r>
      <w:r w:rsidR="00F51F1C">
        <w:rPr>
          <w:rFonts w:ascii="Times New Roman" w:hAnsi="Times New Roman" w:cs="Times New Roman"/>
          <w:lang w:val="en-GB"/>
        </w:rPr>
        <w:t>)</w:t>
      </w:r>
      <w:r w:rsidR="008C3F1B">
        <w:rPr>
          <w:rFonts w:ascii="Times New Roman" w:hAnsi="Times New Roman" w:cs="Times New Roman"/>
          <w:lang w:val="en-GB"/>
        </w:rPr>
        <w:t xml:space="preserve">. None of the VIFs </w:t>
      </w:r>
      <w:r w:rsidR="00F51F1C">
        <w:rPr>
          <w:rFonts w:ascii="Times New Roman" w:hAnsi="Times New Roman" w:cs="Times New Roman"/>
          <w:lang w:val="en-GB"/>
        </w:rPr>
        <w:t xml:space="preserve">for any of the variables in each of the models tested </w:t>
      </w:r>
      <w:r w:rsidR="00F51F1C" w:rsidRPr="00F51F1C">
        <w:rPr>
          <w:rFonts w:ascii="Times New Roman" w:hAnsi="Times New Roman" w:cs="Times New Roman"/>
          <w:lang w:val="en-GB"/>
        </w:rPr>
        <w:t>showed a value higher than</w:t>
      </w:r>
      <w:r w:rsidR="00F51F1C">
        <w:rPr>
          <w:rFonts w:ascii="Times New Roman" w:hAnsi="Times New Roman" w:cs="Times New Roman"/>
          <w:lang w:val="en-GB"/>
        </w:rPr>
        <w:t xml:space="preserve"> </w:t>
      </w:r>
      <w:r w:rsidR="00B101BD">
        <w:rPr>
          <w:rFonts w:ascii="Times New Roman" w:hAnsi="Times New Roman" w:cs="Times New Roman"/>
          <w:lang w:val="en-GB"/>
        </w:rPr>
        <w:t>1.8</w:t>
      </w:r>
      <w:r w:rsidR="00F51F1C">
        <w:rPr>
          <w:rFonts w:ascii="Times New Roman" w:hAnsi="Times New Roman" w:cs="Times New Roman"/>
          <w:lang w:val="en-GB"/>
        </w:rPr>
        <w:t xml:space="preserve"> well below the suggest</w:t>
      </w:r>
      <w:r w:rsidR="00D239DF">
        <w:rPr>
          <w:rFonts w:ascii="Times New Roman" w:hAnsi="Times New Roman" w:cs="Times New Roman"/>
          <w:lang w:val="en-GB"/>
        </w:rPr>
        <w:t>ed 2.5</w:t>
      </w:r>
      <w:r w:rsidR="00F51F1C">
        <w:rPr>
          <w:rFonts w:ascii="Times New Roman" w:hAnsi="Times New Roman" w:cs="Times New Roman"/>
          <w:lang w:val="en-GB"/>
        </w:rPr>
        <w:t xml:space="preserve"> VIF </w:t>
      </w:r>
      <w:r w:rsidR="00D239DF">
        <w:rPr>
          <w:rFonts w:ascii="Times New Roman" w:hAnsi="Times New Roman" w:cs="Times New Roman"/>
          <w:lang w:val="en-GB"/>
        </w:rPr>
        <w:t>value of significant colinearity</w:t>
      </w:r>
      <w:r w:rsidR="00CA576D">
        <w:rPr>
          <w:rFonts w:ascii="Times New Roman" w:hAnsi="Times New Roman" w:cs="Times New Roman"/>
          <w:lang w:val="en-GB"/>
        </w:rPr>
        <w:t xml:space="preserve"> (</w:t>
      </w:r>
      <w:r w:rsidR="008D2DC3" w:rsidRPr="00B72117">
        <w:rPr>
          <w:rFonts w:ascii="Times New Roman" w:hAnsi="Times New Roman" w:cs="Times New Roman"/>
          <w:lang w:val="en-GB"/>
        </w:rPr>
        <w:t>Johnston</w:t>
      </w:r>
      <w:r w:rsidR="008D2DC3">
        <w:rPr>
          <w:rFonts w:ascii="Times New Roman" w:hAnsi="Times New Roman" w:cs="Times New Roman"/>
          <w:lang w:val="en-GB"/>
        </w:rPr>
        <w:t xml:space="preserve"> et al, </w:t>
      </w:r>
      <w:r w:rsidR="008D2DC3" w:rsidRPr="00B72117">
        <w:rPr>
          <w:rFonts w:ascii="Times New Roman" w:hAnsi="Times New Roman" w:cs="Times New Roman"/>
          <w:lang w:val="en-GB"/>
        </w:rPr>
        <w:t>2018</w:t>
      </w:r>
      <w:r w:rsidR="00CA576D">
        <w:rPr>
          <w:rFonts w:ascii="Times New Roman" w:hAnsi="Times New Roman" w:cs="Times New Roman"/>
          <w:lang w:val="en-GB"/>
        </w:rPr>
        <w:t>)</w:t>
      </w:r>
      <w:r w:rsidR="00D239DF">
        <w:rPr>
          <w:rFonts w:ascii="Times New Roman" w:hAnsi="Times New Roman" w:cs="Times New Roman"/>
          <w:lang w:val="en-GB"/>
        </w:rPr>
        <w:t xml:space="preserve">, the VIFs results </w:t>
      </w:r>
      <w:r w:rsidR="00235CAA">
        <w:rPr>
          <w:rFonts w:ascii="Times New Roman" w:hAnsi="Times New Roman" w:cs="Times New Roman"/>
          <w:lang w:val="en-GB"/>
        </w:rPr>
        <w:t>are displayed</w:t>
      </w:r>
      <w:r w:rsidR="00D239DF">
        <w:rPr>
          <w:rFonts w:ascii="Times New Roman" w:hAnsi="Times New Roman" w:cs="Times New Roman"/>
          <w:lang w:val="en-GB"/>
        </w:rPr>
        <w:t xml:space="preserve"> on Appendix B Table B2</w:t>
      </w:r>
      <w:r w:rsidR="00F51F1C">
        <w:rPr>
          <w:rFonts w:ascii="Times New Roman" w:hAnsi="Times New Roman" w:cs="Times New Roman"/>
          <w:lang w:val="en-GB"/>
        </w:rPr>
        <w:t xml:space="preserve">. </w:t>
      </w:r>
      <w:r w:rsidR="004A4F68">
        <w:rPr>
          <w:rFonts w:ascii="Times New Roman" w:hAnsi="Times New Roman" w:cs="Times New Roman"/>
          <w:lang w:val="en-GB"/>
        </w:rPr>
        <w:t>Because</w:t>
      </w:r>
      <w:r w:rsidR="00CF180C">
        <w:rPr>
          <w:rFonts w:ascii="Times New Roman" w:hAnsi="Times New Roman" w:cs="Times New Roman"/>
          <w:lang w:val="en-GB"/>
        </w:rPr>
        <w:t xml:space="preserve"> of this analysis</w:t>
      </w:r>
      <w:r>
        <w:rPr>
          <w:rFonts w:ascii="Times New Roman" w:hAnsi="Times New Roman" w:cs="Times New Roman"/>
          <w:lang w:val="en-GB"/>
        </w:rPr>
        <w:t>, we concluded</w:t>
      </w:r>
      <w:r w:rsidR="00791043">
        <w:rPr>
          <w:rFonts w:ascii="Times New Roman" w:hAnsi="Times New Roman" w:cs="Times New Roman"/>
          <w:lang w:val="en-GB"/>
        </w:rPr>
        <w:t xml:space="preserve"> that</w:t>
      </w:r>
      <w:r w:rsidR="00791043" w:rsidRPr="00791043">
        <w:rPr>
          <w:rFonts w:ascii="Times New Roman" w:hAnsi="Times New Roman" w:cs="Times New Roman"/>
          <w:lang w:val="en-GB"/>
        </w:rPr>
        <w:t xml:space="preserve"> the</w:t>
      </w:r>
      <w:r w:rsidR="00791043">
        <w:rPr>
          <w:rFonts w:ascii="Times New Roman" w:hAnsi="Times New Roman" w:cs="Times New Roman"/>
          <w:lang w:val="en-GB"/>
        </w:rPr>
        <w:t xml:space="preserve"> multicolinearity assumption was </w:t>
      </w:r>
      <w:r w:rsidR="00AD78EA">
        <w:rPr>
          <w:rFonts w:ascii="Times New Roman" w:hAnsi="Times New Roman" w:cs="Times New Roman"/>
          <w:lang w:val="en-GB"/>
        </w:rPr>
        <w:t>not a concern</w:t>
      </w:r>
      <w:r w:rsidR="00CF180C">
        <w:rPr>
          <w:rFonts w:ascii="Times New Roman" w:hAnsi="Times New Roman" w:cs="Times New Roman"/>
          <w:lang w:val="en-GB"/>
        </w:rPr>
        <w:t xml:space="preserve"> in this particular study</w:t>
      </w:r>
      <w:r>
        <w:rPr>
          <w:rFonts w:ascii="Times New Roman" w:hAnsi="Times New Roman" w:cs="Times New Roman"/>
          <w:lang w:val="en-GB"/>
        </w:rPr>
        <w:t>.</w:t>
      </w:r>
    </w:p>
    <w:p w14:paraId="2F4145A2" w14:textId="0BA0C64E" w:rsidR="00EA5E71" w:rsidRPr="008A4AA8" w:rsidRDefault="00EC28D4" w:rsidP="008A4AA8">
      <w:pPr>
        <w:ind w:firstLine="576"/>
        <w:jc w:val="both"/>
        <w:rPr>
          <w:rFonts w:ascii="Times New Roman" w:hAnsi="Times New Roman" w:cs="Times New Roman"/>
          <w:lang w:val="en-GB"/>
        </w:rPr>
      </w:pPr>
      <w:r w:rsidRPr="00EC28D4">
        <w:rPr>
          <w:rFonts w:ascii="Times New Roman" w:hAnsi="Times New Roman" w:cs="Times New Roman"/>
          <w:lang w:val="en-GB"/>
        </w:rPr>
        <w:lastRenderedPageBreak/>
        <w:t>The strategy used to deal with outliers was somewhat more complex</w:t>
      </w:r>
      <w:r w:rsidR="00E2421D">
        <w:rPr>
          <w:rFonts w:ascii="Times New Roman" w:hAnsi="Times New Roman" w:cs="Times New Roman"/>
          <w:lang w:val="en-GB"/>
        </w:rPr>
        <w:t xml:space="preserve"> and required to obtain first both a theoretical model and the final functioning model</w:t>
      </w:r>
      <w:r w:rsidRPr="00EC28D4">
        <w:rPr>
          <w:rFonts w:ascii="Times New Roman" w:hAnsi="Times New Roman" w:cs="Times New Roman"/>
          <w:lang w:val="en-GB"/>
        </w:rPr>
        <w:t>. Following a comprehensive guide on this topic in SEM (</w:t>
      </w:r>
      <w:r w:rsidR="00713DB6" w:rsidRPr="00713DB6">
        <w:rPr>
          <w:rFonts w:ascii="Times New Roman" w:hAnsi="Times New Roman" w:cs="Times New Roman"/>
          <w:lang w:val="en-GB"/>
        </w:rPr>
        <w:t>Aguinis</w:t>
      </w:r>
      <w:r w:rsidR="00713DB6">
        <w:rPr>
          <w:rFonts w:ascii="Times New Roman" w:hAnsi="Times New Roman" w:cs="Times New Roman"/>
          <w:lang w:val="en-GB"/>
        </w:rPr>
        <w:t xml:space="preserve"> et al, </w:t>
      </w:r>
      <w:r w:rsidR="00713DB6" w:rsidRPr="00713DB6">
        <w:rPr>
          <w:rFonts w:ascii="Times New Roman" w:hAnsi="Times New Roman" w:cs="Times New Roman"/>
          <w:lang w:val="en-GB"/>
        </w:rPr>
        <w:t>2013</w:t>
      </w:r>
      <w:r w:rsidRPr="00EC28D4">
        <w:rPr>
          <w:rFonts w:ascii="Times New Roman" w:hAnsi="Times New Roman" w:cs="Times New Roman"/>
          <w:lang w:val="en-GB"/>
        </w:rPr>
        <w:t>)</w:t>
      </w:r>
      <w:r w:rsidR="004D63FC">
        <w:rPr>
          <w:rFonts w:ascii="Times New Roman" w:hAnsi="Times New Roman" w:cs="Times New Roman"/>
          <w:lang w:val="en-GB"/>
        </w:rPr>
        <w:t>,</w:t>
      </w:r>
      <w:r w:rsidRPr="00EC28D4">
        <w:rPr>
          <w:rFonts w:ascii="Times New Roman" w:hAnsi="Times New Roman" w:cs="Times New Roman"/>
          <w:lang w:val="en-GB"/>
        </w:rPr>
        <w:t xml:space="preserve"> we opted to test our model</w:t>
      </w:r>
      <w:r w:rsidR="009E1F26">
        <w:rPr>
          <w:rFonts w:ascii="Times New Roman" w:hAnsi="Times New Roman" w:cs="Times New Roman"/>
          <w:lang w:val="en-GB"/>
        </w:rPr>
        <w:t>s</w:t>
      </w:r>
      <w:r w:rsidRPr="00EC28D4">
        <w:rPr>
          <w:rFonts w:ascii="Times New Roman" w:hAnsi="Times New Roman" w:cs="Times New Roman"/>
          <w:lang w:val="en-GB"/>
        </w:rPr>
        <w:t xml:space="preserve"> without outliers and with outliers to see if there were any differences</w:t>
      </w:r>
      <w:r w:rsidR="004D63FC">
        <w:rPr>
          <w:rFonts w:ascii="Times New Roman" w:hAnsi="Times New Roman" w:cs="Times New Roman"/>
          <w:lang w:val="en-GB"/>
        </w:rPr>
        <w:t xml:space="preserve"> in the results</w:t>
      </w:r>
      <w:r w:rsidRPr="00EC28D4">
        <w:rPr>
          <w:rFonts w:ascii="Times New Roman" w:hAnsi="Times New Roman" w:cs="Times New Roman"/>
          <w:lang w:val="en-GB"/>
        </w:rPr>
        <w:t xml:space="preserve">. We found no significant divergences between the </w:t>
      </w:r>
      <w:r w:rsidR="009E1F26">
        <w:rPr>
          <w:rFonts w:ascii="Times New Roman" w:hAnsi="Times New Roman" w:cs="Times New Roman"/>
          <w:lang w:val="en-GB"/>
        </w:rPr>
        <w:t>different</w:t>
      </w:r>
      <w:r w:rsidRPr="00EC28D4">
        <w:rPr>
          <w:rFonts w:ascii="Times New Roman" w:hAnsi="Times New Roman" w:cs="Times New Roman"/>
          <w:lang w:val="en-GB"/>
        </w:rPr>
        <w:t xml:space="preserve"> models in any of the metrics used to assess model fit,</w:t>
      </w:r>
      <w:r w:rsidR="004D63FC">
        <w:rPr>
          <w:rFonts w:ascii="Times New Roman" w:hAnsi="Times New Roman" w:cs="Times New Roman"/>
          <w:lang w:val="en-GB"/>
        </w:rPr>
        <w:t xml:space="preserve"> nonetheless</w:t>
      </w:r>
      <w:r w:rsidRPr="00EC28D4">
        <w:rPr>
          <w:rFonts w:ascii="Times New Roman" w:hAnsi="Times New Roman" w:cs="Times New Roman"/>
          <w:lang w:val="en-GB"/>
        </w:rPr>
        <w:t xml:space="preserve"> the indices and estimates of the </w:t>
      </w:r>
      <w:r w:rsidR="004D63FC">
        <w:rPr>
          <w:rFonts w:ascii="Times New Roman" w:hAnsi="Times New Roman" w:cs="Times New Roman"/>
          <w:lang w:val="en-GB"/>
        </w:rPr>
        <w:t xml:space="preserve">outlier free </w:t>
      </w:r>
      <w:r w:rsidRPr="00EC28D4">
        <w:rPr>
          <w:rFonts w:ascii="Times New Roman" w:hAnsi="Times New Roman" w:cs="Times New Roman"/>
          <w:lang w:val="en-GB"/>
        </w:rPr>
        <w:t>model</w:t>
      </w:r>
      <w:r w:rsidR="009E1F26">
        <w:rPr>
          <w:rFonts w:ascii="Times New Roman" w:hAnsi="Times New Roman" w:cs="Times New Roman"/>
          <w:lang w:val="en-GB"/>
        </w:rPr>
        <w:t>s</w:t>
      </w:r>
      <w:r w:rsidRPr="00EC28D4">
        <w:rPr>
          <w:rFonts w:ascii="Times New Roman" w:hAnsi="Times New Roman" w:cs="Times New Roman"/>
          <w:lang w:val="en-GB"/>
        </w:rPr>
        <w:t xml:space="preserve"> can be found at the Appendix B Table</w:t>
      </w:r>
      <w:r w:rsidR="004D63FC">
        <w:rPr>
          <w:rFonts w:ascii="Times New Roman" w:hAnsi="Times New Roman" w:cs="Times New Roman"/>
          <w:lang w:val="en-GB"/>
        </w:rPr>
        <w:t>s</w:t>
      </w:r>
      <w:r w:rsidR="00CF180C">
        <w:rPr>
          <w:rFonts w:ascii="Times New Roman" w:hAnsi="Times New Roman" w:cs="Times New Roman"/>
          <w:lang w:val="en-GB"/>
        </w:rPr>
        <w:t xml:space="preserve"> B3, B4</w:t>
      </w:r>
      <w:r w:rsidR="009E1F26">
        <w:rPr>
          <w:rFonts w:ascii="Times New Roman" w:hAnsi="Times New Roman" w:cs="Times New Roman"/>
          <w:lang w:val="en-GB"/>
        </w:rPr>
        <w:t>,</w:t>
      </w:r>
      <w:r w:rsidR="00CF180C">
        <w:rPr>
          <w:rFonts w:ascii="Times New Roman" w:hAnsi="Times New Roman" w:cs="Times New Roman"/>
          <w:lang w:val="en-GB"/>
        </w:rPr>
        <w:t xml:space="preserve"> B5</w:t>
      </w:r>
      <w:r w:rsidR="009E1F26">
        <w:rPr>
          <w:rFonts w:ascii="Times New Roman" w:hAnsi="Times New Roman" w:cs="Times New Roman"/>
          <w:lang w:val="en-GB"/>
        </w:rPr>
        <w:t>, B6, B7 and B8</w:t>
      </w:r>
      <w:r w:rsidR="00D32250">
        <w:rPr>
          <w:rFonts w:ascii="Times New Roman" w:hAnsi="Times New Roman" w:cs="Times New Roman"/>
          <w:lang w:val="en-GB"/>
        </w:rPr>
        <w:t xml:space="preserve"> for further </w:t>
      </w:r>
      <w:r w:rsidR="00D32250" w:rsidRPr="00D32250">
        <w:rPr>
          <w:rFonts w:ascii="Times New Roman" w:hAnsi="Times New Roman" w:cs="Times New Roman"/>
          <w:lang w:val="en-GB"/>
        </w:rPr>
        <w:t>enquiries</w:t>
      </w:r>
      <w:r w:rsidRPr="00EC28D4">
        <w:rPr>
          <w:rFonts w:ascii="Times New Roman" w:hAnsi="Times New Roman" w:cs="Times New Roman"/>
          <w:lang w:val="en-GB"/>
        </w:rPr>
        <w:t>. In addition, and following the aforementioned guidance</w:t>
      </w:r>
      <w:r w:rsidR="004D63FC">
        <w:rPr>
          <w:rFonts w:ascii="Times New Roman" w:hAnsi="Times New Roman" w:cs="Times New Roman"/>
          <w:lang w:val="en-GB"/>
        </w:rPr>
        <w:t xml:space="preserve"> (</w:t>
      </w:r>
      <w:r w:rsidR="00713DB6" w:rsidRPr="00713DB6">
        <w:rPr>
          <w:rFonts w:ascii="Times New Roman" w:hAnsi="Times New Roman" w:cs="Times New Roman"/>
          <w:lang w:val="en-GB"/>
        </w:rPr>
        <w:t>Aguinis</w:t>
      </w:r>
      <w:r w:rsidR="00713DB6">
        <w:rPr>
          <w:rFonts w:ascii="Times New Roman" w:hAnsi="Times New Roman" w:cs="Times New Roman"/>
          <w:lang w:val="en-GB"/>
        </w:rPr>
        <w:t xml:space="preserve"> et al, </w:t>
      </w:r>
      <w:r w:rsidR="00713DB6" w:rsidRPr="00713DB6">
        <w:rPr>
          <w:rFonts w:ascii="Times New Roman" w:hAnsi="Times New Roman" w:cs="Times New Roman"/>
          <w:lang w:val="en-GB"/>
        </w:rPr>
        <w:t>2013</w:t>
      </w:r>
      <w:r w:rsidR="004D63FC">
        <w:rPr>
          <w:rFonts w:ascii="Times New Roman" w:hAnsi="Times New Roman" w:cs="Times New Roman"/>
          <w:lang w:val="en-GB"/>
        </w:rPr>
        <w:t>)</w:t>
      </w:r>
      <w:r w:rsidRPr="00EC28D4">
        <w:rPr>
          <w:rFonts w:ascii="Times New Roman" w:hAnsi="Times New Roman" w:cs="Times New Roman"/>
          <w:lang w:val="en-GB"/>
        </w:rPr>
        <w:t>, our approach using robust resampling techniques</w:t>
      </w:r>
      <w:r w:rsidR="003F1E9F">
        <w:rPr>
          <w:rFonts w:ascii="Times New Roman" w:hAnsi="Times New Roman" w:cs="Times New Roman"/>
          <w:lang w:val="en-GB"/>
        </w:rPr>
        <w:t xml:space="preserve"> also</w:t>
      </w:r>
      <w:r w:rsidRPr="00EC28D4">
        <w:rPr>
          <w:rFonts w:ascii="Times New Roman" w:hAnsi="Times New Roman" w:cs="Times New Roman"/>
          <w:lang w:val="en-GB"/>
        </w:rPr>
        <w:t xml:space="preserve"> </w:t>
      </w:r>
      <w:r w:rsidR="004D63FC">
        <w:rPr>
          <w:rFonts w:ascii="Times New Roman" w:hAnsi="Times New Roman" w:cs="Times New Roman"/>
          <w:lang w:val="en-GB"/>
        </w:rPr>
        <w:t>had the indirect result of reducing</w:t>
      </w:r>
      <w:r w:rsidRPr="00EC28D4">
        <w:rPr>
          <w:rFonts w:ascii="Times New Roman" w:hAnsi="Times New Roman" w:cs="Times New Roman"/>
          <w:lang w:val="en-GB"/>
        </w:rPr>
        <w:t xml:space="preserve"> </w:t>
      </w:r>
      <w:r w:rsidR="003F1E9F">
        <w:rPr>
          <w:rFonts w:ascii="Times New Roman" w:hAnsi="Times New Roman" w:cs="Times New Roman"/>
          <w:lang w:val="en-GB"/>
        </w:rPr>
        <w:t>any</w:t>
      </w:r>
      <w:r w:rsidRPr="00EC28D4">
        <w:rPr>
          <w:rFonts w:ascii="Times New Roman" w:hAnsi="Times New Roman" w:cs="Times New Roman"/>
          <w:lang w:val="en-GB"/>
        </w:rPr>
        <w:t xml:space="preserve"> effects of outliers in the estimators.</w:t>
      </w:r>
    </w:p>
    <w:p w14:paraId="30255AEA" w14:textId="2216B02E" w:rsidR="001A1FDE" w:rsidRDefault="001A1FDE" w:rsidP="001A1FDE">
      <w:pPr>
        <w:pStyle w:val="Ttulo2"/>
        <w:rPr>
          <w:rFonts w:ascii="Times New Roman" w:hAnsi="Times New Roman" w:cs="Times New Roman"/>
          <w:i/>
          <w:color w:val="auto"/>
          <w:sz w:val="22"/>
          <w:szCs w:val="22"/>
          <w:lang w:val="en-GB"/>
        </w:rPr>
      </w:pPr>
      <w:commentRangeStart w:id="10"/>
      <w:commentRangeStart w:id="11"/>
      <w:r>
        <w:rPr>
          <w:rFonts w:ascii="Times New Roman" w:hAnsi="Times New Roman" w:cs="Times New Roman"/>
          <w:i/>
          <w:color w:val="auto"/>
          <w:sz w:val="22"/>
          <w:szCs w:val="22"/>
          <w:lang w:val="en-GB"/>
        </w:rPr>
        <w:t>SEM</w:t>
      </w:r>
      <w:r w:rsidR="00D8258F">
        <w:rPr>
          <w:rFonts w:ascii="Times New Roman" w:hAnsi="Times New Roman" w:cs="Times New Roman"/>
          <w:i/>
          <w:color w:val="auto"/>
          <w:sz w:val="22"/>
          <w:szCs w:val="22"/>
          <w:lang w:val="en-GB"/>
        </w:rPr>
        <w:t xml:space="preserve"> fit indices</w:t>
      </w:r>
      <w:r w:rsidR="008F596B">
        <w:rPr>
          <w:rFonts w:ascii="Times New Roman" w:hAnsi="Times New Roman" w:cs="Times New Roman"/>
          <w:i/>
          <w:color w:val="auto"/>
          <w:sz w:val="22"/>
          <w:szCs w:val="22"/>
          <w:lang w:val="en-GB"/>
        </w:rPr>
        <w:t xml:space="preserve"> model 1</w:t>
      </w:r>
      <w:r>
        <w:rPr>
          <w:rFonts w:ascii="Times New Roman" w:hAnsi="Times New Roman" w:cs="Times New Roman"/>
          <w:i/>
          <w:color w:val="auto"/>
          <w:sz w:val="22"/>
          <w:szCs w:val="22"/>
          <w:lang w:val="en-GB"/>
        </w:rPr>
        <w:t>.</w:t>
      </w:r>
      <w:commentRangeEnd w:id="10"/>
      <w:r w:rsidR="005C6CB0">
        <w:rPr>
          <w:rStyle w:val="Refdecomentario"/>
          <w:rFonts w:asciiTheme="minorHAnsi" w:eastAsiaTheme="minorHAnsi" w:hAnsiTheme="minorHAnsi" w:cstheme="minorBidi"/>
          <w:color w:val="auto"/>
        </w:rPr>
        <w:commentReference w:id="10"/>
      </w:r>
      <w:commentRangeEnd w:id="11"/>
      <w:r w:rsidR="009A2FE9">
        <w:rPr>
          <w:rStyle w:val="Refdecomentario"/>
          <w:rFonts w:asciiTheme="minorHAnsi" w:eastAsiaTheme="minorHAnsi" w:hAnsiTheme="minorHAnsi" w:cstheme="minorBidi"/>
          <w:color w:val="auto"/>
        </w:rPr>
        <w:commentReference w:id="11"/>
      </w:r>
    </w:p>
    <w:p w14:paraId="67F38F54" w14:textId="0040E20D" w:rsidR="006724C5" w:rsidRDefault="00F57B9C" w:rsidP="00C93133">
      <w:pPr>
        <w:ind w:firstLine="576"/>
        <w:rPr>
          <w:rFonts w:ascii="Times New Roman" w:hAnsi="Times New Roman" w:cs="Times New Roman"/>
          <w:lang w:val="en-GB"/>
        </w:rPr>
      </w:pPr>
      <w:r>
        <w:rPr>
          <w:rFonts w:ascii="Times New Roman" w:hAnsi="Times New Roman" w:cs="Times New Roman"/>
          <w:lang w:val="en-GB"/>
        </w:rPr>
        <w:t xml:space="preserve">Under all the </w:t>
      </w:r>
      <w:r w:rsidR="001A2E6D">
        <w:rPr>
          <w:rFonts w:ascii="Times New Roman" w:hAnsi="Times New Roman" w:cs="Times New Roman"/>
          <w:lang w:val="en-GB"/>
        </w:rPr>
        <w:t>above mentioned</w:t>
      </w:r>
      <w:r w:rsidRPr="00F57B9C">
        <w:rPr>
          <w:rFonts w:ascii="Times New Roman" w:hAnsi="Times New Roman" w:cs="Times New Roman"/>
          <w:lang w:val="en-GB"/>
        </w:rPr>
        <w:t xml:space="preserve"> assumptions, </w:t>
      </w:r>
      <w:r w:rsidR="00590D82">
        <w:rPr>
          <w:rFonts w:ascii="Times New Roman" w:hAnsi="Times New Roman" w:cs="Times New Roman"/>
          <w:lang w:val="en-GB"/>
        </w:rPr>
        <w:t xml:space="preserve">we decided to test our theoretical model and </w:t>
      </w:r>
      <w:r>
        <w:rPr>
          <w:rFonts w:ascii="Times New Roman" w:hAnsi="Times New Roman" w:cs="Times New Roman"/>
          <w:lang w:val="en-GB"/>
        </w:rPr>
        <w:t xml:space="preserve">the fit indices were as follow: </w:t>
      </w:r>
      <w:r w:rsidR="00BD53F6" w:rsidRPr="005A578D">
        <w:rPr>
          <w:rFonts w:ascii="Cambria Math" w:hAnsi="Cambria Math" w:cs="Cambria Math"/>
          <w:lang w:val="en-GB"/>
        </w:rPr>
        <w:t>𝜒</w:t>
      </w:r>
      <w:r w:rsidR="00BD53F6" w:rsidRPr="005A578D">
        <w:rPr>
          <w:rFonts w:ascii="Times New Roman" w:hAnsi="Times New Roman" w:cs="Times New Roman"/>
          <w:lang w:val="en-GB"/>
        </w:rPr>
        <w:t xml:space="preserve">2 = </w:t>
      </w:r>
      <w:r w:rsidR="00AA2ED9" w:rsidRPr="00AA2ED9">
        <w:rPr>
          <w:rFonts w:ascii="Times New Roman" w:hAnsi="Times New Roman" w:cs="Times New Roman"/>
          <w:lang w:val="en-GB"/>
        </w:rPr>
        <w:t>2588.117</w:t>
      </w:r>
      <w:r w:rsidR="00BD53F6">
        <w:rPr>
          <w:rFonts w:ascii="Times New Roman" w:hAnsi="Times New Roman" w:cs="Times New Roman"/>
          <w:lang w:val="en-GB"/>
        </w:rPr>
        <w:t xml:space="preserve">, df = </w:t>
      </w:r>
      <w:r w:rsidR="00AA2ED9">
        <w:rPr>
          <w:rFonts w:ascii="Times New Roman" w:hAnsi="Times New Roman" w:cs="Times New Roman"/>
          <w:lang w:val="en-GB"/>
        </w:rPr>
        <w:t>363</w:t>
      </w:r>
      <w:r w:rsidR="00BD53F6" w:rsidRPr="005A578D">
        <w:rPr>
          <w:rFonts w:ascii="Times New Roman" w:hAnsi="Times New Roman" w:cs="Times New Roman"/>
          <w:lang w:val="en-GB"/>
        </w:rPr>
        <w:t>, p &lt; 0.001</w:t>
      </w:r>
      <w:r w:rsidR="00BD53F6">
        <w:rPr>
          <w:rFonts w:ascii="Times New Roman" w:hAnsi="Times New Roman" w:cs="Times New Roman"/>
          <w:lang w:val="en-GB"/>
        </w:rPr>
        <w:t xml:space="preserve">; </w:t>
      </w:r>
      <w:r w:rsidR="005A578D" w:rsidRPr="005A578D">
        <w:rPr>
          <w:rFonts w:ascii="Times New Roman" w:hAnsi="Times New Roman" w:cs="Times New Roman"/>
          <w:lang w:val="en-GB"/>
        </w:rPr>
        <w:t xml:space="preserve">RMSEA = </w:t>
      </w:r>
      <w:r w:rsidR="009A4CDF" w:rsidRPr="009A4CDF">
        <w:rPr>
          <w:rFonts w:ascii="Times New Roman" w:hAnsi="Times New Roman" w:cs="Times New Roman"/>
          <w:lang w:val="en-GB"/>
        </w:rPr>
        <w:t>0.0</w:t>
      </w:r>
      <w:r w:rsidR="00AA2ED9">
        <w:rPr>
          <w:rFonts w:ascii="Times New Roman" w:hAnsi="Times New Roman" w:cs="Times New Roman"/>
          <w:lang w:val="en-GB"/>
        </w:rPr>
        <w:t>54</w:t>
      </w:r>
      <w:r w:rsidR="005A578D" w:rsidRPr="005A578D">
        <w:rPr>
          <w:rFonts w:ascii="Times New Roman" w:hAnsi="Times New Roman" w:cs="Times New Roman"/>
          <w:lang w:val="en-GB"/>
        </w:rPr>
        <w:t>, CI [.</w:t>
      </w:r>
      <w:r w:rsidR="009A4CDF" w:rsidRPr="009A4CDF">
        <w:rPr>
          <w:rFonts w:ascii="Times New Roman" w:hAnsi="Times New Roman" w:cs="Times New Roman"/>
          <w:lang w:val="en-GB"/>
        </w:rPr>
        <w:t>0</w:t>
      </w:r>
      <w:r w:rsidR="00AA2ED9">
        <w:rPr>
          <w:rFonts w:ascii="Times New Roman" w:hAnsi="Times New Roman" w:cs="Times New Roman"/>
          <w:lang w:val="en-GB"/>
        </w:rPr>
        <w:t>52</w:t>
      </w:r>
      <w:r w:rsidR="005A578D">
        <w:rPr>
          <w:rFonts w:ascii="Times New Roman" w:hAnsi="Times New Roman" w:cs="Times New Roman"/>
          <w:lang w:val="en-GB"/>
        </w:rPr>
        <w:t>, .</w:t>
      </w:r>
      <w:r w:rsidR="009A4CDF" w:rsidRPr="009A4CDF">
        <w:rPr>
          <w:rFonts w:ascii="Times New Roman" w:hAnsi="Times New Roman" w:cs="Times New Roman"/>
          <w:lang w:val="en-GB"/>
        </w:rPr>
        <w:t>0</w:t>
      </w:r>
      <w:r w:rsidR="00AA2ED9">
        <w:rPr>
          <w:rFonts w:ascii="Times New Roman" w:hAnsi="Times New Roman" w:cs="Times New Roman"/>
          <w:lang w:val="en-GB"/>
        </w:rPr>
        <w:t>56</w:t>
      </w:r>
      <w:r w:rsidR="005A578D">
        <w:rPr>
          <w:rFonts w:ascii="Times New Roman" w:hAnsi="Times New Roman" w:cs="Times New Roman"/>
          <w:lang w:val="en-GB"/>
        </w:rPr>
        <w:t xml:space="preserve">]; SRMR = </w:t>
      </w:r>
      <w:r w:rsidR="009A4CDF" w:rsidRPr="009A4CDF">
        <w:rPr>
          <w:rFonts w:ascii="Times New Roman" w:hAnsi="Times New Roman" w:cs="Times New Roman"/>
          <w:lang w:val="en-GB"/>
        </w:rPr>
        <w:t>0.0</w:t>
      </w:r>
      <w:r w:rsidR="00590D82">
        <w:rPr>
          <w:rFonts w:ascii="Times New Roman" w:hAnsi="Times New Roman" w:cs="Times New Roman"/>
          <w:lang w:val="en-GB"/>
        </w:rPr>
        <w:t>6</w:t>
      </w:r>
      <w:r w:rsidR="005A578D" w:rsidRPr="005A578D">
        <w:rPr>
          <w:rFonts w:ascii="Times New Roman" w:hAnsi="Times New Roman" w:cs="Times New Roman"/>
          <w:lang w:val="en-GB"/>
        </w:rPr>
        <w:t>; CFI =</w:t>
      </w:r>
      <w:r w:rsidR="005A578D">
        <w:rPr>
          <w:rFonts w:ascii="Times New Roman" w:hAnsi="Times New Roman" w:cs="Times New Roman"/>
          <w:lang w:val="en-GB"/>
        </w:rPr>
        <w:t xml:space="preserve"> </w:t>
      </w:r>
      <w:r w:rsidR="009A4CDF" w:rsidRPr="009A4CDF">
        <w:rPr>
          <w:rFonts w:ascii="Times New Roman" w:hAnsi="Times New Roman" w:cs="Times New Roman"/>
          <w:lang w:val="en-GB"/>
        </w:rPr>
        <w:t>0.</w:t>
      </w:r>
      <w:r w:rsidR="00AA2ED9">
        <w:rPr>
          <w:rFonts w:ascii="Times New Roman" w:hAnsi="Times New Roman" w:cs="Times New Roman"/>
          <w:lang w:val="en-GB"/>
        </w:rPr>
        <w:t>873</w:t>
      </w:r>
      <w:r w:rsidR="005A578D" w:rsidRPr="005A578D">
        <w:rPr>
          <w:rFonts w:ascii="Times New Roman" w:hAnsi="Times New Roman" w:cs="Times New Roman"/>
          <w:lang w:val="en-GB"/>
        </w:rPr>
        <w:t xml:space="preserve">; TLI = </w:t>
      </w:r>
      <w:r w:rsidR="009A4CDF" w:rsidRPr="009A4CDF">
        <w:rPr>
          <w:rFonts w:ascii="Times New Roman" w:hAnsi="Times New Roman" w:cs="Times New Roman"/>
          <w:lang w:val="en-GB"/>
        </w:rPr>
        <w:t>0.</w:t>
      </w:r>
      <w:r w:rsidR="00590D82">
        <w:rPr>
          <w:rFonts w:ascii="Times New Roman" w:hAnsi="Times New Roman" w:cs="Times New Roman"/>
          <w:lang w:val="en-GB"/>
        </w:rPr>
        <w:t>85</w:t>
      </w:r>
      <w:r w:rsidR="00AA2ED9">
        <w:rPr>
          <w:rFonts w:ascii="Times New Roman" w:hAnsi="Times New Roman" w:cs="Times New Roman"/>
          <w:lang w:val="en-GB"/>
        </w:rPr>
        <w:t>7</w:t>
      </w:r>
      <w:r w:rsidR="005A578D">
        <w:rPr>
          <w:rFonts w:ascii="Times New Roman" w:hAnsi="Times New Roman" w:cs="Times New Roman"/>
          <w:lang w:val="en-GB"/>
        </w:rPr>
        <w:t xml:space="preserve">; GFI = </w:t>
      </w:r>
      <w:r w:rsidR="009A4CDF" w:rsidRPr="009A4CDF">
        <w:rPr>
          <w:rFonts w:ascii="Times New Roman" w:hAnsi="Times New Roman" w:cs="Times New Roman"/>
          <w:lang w:val="en-GB"/>
        </w:rPr>
        <w:t>0.9</w:t>
      </w:r>
      <w:r w:rsidR="00590D82">
        <w:rPr>
          <w:rFonts w:ascii="Times New Roman" w:hAnsi="Times New Roman" w:cs="Times New Roman"/>
          <w:lang w:val="en-GB"/>
        </w:rPr>
        <w:t>1</w:t>
      </w:r>
      <w:r w:rsidR="00AA2ED9">
        <w:rPr>
          <w:rFonts w:ascii="Times New Roman" w:hAnsi="Times New Roman" w:cs="Times New Roman"/>
          <w:lang w:val="en-GB"/>
        </w:rPr>
        <w:t>4</w:t>
      </w:r>
      <w:r w:rsidR="005A578D">
        <w:rPr>
          <w:rFonts w:ascii="Times New Roman" w:hAnsi="Times New Roman" w:cs="Times New Roman"/>
          <w:lang w:val="en-GB"/>
        </w:rPr>
        <w:t xml:space="preserve">; AGFI = </w:t>
      </w:r>
      <w:r w:rsidR="009A4CDF" w:rsidRPr="009A4CDF">
        <w:rPr>
          <w:rFonts w:ascii="Times New Roman" w:hAnsi="Times New Roman" w:cs="Times New Roman"/>
          <w:lang w:val="en-GB"/>
        </w:rPr>
        <w:t>0.</w:t>
      </w:r>
      <w:r w:rsidR="00590D82">
        <w:rPr>
          <w:rFonts w:ascii="Times New Roman" w:hAnsi="Times New Roman" w:cs="Times New Roman"/>
          <w:lang w:val="en-GB"/>
        </w:rPr>
        <w:t>89</w:t>
      </w:r>
      <w:r w:rsidR="00AA2ED9">
        <w:rPr>
          <w:rFonts w:ascii="Times New Roman" w:hAnsi="Times New Roman" w:cs="Times New Roman"/>
          <w:lang w:val="en-GB"/>
        </w:rPr>
        <w:t>7</w:t>
      </w:r>
      <w:r w:rsidR="005A578D">
        <w:rPr>
          <w:rFonts w:ascii="Times New Roman" w:hAnsi="Times New Roman" w:cs="Times New Roman"/>
          <w:lang w:val="en-GB"/>
        </w:rPr>
        <w:t>.</w:t>
      </w:r>
      <w:r w:rsidR="00C8229E">
        <w:rPr>
          <w:rFonts w:ascii="Times New Roman" w:hAnsi="Times New Roman" w:cs="Times New Roman"/>
          <w:lang w:val="en-GB"/>
        </w:rPr>
        <w:t xml:space="preserve"> </w:t>
      </w:r>
    </w:p>
    <w:p w14:paraId="3D7E51C7" w14:textId="5A1F3CDA" w:rsidR="006724C5" w:rsidRDefault="006724C5" w:rsidP="006724C5">
      <w:pPr>
        <w:ind w:firstLine="576"/>
        <w:rPr>
          <w:rFonts w:ascii="Times New Roman" w:hAnsi="Times New Roman" w:cs="Times New Roman"/>
          <w:lang w:val="en-GB"/>
        </w:rPr>
      </w:pPr>
      <w:r>
        <w:rPr>
          <w:rFonts w:ascii="Times New Roman" w:hAnsi="Times New Roman" w:cs="Times New Roman"/>
          <w:lang w:val="en-GB"/>
        </w:rPr>
        <w:t xml:space="preserve">The p-value of the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 xml:space="preserve"> test was found to be statistically significant. However, concerning this significant value </w:t>
      </w:r>
      <w:r w:rsidRPr="00197163">
        <w:rPr>
          <w:rFonts w:ascii="Times New Roman" w:hAnsi="Times New Roman" w:cs="Times New Roman"/>
          <w:lang w:val="en-GB"/>
        </w:rPr>
        <w:t xml:space="preserve">two </w:t>
      </w:r>
      <w:r w:rsidR="0058632E">
        <w:rPr>
          <w:rFonts w:ascii="Times New Roman" w:hAnsi="Times New Roman" w:cs="Times New Roman"/>
          <w:lang w:val="en-GB"/>
        </w:rPr>
        <w:t>constrains</w:t>
      </w:r>
      <w:r w:rsidRPr="00197163">
        <w:rPr>
          <w:rFonts w:ascii="Times New Roman" w:hAnsi="Times New Roman" w:cs="Times New Roman"/>
          <w:lang w:val="en-GB"/>
        </w:rPr>
        <w:t xml:space="preserve"> need to be highlighted</w:t>
      </w:r>
      <w:r>
        <w:rPr>
          <w:rFonts w:ascii="Times New Roman" w:hAnsi="Times New Roman" w:cs="Times New Roman"/>
          <w:lang w:val="en-GB"/>
        </w:rPr>
        <w:t xml:space="preserve">: non-normality and sample size. Previous studies suggest that non-normality often has a negative effect on the value of the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 xml:space="preserve"> test that can lead to the rejection of models that otherwise could offer relevant information (</w:t>
      </w:r>
      <w:r w:rsidRPr="004D0CEC">
        <w:rPr>
          <w:rFonts w:ascii="Times New Roman" w:hAnsi="Times New Roman" w:cs="Times New Roman"/>
          <w:lang w:val="en-GB"/>
        </w:rPr>
        <w:t>Hayduk</w:t>
      </w:r>
      <w:r>
        <w:rPr>
          <w:rFonts w:ascii="Times New Roman" w:hAnsi="Times New Roman" w:cs="Times New Roman"/>
          <w:lang w:val="en-GB"/>
        </w:rPr>
        <w:t xml:space="preserve"> et al, </w:t>
      </w:r>
      <w:r w:rsidRPr="004D0CEC">
        <w:rPr>
          <w:rFonts w:ascii="Times New Roman" w:hAnsi="Times New Roman" w:cs="Times New Roman"/>
          <w:lang w:val="en-GB"/>
        </w:rPr>
        <w:t>2007</w:t>
      </w:r>
      <w:r>
        <w:rPr>
          <w:rFonts w:ascii="Times New Roman" w:hAnsi="Times New Roman" w:cs="Times New Roman"/>
          <w:lang w:val="en-GB"/>
        </w:rPr>
        <w:t>). Earlier on this paper, both Mardia and Energy tests shown that the data follows a non-normal distribution and t</w:t>
      </w:r>
      <w:r w:rsidRPr="006724C5">
        <w:rPr>
          <w:rFonts w:ascii="Times New Roman" w:hAnsi="Times New Roman" w:cs="Times New Roman"/>
          <w:lang w:val="en-GB"/>
        </w:rPr>
        <w:t xml:space="preserve">hese results support the conclusion that </w:t>
      </w:r>
      <w:r>
        <w:rPr>
          <w:rFonts w:ascii="Times New Roman" w:hAnsi="Times New Roman" w:cs="Times New Roman"/>
          <w:lang w:val="en-GB"/>
        </w:rPr>
        <w:t xml:space="preserve">the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 xml:space="preserve"> test may suffer from a biased negative effect as a by-product of the lack of normality.</w:t>
      </w:r>
    </w:p>
    <w:p w14:paraId="32140A86" w14:textId="7FD37619" w:rsidR="006724C5" w:rsidRDefault="006724C5" w:rsidP="006724C5">
      <w:pPr>
        <w:ind w:firstLine="576"/>
        <w:rPr>
          <w:rFonts w:ascii="Times New Roman" w:hAnsi="Times New Roman" w:cs="Times New Roman"/>
          <w:lang w:val="en-GB"/>
        </w:rPr>
      </w:pPr>
      <w:r>
        <w:rPr>
          <w:rFonts w:ascii="Times New Roman" w:hAnsi="Times New Roman" w:cs="Times New Roman"/>
          <w:lang w:val="en-GB"/>
        </w:rPr>
        <w:t xml:space="preserve">Sample size, in like manner to non-normality, can also create an artificial statistically significant value of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 xml:space="preserve">. Research on this topic has shown that small-scale differences between model and data when using large samples can increase the risk of a significant result in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 xml:space="preserve"> (</w:t>
      </w:r>
      <w:r w:rsidRPr="00603616">
        <w:rPr>
          <w:rFonts w:ascii="Times New Roman" w:hAnsi="Times New Roman" w:cs="Times New Roman"/>
          <w:lang w:val="en-GB"/>
        </w:rPr>
        <w:t>Kline, 2015</w:t>
      </w:r>
      <w:r>
        <w:rPr>
          <w:rFonts w:ascii="Times New Roman" w:hAnsi="Times New Roman" w:cs="Times New Roman"/>
          <w:lang w:val="en-GB"/>
        </w:rPr>
        <w:t xml:space="preserve">). Consequently, we find important to acknowledge that the rather large dataset used for this model, with more than </w:t>
      </w:r>
      <w:r w:rsidR="00590D82" w:rsidRPr="00590D82">
        <w:rPr>
          <w:rFonts w:ascii="Times New Roman" w:hAnsi="Times New Roman" w:cs="Times New Roman"/>
          <w:lang w:val="en-GB"/>
        </w:rPr>
        <w:t xml:space="preserve">2097 </w:t>
      </w:r>
      <w:r>
        <w:rPr>
          <w:rFonts w:ascii="Times New Roman" w:hAnsi="Times New Roman" w:cs="Times New Roman"/>
          <w:lang w:val="en-GB"/>
        </w:rPr>
        <w:t xml:space="preserve">observations, may be another factor contributing to the significant result of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w:t>
      </w:r>
    </w:p>
    <w:p w14:paraId="269810E8" w14:textId="64BE3740" w:rsidR="0058632E" w:rsidRDefault="006724C5" w:rsidP="00C93133">
      <w:pPr>
        <w:ind w:firstLine="576"/>
        <w:rPr>
          <w:rFonts w:ascii="Times New Roman" w:hAnsi="Times New Roman" w:cs="Times New Roman"/>
          <w:lang w:val="en-GB"/>
        </w:rPr>
      </w:pPr>
      <w:r>
        <w:rPr>
          <w:rFonts w:ascii="Times New Roman" w:hAnsi="Times New Roman" w:cs="Times New Roman"/>
          <w:lang w:val="en-GB"/>
        </w:rPr>
        <w:t xml:space="preserve">With these clarifications, we do not want to disregard as whole the result of the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 xml:space="preserve"> test,</w:t>
      </w:r>
      <w:r w:rsidRPr="004D0CEC">
        <w:rPr>
          <w:lang w:val="en-GB"/>
        </w:rPr>
        <w:t xml:space="preserve"> </w:t>
      </w:r>
      <w:r w:rsidRPr="004D0CEC">
        <w:rPr>
          <w:rFonts w:ascii="Times New Roman" w:hAnsi="Times New Roman" w:cs="Times New Roman"/>
          <w:lang w:val="en-GB"/>
        </w:rPr>
        <w:t xml:space="preserve">but rather to highlight that the results of this test are mediated by a series of factors that can lead to the rejection of a model when </w:t>
      </w:r>
      <w:r>
        <w:rPr>
          <w:rFonts w:ascii="Times New Roman" w:hAnsi="Times New Roman" w:cs="Times New Roman"/>
          <w:lang w:val="en-GB"/>
        </w:rPr>
        <w:t>rejection</w:t>
      </w:r>
      <w:r w:rsidRPr="004D0CEC">
        <w:rPr>
          <w:rFonts w:ascii="Times New Roman" w:hAnsi="Times New Roman" w:cs="Times New Roman"/>
          <w:lang w:val="en-GB"/>
        </w:rPr>
        <w:t xml:space="preserve"> is not necessary.</w:t>
      </w:r>
      <w:r>
        <w:rPr>
          <w:rFonts w:ascii="Times New Roman" w:hAnsi="Times New Roman" w:cs="Times New Roman"/>
          <w:lang w:val="en-GB"/>
        </w:rPr>
        <w:t xml:space="preserve"> </w:t>
      </w:r>
      <w:r w:rsidR="0058632E" w:rsidRPr="0058632E">
        <w:rPr>
          <w:rFonts w:ascii="Times New Roman" w:hAnsi="Times New Roman" w:cs="Times New Roman"/>
          <w:lang w:val="en-GB"/>
        </w:rPr>
        <w:t>In short</w:t>
      </w:r>
      <w:r w:rsidR="0058632E">
        <w:rPr>
          <w:rFonts w:ascii="Times New Roman" w:hAnsi="Times New Roman" w:cs="Times New Roman"/>
          <w:lang w:val="en-GB"/>
        </w:rPr>
        <w:t>, w</w:t>
      </w:r>
      <w:r>
        <w:rPr>
          <w:rFonts w:ascii="Times New Roman" w:hAnsi="Times New Roman" w:cs="Times New Roman"/>
          <w:lang w:val="en-GB"/>
        </w:rPr>
        <w:t>e can not rely solely on the result of this test</w:t>
      </w:r>
      <w:r w:rsidR="0058632E" w:rsidRPr="0058632E">
        <w:rPr>
          <w:lang w:val="en-GB"/>
        </w:rPr>
        <w:t xml:space="preserve"> </w:t>
      </w:r>
      <w:r w:rsidR="0058632E" w:rsidRPr="0058632E">
        <w:rPr>
          <w:rFonts w:ascii="Times New Roman" w:hAnsi="Times New Roman" w:cs="Times New Roman"/>
          <w:lang w:val="en-GB"/>
        </w:rPr>
        <w:t>on account of</w:t>
      </w:r>
      <w:r w:rsidR="0058632E">
        <w:rPr>
          <w:rFonts w:ascii="Times New Roman" w:hAnsi="Times New Roman" w:cs="Times New Roman"/>
          <w:lang w:val="en-GB"/>
        </w:rPr>
        <w:t xml:space="preserve"> the abovementioned constrains</w:t>
      </w:r>
      <w:r>
        <w:rPr>
          <w:rFonts w:ascii="Times New Roman" w:hAnsi="Times New Roman" w:cs="Times New Roman"/>
          <w:lang w:val="en-GB"/>
        </w:rPr>
        <w:t xml:space="preserve"> </w:t>
      </w:r>
      <w:r w:rsidR="0058632E">
        <w:rPr>
          <w:rFonts w:ascii="Times New Roman" w:hAnsi="Times New Roman" w:cs="Times New Roman"/>
          <w:lang w:val="en-GB"/>
        </w:rPr>
        <w:t>a</w:t>
      </w:r>
      <w:r w:rsidR="0058632E" w:rsidRPr="0058632E">
        <w:rPr>
          <w:rFonts w:ascii="Times New Roman" w:hAnsi="Times New Roman" w:cs="Times New Roman"/>
          <w:lang w:val="en-GB"/>
        </w:rPr>
        <w:t>nd hence the need for</w:t>
      </w:r>
      <w:r w:rsidR="0058632E">
        <w:rPr>
          <w:rFonts w:ascii="Times New Roman" w:hAnsi="Times New Roman" w:cs="Times New Roman"/>
          <w:lang w:val="en-GB"/>
        </w:rPr>
        <w:t xml:space="preserve"> the goodness-of-fit indices.</w:t>
      </w:r>
      <w:r w:rsidR="0058632E" w:rsidRPr="0058632E">
        <w:rPr>
          <w:rFonts w:ascii="Times New Roman" w:hAnsi="Times New Roman" w:cs="Times New Roman"/>
          <w:lang w:val="en-GB"/>
        </w:rPr>
        <w:t xml:space="preserve"> </w:t>
      </w:r>
    </w:p>
    <w:p w14:paraId="225B1635" w14:textId="1AC2E8D6" w:rsidR="00EC28D4" w:rsidRDefault="00C8229E" w:rsidP="00C93133">
      <w:pPr>
        <w:ind w:firstLine="576"/>
        <w:rPr>
          <w:rFonts w:ascii="Times New Roman" w:hAnsi="Times New Roman" w:cs="Times New Roman"/>
          <w:lang w:val="en-GB"/>
        </w:rPr>
      </w:pPr>
      <w:r>
        <w:rPr>
          <w:rFonts w:ascii="Times New Roman" w:hAnsi="Times New Roman" w:cs="Times New Roman"/>
          <w:lang w:val="en-GB"/>
        </w:rPr>
        <w:t xml:space="preserve">Overall, the results </w:t>
      </w:r>
      <w:r w:rsidRPr="00C8229E">
        <w:rPr>
          <w:rFonts w:ascii="Times New Roman" w:hAnsi="Times New Roman" w:cs="Times New Roman"/>
          <w:lang w:val="en-GB"/>
        </w:rPr>
        <w:t>of the model's goodness-of-fit indices</w:t>
      </w:r>
      <w:r>
        <w:rPr>
          <w:rFonts w:ascii="Times New Roman" w:hAnsi="Times New Roman" w:cs="Times New Roman"/>
          <w:lang w:val="en-GB"/>
        </w:rPr>
        <w:t xml:space="preserve"> </w:t>
      </w:r>
      <w:r w:rsidR="005A10F7">
        <w:rPr>
          <w:rFonts w:ascii="Times New Roman" w:hAnsi="Times New Roman" w:cs="Times New Roman"/>
          <w:lang w:val="en-GB"/>
        </w:rPr>
        <w:t>were</w:t>
      </w:r>
      <w:r>
        <w:rPr>
          <w:rFonts w:ascii="Times New Roman" w:hAnsi="Times New Roman" w:cs="Times New Roman"/>
          <w:lang w:val="en-GB"/>
        </w:rPr>
        <w:t xml:space="preserve"> </w:t>
      </w:r>
      <w:r w:rsidR="005A10F7">
        <w:rPr>
          <w:rFonts w:ascii="Times New Roman" w:hAnsi="Times New Roman" w:cs="Times New Roman"/>
          <w:lang w:val="en-GB"/>
        </w:rPr>
        <w:t>in</w:t>
      </w:r>
      <w:r>
        <w:rPr>
          <w:rFonts w:ascii="Times New Roman" w:hAnsi="Times New Roman" w:cs="Times New Roman"/>
          <w:lang w:val="en-GB"/>
        </w:rPr>
        <w:t xml:space="preserve">adequate. The RMSEA </w:t>
      </w:r>
      <w:r w:rsidR="005A10F7">
        <w:rPr>
          <w:rFonts w:ascii="Times New Roman" w:hAnsi="Times New Roman" w:cs="Times New Roman"/>
          <w:lang w:val="en-GB"/>
        </w:rPr>
        <w:t xml:space="preserve">was </w:t>
      </w:r>
      <w:r>
        <w:rPr>
          <w:rFonts w:ascii="Times New Roman" w:hAnsi="Times New Roman" w:cs="Times New Roman"/>
          <w:lang w:val="en-GB"/>
        </w:rPr>
        <w:t xml:space="preserve">below the threshold of 0.06 that the literature </w:t>
      </w:r>
      <w:r w:rsidR="00D46486">
        <w:rPr>
          <w:rFonts w:ascii="Times New Roman" w:hAnsi="Times New Roman" w:cs="Times New Roman"/>
          <w:lang w:val="en-GB"/>
        </w:rPr>
        <w:t xml:space="preserve">mentions (Hooper et al, 2008) </w:t>
      </w:r>
      <w:r>
        <w:rPr>
          <w:rFonts w:ascii="Times New Roman" w:hAnsi="Times New Roman" w:cs="Times New Roman"/>
          <w:lang w:val="en-GB"/>
        </w:rPr>
        <w:t xml:space="preserve">as well as the SRMR that </w:t>
      </w:r>
      <w:r w:rsidR="005A10F7">
        <w:rPr>
          <w:rFonts w:ascii="Times New Roman" w:hAnsi="Times New Roman" w:cs="Times New Roman"/>
          <w:lang w:val="en-GB"/>
        </w:rPr>
        <w:t>was</w:t>
      </w:r>
      <w:r>
        <w:rPr>
          <w:rFonts w:ascii="Times New Roman" w:hAnsi="Times New Roman" w:cs="Times New Roman"/>
          <w:lang w:val="en-GB"/>
        </w:rPr>
        <w:t xml:space="preserve"> below its 0</w:t>
      </w:r>
      <w:r w:rsidR="00D46486">
        <w:rPr>
          <w:rFonts w:ascii="Times New Roman" w:hAnsi="Times New Roman" w:cs="Times New Roman"/>
          <w:lang w:val="en-GB"/>
        </w:rPr>
        <w:t>.08 cut-off (Hooper et al, 2008</w:t>
      </w:r>
      <w:r>
        <w:rPr>
          <w:rFonts w:ascii="Times New Roman" w:hAnsi="Times New Roman" w:cs="Times New Roman"/>
          <w:lang w:val="en-GB"/>
        </w:rPr>
        <w:t xml:space="preserve">). </w:t>
      </w:r>
      <w:r w:rsidR="009E1351">
        <w:rPr>
          <w:rFonts w:ascii="Times New Roman" w:hAnsi="Times New Roman" w:cs="Times New Roman"/>
          <w:lang w:val="en-GB"/>
        </w:rPr>
        <w:t>Both statistics show</w:t>
      </w:r>
      <w:r w:rsidR="008B33BE">
        <w:rPr>
          <w:rFonts w:ascii="Times New Roman" w:hAnsi="Times New Roman" w:cs="Times New Roman"/>
          <w:lang w:val="en-GB"/>
        </w:rPr>
        <w:t>ed</w:t>
      </w:r>
      <w:r w:rsidR="009E1351">
        <w:rPr>
          <w:rFonts w:ascii="Times New Roman" w:hAnsi="Times New Roman" w:cs="Times New Roman"/>
          <w:lang w:val="en-GB"/>
        </w:rPr>
        <w:t xml:space="preserve"> that the model fit</w:t>
      </w:r>
      <w:r w:rsidR="005A10F7">
        <w:rPr>
          <w:rFonts w:ascii="Times New Roman" w:hAnsi="Times New Roman" w:cs="Times New Roman"/>
          <w:lang w:val="en-GB"/>
        </w:rPr>
        <w:t>ted</w:t>
      </w:r>
      <w:r w:rsidR="009E1351">
        <w:rPr>
          <w:rFonts w:ascii="Times New Roman" w:hAnsi="Times New Roman" w:cs="Times New Roman"/>
          <w:lang w:val="en-GB"/>
        </w:rPr>
        <w:t xml:space="preserve"> well the data </w:t>
      </w:r>
      <w:r w:rsidR="009E1351" w:rsidRPr="009E1351">
        <w:rPr>
          <w:rFonts w:ascii="Times New Roman" w:hAnsi="Times New Roman" w:cs="Times New Roman"/>
          <w:lang w:val="en-GB"/>
        </w:rPr>
        <w:t>that</w:t>
      </w:r>
      <w:r w:rsidR="008B33BE">
        <w:rPr>
          <w:rFonts w:ascii="Times New Roman" w:hAnsi="Times New Roman" w:cs="Times New Roman"/>
          <w:lang w:val="en-GB"/>
        </w:rPr>
        <w:t xml:space="preserve"> and that</w:t>
      </w:r>
      <w:r w:rsidR="009E1351" w:rsidRPr="009E1351">
        <w:rPr>
          <w:rFonts w:ascii="Times New Roman" w:hAnsi="Times New Roman" w:cs="Times New Roman"/>
          <w:lang w:val="en-GB"/>
        </w:rPr>
        <w:t xml:space="preserve"> </w:t>
      </w:r>
      <w:r w:rsidR="005A10F7">
        <w:rPr>
          <w:rFonts w:ascii="Times New Roman" w:hAnsi="Times New Roman" w:cs="Times New Roman"/>
          <w:lang w:val="en-GB"/>
        </w:rPr>
        <w:t>were</w:t>
      </w:r>
      <w:r w:rsidR="005A10F7" w:rsidRPr="009E1351">
        <w:rPr>
          <w:rFonts w:ascii="Times New Roman" w:hAnsi="Times New Roman" w:cs="Times New Roman"/>
          <w:lang w:val="en-GB"/>
        </w:rPr>
        <w:t xml:space="preserve"> </w:t>
      </w:r>
      <w:r w:rsidR="009E1351" w:rsidRPr="009E1351">
        <w:rPr>
          <w:rFonts w:ascii="Times New Roman" w:hAnsi="Times New Roman" w:cs="Times New Roman"/>
          <w:lang w:val="en-GB"/>
        </w:rPr>
        <w:t>no major differences between the observed data and the model.</w:t>
      </w:r>
    </w:p>
    <w:p w14:paraId="3D6C3DCE" w14:textId="79DD6D66" w:rsidR="00EA5E71" w:rsidRDefault="00C45B2A">
      <w:pPr>
        <w:rPr>
          <w:rFonts w:ascii="Times New Roman" w:eastAsiaTheme="majorEastAsia" w:hAnsi="Times New Roman" w:cs="Times New Roman"/>
          <w:i/>
          <w:lang w:val="en-GB"/>
        </w:rPr>
      </w:pPr>
      <w:r>
        <w:rPr>
          <w:rFonts w:ascii="Times New Roman" w:hAnsi="Times New Roman" w:cs="Times New Roman"/>
          <w:lang w:val="en-GB"/>
        </w:rPr>
        <w:t>The</w:t>
      </w:r>
      <w:r w:rsidR="009E1351">
        <w:rPr>
          <w:rFonts w:ascii="Times New Roman" w:hAnsi="Times New Roman" w:cs="Times New Roman"/>
          <w:lang w:val="en-GB"/>
        </w:rPr>
        <w:t xml:space="preserve"> CFI </w:t>
      </w:r>
      <w:r w:rsidR="003B2A76">
        <w:rPr>
          <w:rFonts w:ascii="Times New Roman" w:hAnsi="Times New Roman" w:cs="Times New Roman"/>
          <w:lang w:val="en-GB"/>
        </w:rPr>
        <w:t xml:space="preserve">and TLI </w:t>
      </w:r>
      <w:r w:rsidR="00BA298C">
        <w:rPr>
          <w:rFonts w:ascii="Times New Roman" w:hAnsi="Times New Roman" w:cs="Times New Roman"/>
          <w:lang w:val="en-GB"/>
        </w:rPr>
        <w:t>of the model</w:t>
      </w:r>
      <w:r w:rsidR="005A10F7">
        <w:rPr>
          <w:rFonts w:ascii="Times New Roman" w:hAnsi="Times New Roman" w:cs="Times New Roman"/>
          <w:lang w:val="en-GB"/>
        </w:rPr>
        <w:t xml:space="preserve"> did not</w:t>
      </w:r>
      <w:r w:rsidR="00BA298C">
        <w:rPr>
          <w:rFonts w:ascii="Times New Roman" w:hAnsi="Times New Roman" w:cs="Times New Roman"/>
          <w:lang w:val="en-GB"/>
        </w:rPr>
        <w:t xml:space="preserve"> surpass the cut-off value of 0.9</w:t>
      </w:r>
      <w:r w:rsidR="009A4CDF">
        <w:rPr>
          <w:rFonts w:ascii="Times New Roman" w:hAnsi="Times New Roman" w:cs="Times New Roman"/>
          <w:lang w:val="en-GB"/>
        </w:rPr>
        <w:t>5 (Hu and Bentler, 1999</w:t>
      </w:r>
      <w:r w:rsidR="00BA298C">
        <w:rPr>
          <w:rFonts w:ascii="Times New Roman" w:hAnsi="Times New Roman" w:cs="Times New Roman"/>
          <w:lang w:val="en-GB"/>
        </w:rPr>
        <w:t>)</w:t>
      </w:r>
      <w:r w:rsidR="00BC7CE3">
        <w:rPr>
          <w:rFonts w:ascii="Times New Roman" w:hAnsi="Times New Roman" w:cs="Times New Roman"/>
          <w:lang w:val="en-GB"/>
        </w:rPr>
        <w:t>.</w:t>
      </w:r>
      <w:r w:rsidR="00CC5560">
        <w:rPr>
          <w:rFonts w:ascii="Times New Roman" w:hAnsi="Times New Roman" w:cs="Times New Roman"/>
          <w:lang w:val="en-GB"/>
        </w:rPr>
        <w:t xml:space="preserve"> </w:t>
      </w:r>
      <w:r w:rsidR="00BD53F6">
        <w:rPr>
          <w:rFonts w:ascii="Times New Roman" w:hAnsi="Times New Roman" w:cs="Times New Roman"/>
          <w:lang w:val="en-GB"/>
        </w:rPr>
        <w:t xml:space="preserve">With respect to GFI and AGFI the values of these two goodness-of-fit indices </w:t>
      </w:r>
      <w:r w:rsidR="00DA4AAB">
        <w:rPr>
          <w:rFonts w:ascii="Times New Roman" w:hAnsi="Times New Roman" w:cs="Times New Roman"/>
          <w:lang w:val="en-GB"/>
        </w:rPr>
        <w:t>were</w:t>
      </w:r>
      <w:r w:rsidR="00BD53F6">
        <w:rPr>
          <w:rFonts w:ascii="Times New Roman" w:hAnsi="Times New Roman" w:cs="Times New Roman"/>
          <w:lang w:val="en-GB"/>
        </w:rPr>
        <w:t xml:space="preserve"> </w:t>
      </w:r>
      <w:r w:rsidR="005A10F7">
        <w:rPr>
          <w:rFonts w:ascii="Times New Roman" w:hAnsi="Times New Roman" w:cs="Times New Roman"/>
          <w:lang w:val="en-GB"/>
        </w:rPr>
        <w:t xml:space="preserve">mixed, the GFI was above the </w:t>
      </w:r>
      <w:r w:rsidR="00BD53F6">
        <w:rPr>
          <w:rFonts w:ascii="Times New Roman" w:hAnsi="Times New Roman" w:cs="Times New Roman"/>
          <w:lang w:val="en-GB"/>
        </w:rPr>
        <w:t>traditional threshold</w:t>
      </w:r>
      <w:r w:rsidR="005A10F7">
        <w:rPr>
          <w:rFonts w:ascii="Times New Roman" w:hAnsi="Times New Roman" w:cs="Times New Roman"/>
          <w:lang w:val="en-GB"/>
        </w:rPr>
        <w:t xml:space="preserve"> of</w:t>
      </w:r>
      <w:r w:rsidR="00BD53F6">
        <w:rPr>
          <w:rFonts w:ascii="Times New Roman" w:hAnsi="Times New Roman" w:cs="Times New Roman"/>
          <w:lang w:val="en-GB"/>
        </w:rPr>
        <w:t xml:space="preserve"> 0.9 (</w:t>
      </w:r>
      <w:r w:rsidR="00BD53F6" w:rsidRPr="00BD53F6">
        <w:rPr>
          <w:rFonts w:ascii="Times New Roman" w:hAnsi="Times New Roman" w:cs="Times New Roman"/>
          <w:lang w:val="en-GB"/>
        </w:rPr>
        <w:t>Hooper et al., 2008</w:t>
      </w:r>
      <w:r w:rsidR="00BD53F6">
        <w:rPr>
          <w:rFonts w:ascii="Times New Roman" w:hAnsi="Times New Roman" w:cs="Times New Roman"/>
          <w:lang w:val="en-GB"/>
        </w:rPr>
        <w:t xml:space="preserve">) </w:t>
      </w:r>
      <w:r w:rsidR="005A10F7">
        <w:rPr>
          <w:rFonts w:ascii="Times New Roman" w:hAnsi="Times New Roman" w:cs="Times New Roman"/>
          <w:lang w:val="en-GB"/>
        </w:rPr>
        <w:t xml:space="preserve">but the </w:t>
      </w:r>
      <w:r w:rsidR="00BD53F6">
        <w:rPr>
          <w:rFonts w:ascii="Times New Roman" w:hAnsi="Times New Roman" w:cs="Times New Roman"/>
          <w:lang w:val="en-GB"/>
        </w:rPr>
        <w:t xml:space="preserve">AGFI </w:t>
      </w:r>
      <w:r w:rsidR="005A10F7">
        <w:rPr>
          <w:rFonts w:ascii="Times New Roman" w:hAnsi="Times New Roman" w:cs="Times New Roman"/>
          <w:lang w:val="en-GB"/>
        </w:rPr>
        <w:t xml:space="preserve">was below </w:t>
      </w:r>
      <w:r w:rsidR="00BD53F6">
        <w:rPr>
          <w:rFonts w:ascii="Times New Roman" w:hAnsi="Times New Roman" w:cs="Times New Roman"/>
          <w:lang w:val="en-GB"/>
        </w:rPr>
        <w:t>the 0.9 cut-off (</w:t>
      </w:r>
      <w:r w:rsidR="00BD53F6" w:rsidRPr="00BD53F6">
        <w:rPr>
          <w:rFonts w:ascii="Times New Roman" w:hAnsi="Times New Roman" w:cs="Times New Roman"/>
          <w:lang w:val="en-GB"/>
        </w:rPr>
        <w:t>Schermelleh-engel et al., 2003</w:t>
      </w:r>
      <w:r w:rsidR="00BD53F6">
        <w:rPr>
          <w:rFonts w:ascii="Times New Roman" w:hAnsi="Times New Roman" w:cs="Times New Roman"/>
          <w:lang w:val="en-GB"/>
        </w:rPr>
        <w:t>). Both of these two indices we</w:t>
      </w:r>
      <w:r w:rsidR="005F1F6A">
        <w:rPr>
          <w:rFonts w:ascii="Times New Roman" w:hAnsi="Times New Roman" w:cs="Times New Roman"/>
          <w:lang w:val="en-GB"/>
        </w:rPr>
        <w:t>re of great importance for this</w:t>
      </w:r>
      <w:r w:rsidR="00BD53F6">
        <w:rPr>
          <w:rFonts w:ascii="Times New Roman" w:hAnsi="Times New Roman" w:cs="Times New Roman"/>
          <w:lang w:val="en-GB"/>
        </w:rPr>
        <w:t xml:space="preserve"> model</w:t>
      </w:r>
      <w:r w:rsidR="005F1F6A">
        <w:rPr>
          <w:rFonts w:ascii="Times New Roman" w:hAnsi="Times New Roman" w:cs="Times New Roman"/>
          <w:lang w:val="en-GB"/>
        </w:rPr>
        <w:t xml:space="preserve"> with non-normal data</w:t>
      </w:r>
      <w:r w:rsidR="00BD53F6">
        <w:rPr>
          <w:rFonts w:ascii="Times New Roman" w:hAnsi="Times New Roman" w:cs="Times New Roman"/>
          <w:lang w:val="en-GB"/>
        </w:rPr>
        <w:t xml:space="preserve"> due to their </w:t>
      </w:r>
      <w:r w:rsidR="005F1F6A">
        <w:rPr>
          <w:rFonts w:ascii="Times New Roman" w:hAnsi="Times New Roman" w:cs="Times New Roman"/>
          <w:lang w:val="en-GB"/>
        </w:rPr>
        <w:t>robustness</w:t>
      </w:r>
      <w:r w:rsidR="00BD53F6">
        <w:rPr>
          <w:rFonts w:ascii="Times New Roman" w:hAnsi="Times New Roman" w:cs="Times New Roman"/>
          <w:lang w:val="en-GB"/>
        </w:rPr>
        <w:t xml:space="preserve"> when dealing with </w:t>
      </w:r>
      <w:r w:rsidR="005F1F6A">
        <w:rPr>
          <w:rFonts w:ascii="Times New Roman" w:hAnsi="Times New Roman" w:cs="Times New Roman"/>
          <w:lang w:val="en-GB"/>
        </w:rPr>
        <w:t>this type of distributions (</w:t>
      </w:r>
      <w:r w:rsidR="009B41BF" w:rsidRPr="009B41BF">
        <w:rPr>
          <w:rFonts w:ascii="Times New Roman" w:hAnsi="Times New Roman" w:cs="Times New Roman"/>
          <w:lang w:val="en-GB"/>
        </w:rPr>
        <w:t>Ainur</w:t>
      </w:r>
      <w:r w:rsidR="009B41BF">
        <w:rPr>
          <w:rFonts w:ascii="Times New Roman" w:hAnsi="Times New Roman" w:cs="Times New Roman"/>
          <w:lang w:val="en-GB"/>
        </w:rPr>
        <w:t xml:space="preserve"> et al., 2017</w:t>
      </w:r>
      <w:r w:rsidR="005F1F6A">
        <w:rPr>
          <w:rFonts w:ascii="Times New Roman" w:hAnsi="Times New Roman" w:cs="Times New Roman"/>
          <w:lang w:val="en-GB"/>
        </w:rPr>
        <w:t>)</w:t>
      </w:r>
      <w:r w:rsidR="00866942">
        <w:rPr>
          <w:rFonts w:ascii="Times New Roman" w:hAnsi="Times New Roman" w:cs="Times New Roman"/>
          <w:lang w:val="en-GB"/>
        </w:rPr>
        <w:t xml:space="preserve"> as they</w:t>
      </w:r>
      <w:r w:rsidR="005F1F6A">
        <w:rPr>
          <w:rFonts w:ascii="Times New Roman" w:hAnsi="Times New Roman" w:cs="Times New Roman"/>
          <w:lang w:val="en-GB"/>
        </w:rPr>
        <w:t xml:space="preserve"> </w:t>
      </w:r>
      <w:r w:rsidR="005F1F6A" w:rsidRPr="005F1F6A">
        <w:rPr>
          <w:rFonts w:ascii="Times New Roman" w:hAnsi="Times New Roman" w:cs="Times New Roman"/>
          <w:lang w:val="en-GB"/>
        </w:rPr>
        <w:t>added a layer of security</w:t>
      </w:r>
      <w:r w:rsidR="005F1F6A">
        <w:rPr>
          <w:rFonts w:ascii="Times New Roman" w:hAnsi="Times New Roman" w:cs="Times New Roman"/>
          <w:lang w:val="en-GB"/>
        </w:rPr>
        <w:t xml:space="preserve"> in the acceptance</w:t>
      </w:r>
      <w:r w:rsidR="005A10F7">
        <w:rPr>
          <w:rFonts w:ascii="Times New Roman" w:hAnsi="Times New Roman" w:cs="Times New Roman"/>
          <w:lang w:val="en-GB"/>
        </w:rPr>
        <w:t xml:space="preserve"> or rejection</w:t>
      </w:r>
      <w:r w:rsidR="005F1F6A">
        <w:rPr>
          <w:rFonts w:ascii="Times New Roman" w:hAnsi="Times New Roman" w:cs="Times New Roman"/>
          <w:lang w:val="en-GB"/>
        </w:rPr>
        <w:t xml:space="preserve"> of the model</w:t>
      </w:r>
      <w:r w:rsidR="00BD53F6">
        <w:rPr>
          <w:rFonts w:ascii="Times New Roman" w:hAnsi="Times New Roman" w:cs="Times New Roman"/>
          <w:lang w:val="en-GB"/>
        </w:rPr>
        <w:t>.</w:t>
      </w:r>
      <w:r w:rsidR="00EA5E71">
        <w:rPr>
          <w:rFonts w:ascii="Times New Roman" w:hAnsi="Times New Roman" w:cs="Times New Roman"/>
          <w:i/>
          <w:lang w:val="en-GB"/>
        </w:rPr>
        <w:br w:type="page"/>
      </w:r>
    </w:p>
    <w:p w14:paraId="5619F8E5" w14:textId="50AD8776" w:rsidR="00D8258F" w:rsidRDefault="00D8258F" w:rsidP="00D8258F">
      <w:pPr>
        <w:pStyle w:val="Ttulo2"/>
        <w:rPr>
          <w:rFonts w:ascii="Times New Roman" w:hAnsi="Times New Roman" w:cs="Times New Roman"/>
          <w:i/>
          <w:color w:val="auto"/>
          <w:sz w:val="22"/>
          <w:szCs w:val="22"/>
          <w:lang w:val="en-GB"/>
        </w:rPr>
      </w:pPr>
      <w:r>
        <w:rPr>
          <w:rFonts w:ascii="Times New Roman" w:hAnsi="Times New Roman" w:cs="Times New Roman"/>
          <w:i/>
          <w:color w:val="auto"/>
          <w:sz w:val="22"/>
          <w:szCs w:val="22"/>
          <w:lang w:val="en-GB"/>
        </w:rPr>
        <w:lastRenderedPageBreak/>
        <w:t>SEM parameter estimates</w:t>
      </w:r>
      <w:r w:rsidR="00211D4B">
        <w:rPr>
          <w:rFonts w:ascii="Times New Roman" w:hAnsi="Times New Roman" w:cs="Times New Roman"/>
          <w:i/>
          <w:color w:val="auto"/>
          <w:sz w:val="22"/>
          <w:szCs w:val="22"/>
          <w:lang w:val="en-GB"/>
        </w:rPr>
        <w:t xml:space="preserve"> and correlations</w:t>
      </w:r>
      <w:r w:rsidR="008F596B">
        <w:rPr>
          <w:rFonts w:ascii="Times New Roman" w:hAnsi="Times New Roman" w:cs="Times New Roman"/>
          <w:i/>
          <w:color w:val="auto"/>
          <w:sz w:val="22"/>
          <w:szCs w:val="22"/>
          <w:lang w:val="en-GB"/>
        </w:rPr>
        <w:t xml:space="preserve"> model 1</w:t>
      </w:r>
      <w:r>
        <w:rPr>
          <w:rFonts w:ascii="Times New Roman" w:hAnsi="Times New Roman" w:cs="Times New Roman"/>
          <w:i/>
          <w:color w:val="auto"/>
          <w:sz w:val="22"/>
          <w:szCs w:val="22"/>
          <w:lang w:val="en-GB"/>
        </w:rPr>
        <w:t>.</w:t>
      </w:r>
    </w:p>
    <w:p w14:paraId="7339FC09" w14:textId="7473AB86" w:rsidR="005A10F7" w:rsidRDefault="005A10F7" w:rsidP="00262E82">
      <w:pPr>
        <w:ind w:firstLine="576"/>
        <w:rPr>
          <w:rFonts w:ascii="Times New Roman" w:hAnsi="Times New Roman" w:cs="Times New Roman"/>
          <w:lang w:val="en-GB"/>
        </w:rPr>
      </w:pPr>
      <w:r w:rsidRPr="005A10F7">
        <w:rPr>
          <w:rFonts w:ascii="Times New Roman" w:hAnsi="Times New Roman" w:cs="Times New Roman"/>
          <w:lang w:val="en-GB"/>
        </w:rPr>
        <w:t>If this lack of fit already raised serious doubts about the viability of the model, an inspection of the parameter estimates confirmed that this theoretical model did not hold.</w:t>
      </w:r>
    </w:p>
    <w:p w14:paraId="3D8D7313" w14:textId="3507A60E" w:rsidR="009D1C02" w:rsidRDefault="00571ABB" w:rsidP="00262E82">
      <w:pPr>
        <w:ind w:firstLine="576"/>
        <w:rPr>
          <w:rFonts w:ascii="Times New Roman" w:hAnsi="Times New Roman" w:cs="Times New Roman"/>
          <w:lang w:val="en-GB"/>
        </w:rPr>
      </w:pPr>
      <w:r>
        <w:rPr>
          <w:rFonts w:ascii="Times New Roman" w:hAnsi="Times New Roman" w:cs="Times New Roman"/>
          <w:lang w:val="en-GB"/>
        </w:rPr>
        <w:t xml:space="preserve">The structure of the model </w:t>
      </w:r>
      <w:r w:rsidR="003F75E9">
        <w:rPr>
          <w:rFonts w:ascii="Times New Roman" w:hAnsi="Times New Roman" w:cs="Times New Roman"/>
          <w:lang w:val="en-GB"/>
        </w:rPr>
        <w:t>with th</w:t>
      </w:r>
      <w:r w:rsidR="007B4F58">
        <w:rPr>
          <w:rFonts w:ascii="Times New Roman" w:hAnsi="Times New Roman" w:cs="Times New Roman"/>
          <w:lang w:val="en-GB"/>
        </w:rPr>
        <w:t>e standardized estimates and their</w:t>
      </w:r>
      <w:r w:rsidR="003F75E9">
        <w:rPr>
          <w:rFonts w:ascii="Times New Roman" w:hAnsi="Times New Roman" w:cs="Times New Roman"/>
          <w:lang w:val="en-GB"/>
        </w:rPr>
        <w:t xml:space="preserve"> significance level </w:t>
      </w:r>
      <w:r>
        <w:rPr>
          <w:rFonts w:ascii="Times New Roman" w:hAnsi="Times New Roman" w:cs="Times New Roman"/>
          <w:lang w:val="en-GB"/>
        </w:rPr>
        <w:t>is displayed in F</w:t>
      </w:r>
      <w:r w:rsidR="003F75E9">
        <w:rPr>
          <w:rFonts w:ascii="Times New Roman" w:hAnsi="Times New Roman" w:cs="Times New Roman"/>
          <w:lang w:val="en-GB"/>
        </w:rPr>
        <w:t>igure 1</w:t>
      </w:r>
      <w:r w:rsidR="007655B9">
        <w:rPr>
          <w:rStyle w:val="Refdenotaalpie"/>
          <w:rFonts w:ascii="Times New Roman" w:hAnsi="Times New Roman" w:cs="Times New Roman"/>
          <w:lang w:val="en-GB"/>
        </w:rPr>
        <w:footnoteReference w:id="1"/>
      </w:r>
      <w:r w:rsidR="003F75E9">
        <w:rPr>
          <w:rFonts w:ascii="Times New Roman" w:hAnsi="Times New Roman" w:cs="Times New Roman"/>
          <w:lang w:val="en-GB"/>
        </w:rPr>
        <w:t>.</w:t>
      </w:r>
      <w:r w:rsidR="00990815">
        <w:rPr>
          <w:rFonts w:ascii="Times New Roman" w:hAnsi="Times New Roman" w:cs="Times New Roman"/>
          <w:lang w:val="en-GB"/>
        </w:rPr>
        <w:t xml:space="preserve"> </w:t>
      </w:r>
      <w:r w:rsidR="00173643">
        <w:rPr>
          <w:rFonts w:ascii="Times New Roman" w:hAnsi="Times New Roman" w:cs="Times New Roman"/>
          <w:lang w:val="en-GB"/>
        </w:rPr>
        <w:t>All the relations between manifest variables</w:t>
      </w:r>
      <w:r w:rsidR="003F7928">
        <w:rPr>
          <w:rFonts w:ascii="Times New Roman" w:hAnsi="Times New Roman" w:cs="Times New Roman"/>
          <w:lang w:val="en-GB"/>
        </w:rPr>
        <w:t xml:space="preserve"> and latent variables were statistically significant (p&lt;0.01) as well as the</w:t>
      </w:r>
      <w:r w:rsidR="00173643">
        <w:rPr>
          <w:rFonts w:ascii="Times New Roman" w:hAnsi="Times New Roman" w:cs="Times New Roman"/>
          <w:lang w:val="en-GB"/>
        </w:rPr>
        <w:t xml:space="preserve"> correlations</w:t>
      </w:r>
      <w:r w:rsidR="003F7928">
        <w:rPr>
          <w:rFonts w:ascii="Times New Roman" w:hAnsi="Times New Roman" w:cs="Times New Roman"/>
          <w:lang w:val="en-GB"/>
        </w:rPr>
        <w:t xml:space="preserve"> between latent variables. However, we found non-significant regression paths between some of the latent independent variables and the dependent latent variable Science Rejection.</w:t>
      </w:r>
      <w:r w:rsidR="003F7928" w:rsidRPr="008A4AA8">
        <w:rPr>
          <w:lang w:val="en-GB"/>
        </w:rPr>
        <w:t xml:space="preserve"> </w:t>
      </w:r>
      <w:r w:rsidR="003F7928" w:rsidRPr="003F7928">
        <w:rPr>
          <w:rFonts w:ascii="Times New Roman" w:hAnsi="Times New Roman" w:cs="Times New Roman"/>
          <w:lang w:val="en-GB"/>
        </w:rPr>
        <w:t>The statistical model revealed no significant</w:t>
      </w:r>
      <w:r w:rsidR="006B70C3">
        <w:rPr>
          <w:rFonts w:ascii="Times New Roman" w:hAnsi="Times New Roman" w:cs="Times New Roman"/>
          <w:lang w:val="en-GB"/>
        </w:rPr>
        <w:t xml:space="preserve"> regression</w:t>
      </w:r>
      <w:r w:rsidR="003F7928" w:rsidRPr="003F7928">
        <w:rPr>
          <w:rFonts w:ascii="Times New Roman" w:hAnsi="Times New Roman" w:cs="Times New Roman"/>
          <w:lang w:val="en-GB"/>
        </w:rPr>
        <w:t xml:space="preserve"> relationships between Manichaeism and Science Rejection</w:t>
      </w:r>
      <w:r w:rsidR="003F7928">
        <w:rPr>
          <w:rFonts w:ascii="Times New Roman" w:hAnsi="Times New Roman" w:cs="Times New Roman"/>
          <w:lang w:val="en-GB"/>
        </w:rPr>
        <w:t xml:space="preserve"> (p=0.9</w:t>
      </w:r>
      <w:r w:rsidR="006B70C3">
        <w:rPr>
          <w:rFonts w:ascii="Times New Roman" w:hAnsi="Times New Roman" w:cs="Times New Roman"/>
          <w:lang w:val="en-GB"/>
        </w:rPr>
        <w:t>22</w:t>
      </w:r>
      <w:r w:rsidR="003F7928">
        <w:rPr>
          <w:rFonts w:ascii="Times New Roman" w:hAnsi="Times New Roman" w:cs="Times New Roman"/>
          <w:lang w:val="en-GB"/>
        </w:rPr>
        <w:t>)</w:t>
      </w:r>
      <w:r w:rsidR="003F7928" w:rsidRPr="003F7928">
        <w:rPr>
          <w:rFonts w:ascii="Times New Roman" w:hAnsi="Times New Roman" w:cs="Times New Roman"/>
          <w:lang w:val="en-GB"/>
        </w:rPr>
        <w:t>, as well as between Conservatism and Science Rejection</w:t>
      </w:r>
      <w:r w:rsidR="003F7928">
        <w:rPr>
          <w:rFonts w:ascii="Times New Roman" w:hAnsi="Times New Roman" w:cs="Times New Roman"/>
          <w:lang w:val="en-GB"/>
        </w:rPr>
        <w:t>(p=0.</w:t>
      </w:r>
      <w:r w:rsidR="006B70C3">
        <w:rPr>
          <w:rFonts w:ascii="Times New Roman" w:hAnsi="Times New Roman" w:cs="Times New Roman"/>
          <w:lang w:val="en-GB"/>
        </w:rPr>
        <w:t>114</w:t>
      </w:r>
      <w:r w:rsidR="003F7928">
        <w:rPr>
          <w:rFonts w:ascii="Times New Roman" w:hAnsi="Times New Roman" w:cs="Times New Roman"/>
          <w:lang w:val="en-GB"/>
        </w:rPr>
        <w:t>)</w:t>
      </w:r>
      <w:r w:rsidR="003F7928" w:rsidRPr="003F7928">
        <w:rPr>
          <w:rFonts w:ascii="Times New Roman" w:hAnsi="Times New Roman" w:cs="Times New Roman"/>
          <w:lang w:val="en-GB"/>
        </w:rPr>
        <w:t>.</w:t>
      </w:r>
      <w:r w:rsidR="006B70C3">
        <w:rPr>
          <w:rFonts w:ascii="Times New Roman" w:hAnsi="Times New Roman" w:cs="Times New Roman"/>
          <w:lang w:val="en-GB"/>
        </w:rPr>
        <w:t xml:space="preserve"> </w:t>
      </w:r>
      <w:bookmarkStart w:id="14" w:name="_Hlk156908125"/>
      <w:r w:rsidR="006B70C3">
        <w:rPr>
          <w:rFonts w:ascii="Times New Roman" w:hAnsi="Times New Roman" w:cs="Times New Roman"/>
          <w:lang w:val="en-GB"/>
        </w:rPr>
        <w:t>Critical Thinking</w:t>
      </w:r>
      <w:bookmarkEnd w:id="14"/>
      <w:r w:rsidR="006B70C3">
        <w:rPr>
          <w:rFonts w:ascii="Times New Roman" w:hAnsi="Times New Roman" w:cs="Times New Roman"/>
          <w:lang w:val="en-GB"/>
        </w:rPr>
        <w:t>, Conspiracionism and Progressive showed significance in the regression of Science Rejection (p&lt;0.05).</w:t>
      </w:r>
      <w:r w:rsidR="00173643">
        <w:rPr>
          <w:rFonts w:ascii="Times New Roman" w:hAnsi="Times New Roman" w:cs="Times New Roman"/>
          <w:lang w:val="en-GB"/>
        </w:rPr>
        <w:t xml:space="preserve"> This model shows a very strong </w:t>
      </w:r>
      <w:r w:rsidR="006B70C3">
        <w:rPr>
          <w:rFonts w:ascii="Times New Roman" w:hAnsi="Times New Roman" w:cs="Times New Roman"/>
          <w:lang w:val="en-GB"/>
        </w:rPr>
        <w:t xml:space="preserve">negative </w:t>
      </w:r>
      <w:r w:rsidR="00173643">
        <w:rPr>
          <w:rFonts w:ascii="Times New Roman" w:hAnsi="Times New Roman" w:cs="Times New Roman"/>
          <w:lang w:val="en-GB"/>
        </w:rPr>
        <w:t xml:space="preserve">relationship between </w:t>
      </w:r>
      <w:r w:rsidR="006B70C3">
        <w:rPr>
          <w:rFonts w:ascii="Times New Roman" w:hAnsi="Times New Roman" w:cs="Times New Roman"/>
          <w:lang w:val="en-GB"/>
        </w:rPr>
        <w:t xml:space="preserve">Progressive </w:t>
      </w:r>
      <w:r w:rsidR="00173643">
        <w:rPr>
          <w:rFonts w:ascii="Times New Roman" w:hAnsi="Times New Roman" w:cs="Times New Roman"/>
          <w:lang w:val="en-GB"/>
        </w:rPr>
        <w:t xml:space="preserve">and </w:t>
      </w:r>
      <w:r w:rsidR="006B70C3">
        <w:rPr>
          <w:rFonts w:ascii="Times New Roman" w:hAnsi="Times New Roman" w:cs="Times New Roman"/>
          <w:lang w:val="en-GB"/>
        </w:rPr>
        <w:t>Science Rejection</w:t>
      </w:r>
      <w:r w:rsidR="006B70C3" w:rsidDel="006B70C3">
        <w:rPr>
          <w:rFonts w:ascii="Times New Roman" w:hAnsi="Times New Roman" w:cs="Times New Roman"/>
          <w:lang w:val="en-GB"/>
        </w:rPr>
        <w:t xml:space="preserve"> </w:t>
      </w:r>
      <w:r w:rsidR="00173643">
        <w:rPr>
          <w:rFonts w:ascii="Times New Roman" w:hAnsi="Times New Roman" w:cs="Times New Roman"/>
          <w:lang w:val="en-GB"/>
        </w:rPr>
        <w:t>(β=</w:t>
      </w:r>
      <w:r w:rsidR="006B70C3">
        <w:rPr>
          <w:rFonts w:ascii="Times New Roman" w:hAnsi="Times New Roman" w:cs="Times New Roman"/>
          <w:lang w:val="en-GB"/>
        </w:rPr>
        <w:t>-</w:t>
      </w:r>
      <w:r w:rsidR="00173643">
        <w:rPr>
          <w:rFonts w:ascii="Times New Roman" w:hAnsi="Times New Roman" w:cs="Times New Roman"/>
          <w:lang w:val="en-GB"/>
        </w:rPr>
        <w:t>.</w:t>
      </w:r>
      <w:r w:rsidR="006B70C3">
        <w:rPr>
          <w:rFonts w:ascii="Times New Roman" w:hAnsi="Times New Roman" w:cs="Times New Roman"/>
          <w:lang w:val="en-GB"/>
        </w:rPr>
        <w:t>76</w:t>
      </w:r>
      <w:r w:rsidR="00173643">
        <w:rPr>
          <w:rFonts w:ascii="Times New Roman" w:hAnsi="Times New Roman" w:cs="Times New Roman"/>
          <w:lang w:val="en-GB"/>
        </w:rPr>
        <w:t xml:space="preserve">) and a lesser </w:t>
      </w:r>
      <w:r w:rsidR="006B70C3">
        <w:rPr>
          <w:rFonts w:ascii="Times New Roman" w:hAnsi="Times New Roman" w:cs="Times New Roman"/>
          <w:lang w:val="en-GB"/>
        </w:rPr>
        <w:t xml:space="preserve">negative </w:t>
      </w:r>
      <w:r w:rsidR="00173643">
        <w:rPr>
          <w:rFonts w:ascii="Times New Roman" w:hAnsi="Times New Roman" w:cs="Times New Roman"/>
          <w:lang w:val="en-GB"/>
        </w:rPr>
        <w:t xml:space="preserve">relation between </w:t>
      </w:r>
      <w:r w:rsidR="006B70C3" w:rsidRPr="006B70C3">
        <w:rPr>
          <w:rFonts w:ascii="Times New Roman" w:hAnsi="Times New Roman" w:cs="Times New Roman"/>
          <w:lang w:val="en-GB"/>
        </w:rPr>
        <w:t>Critical Thinking</w:t>
      </w:r>
      <w:r w:rsidR="006B70C3" w:rsidRPr="006B70C3" w:rsidDel="006B70C3">
        <w:rPr>
          <w:rFonts w:ascii="Times New Roman" w:hAnsi="Times New Roman" w:cs="Times New Roman"/>
          <w:lang w:val="en-GB"/>
        </w:rPr>
        <w:t xml:space="preserve"> </w:t>
      </w:r>
      <w:r w:rsidR="00173643">
        <w:rPr>
          <w:rFonts w:ascii="Times New Roman" w:hAnsi="Times New Roman" w:cs="Times New Roman"/>
          <w:lang w:val="en-GB"/>
        </w:rPr>
        <w:t xml:space="preserve">and </w:t>
      </w:r>
      <w:r w:rsidR="006B70C3">
        <w:rPr>
          <w:rFonts w:ascii="Times New Roman" w:hAnsi="Times New Roman" w:cs="Times New Roman"/>
          <w:lang w:val="en-GB"/>
        </w:rPr>
        <w:t>Science Rejection</w:t>
      </w:r>
      <w:r w:rsidR="006B70C3" w:rsidDel="006B70C3">
        <w:rPr>
          <w:rFonts w:ascii="Times New Roman" w:hAnsi="Times New Roman" w:cs="Times New Roman"/>
          <w:lang w:val="en-GB"/>
        </w:rPr>
        <w:t xml:space="preserve"> </w:t>
      </w:r>
      <w:r w:rsidR="00173643">
        <w:rPr>
          <w:rFonts w:ascii="Times New Roman" w:hAnsi="Times New Roman" w:cs="Times New Roman"/>
          <w:lang w:val="en-GB"/>
        </w:rPr>
        <w:t>(β=</w:t>
      </w:r>
      <w:r w:rsidR="006B70C3">
        <w:rPr>
          <w:rFonts w:ascii="Times New Roman" w:hAnsi="Times New Roman" w:cs="Times New Roman"/>
          <w:lang w:val="en-GB"/>
        </w:rPr>
        <w:t>-</w:t>
      </w:r>
      <w:r w:rsidR="00173643">
        <w:rPr>
          <w:rFonts w:ascii="Times New Roman" w:hAnsi="Times New Roman" w:cs="Times New Roman"/>
          <w:lang w:val="en-GB"/>
        </w:rPr>
        <w:t>.</w:t>
      </w:r>
      <w:r w:rsidR="006B70C3">
        <w:rPr>
          <w:rFonts w:ascii="Times New Roman" w:hAnsi="Times New Roman" w:cs="Times New Roman"/>
          <w:lang w:val="en-GB"/>
        </w:rPr>
        <w:t>32</w:t>
      </w:r>
      <w:r w:rsidR="00173643">
        <w:rPr>
          <w:rFonts w:ascii="Times New Roman" w:hAnsi="Times New Roman" w:cs="Times New Roman"/>
          <w:lang w:val="en-GB"/>
        </w:rPr>
        <w:t>). On the other hand, there seems to be a</w:t>
      </w:r>
      <w:r w:rsidR="006B70C3">
        <w:rPr>
          <w:rFonts w:ascii="Times New Roman" w:hAnsi="Times New Roman" w:cs="Times New Roman"/>
          <w:lang w:val="en-GB"/>
        </w:rPr>
        <w:t>lso a strong</w:t>
      </w:r>
      <w:r w:rsidR="00173643">
        <w:rPr>
          <w:rFonts w:ascii="Times New Roman" w:hAnsi="Times New Roman" w:cs="Times New Roman"/>
          <w:lang w:val="en-GB"/>
        </w:rPr>
        <w:t xml:space="preserve"> </w:t>
      </w:r>
      <w:r w:rsidR="006B70C3">
        <w:rPr>
          <w:rFonts w:ascii="Times New Roman" w:hAnsi="Times New Roman" w:cs="Times New Roman"/>
          <w:lang w:val="en-GB"/>
        </w:rPr>
        <w:t xml:space="preserve">positive </w:t>
      </w:r>
      <w:r w:rsidR="00173643">
        <w:rPr>
          <w:rFonts w:ascii="Times New Roman" w:hAnsi="Times New Roman" w:cs="Times New Roman"/>
          <w:lang w:val="en-GB"/>
        </w:rPr>
        <w:t xml:space="preserve">relation between </w:t>
      </w:r>
      <w:r w:rsidR="006B70C3">
        <w:rPr>
          <w:rFonts w:ascii="Times New Roman" w:hAnsi="Times New Roman" w:cs="Times New Roman"/>
          <w:lang w:val="en-GB"/>
        </w:rPr>
        <w:t xml:space="preserve">Conspiracionism </w:t>
      </w:r>
      <w:r w:rsidR="00173643">
        <w:rPr>
          <w:rFonts w:ascii="Times New Roman" w:hAnsi="Times New Roman" w:cs="Times New Roman"/>
          <w:lang w:val="en-GB"/>
        </w:rPr>
        <w:t xml:space="preserve">and </w:t>
      </w:r>
      <w:r w:rsidR="006B70C3">
        <w:rPr>
          <w:rFonts w:ascii="Times New Roman" w:hAnsi="Times New Roman" w:cs="Times New Roman"/>
          <w:lang w:val="en-GB"/>
        </w:rPr>
        <w:t>Science Rejection</w:t>
      </w:r>
      <w:r w:rsidR="006B70C3" w:rsidDel="006B70C3">
        <w:rPr>
          <w:rFonts w:ascii="Times New Roman" w:hAnsi="Times New Roman" w:cs="Times New Roman"/>
          <w:lang w:val="en-GB"/>
        </w:rPr>
        <w:t xml:space="preserve"> </w:t>
      </w:r>
      <w:r w:rsidR="00173643">
        <w:rPr>
          <w:rFonts w:ascii="Times New Roman" w:hAnsi="Times New Roman" w:cs="Times New Roman"/>
          <w:lang w:val="en-GB"/>
        </w:rPr>
        <w:t>(β=.</w:t>
      </w:r>
      <w:r w:rsidR="006B70C3">
        <w:rPr>
          <w:rFonts w:ascii="Times New Roman" w:hAnsi="Times New Roman" w:cs="Times New Roman"/>
          <w:lang w:val="en-GB"/>
        </w:rPr>
        <w:t>62</w:t>
      </w:r>
      <w:r w:rsidR="00173643">
        <w:rPr>
          <w:rFonts w:ascii="Times New Roman" w:hAnsi="Times New Roman" w:cs="Times New Roman"/>
          <w:lang w:val="en-GB"/>
        </w:rPr>
        <w:t xml:space="preserve">). Altogether, these </w:t>
      </w:r>
      <w:r w:rsidR="003F7928">
        <w:rPr>
          <w:rFonts w:ascii="Times New Roman" w:hAnsi="Times New Roman" w:cs="Times New Roman"/>
          <w:lang w:val="en-GB"/>
        </w:rPr>
        <w:t xml:space="preserve">five </w:t>
      </w:r>
      <w:r w:rsidR="00173643">
        <w:rPr>
          <w:rFonts w:ascii="Times New Roman" w:hAnsi="Times New Roman" w:cs="Times New Roman"/>
          <w:lang w:val="en-GB"/>
        </w:rPr>
        <w:t>latent variables explain</w:t>
      </w:r>
      <w:r w:rsidR="008A4AA8">
        <w:rPr>
          <w:rFonts w:ascii="Times New Roman" w:hAnsi="Times New Roman" w:cs="Times New Roman"/>
          <w:lang w:val="en-GB"/>
        </w:rPr>
        <w:t>ed</w:t>
      </w:r>
      <w:r w:rsidR="00173643">
        <w:rPr>
          <w:rFonts w:ascii="Times New Roman" w:hAnsi="Times New Roman" w:cs="Times New Roman"/>
          <w:lang w:val="en-GB"/>
        </w:rPr>
        <w:t xml:space="preserve"> </w:t>
      </w:r>
      <w:r w:rsidR="003F7928">
        <w:rPr>
          <w:rFonts w:ascii="Times New Roman" w:hAnsi="Times New Roman" w:cs="Times New Roman"/>
          <w:lang w:val="en-GB"/>
        </w:rPr>
        <w:t>52</w:t>
      </w:r>
      <w:r w:rsidR="00173643">
        <w:rPr>
          <w:rFonts w:ascii="Times New Roman" w:hAnsi="Times New Roman" w:cs="Times New Roman"/>
          <w:lang w:val="en-GB"/>
        </w:rPr>
        <w:t xml:space="preserve">% of the variance of </w:t>
      </w:r>
      <w:r w:rsidR="003F7928" w:rsidRPr="003F7928">
        <w:rPr>
          <w:rFonts w:ascii="Times New Roman" w:hAnsi="Times New Roman" w:cs="Times New Roman"/>
          <w:lang w:val="en-GB"/>
        </w:rPr>
        <w:t>Science Rejection</w:t>
      </w:r>
      <w:r w:rsidR="00173643">
        <w:rPr>
          <w:rFonts w:ascii="Times New Roman" w:hAnsi="Times New Roman" w:cs="Times New Roman"/>
          <w:lang w:val="en-GB"/>
        </w:rPr>
        <w:t>.</w:t>
      </w:r>
    </w:p>
    <w:p w14:paraId="43A50411" w14:textId="49ED8C18" w:rsidR="00DD0D78" w:rsidRPr="00D26921" w:rsidRDefault="00D26921" w:rsidP="00D26921">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D26921">
        <w:rPr>
          <w:rFonts w:ascii="Times New Roman" w:eastAsia="Times New Roman" w:hAnsi="Times New Roman" w:cs="Times New Roman"/>
          <w:noProof/>
          <w:sz w:val="24"/>
          <w:szCs w:val="24"/>
          <w:lang w:eastAsia="es-ES"/>
        </w:rPr>
        <w:drawing>
          <wp:inline distT="0" distB="0" distL="0" distR="0" wp14:anchorId="0FD7AAFA" wp14:editId="6D650BA6">
            <wp:extent cx="5681973" cy="3124200"/>
            <wp:effectExtent l="0" t="0" r="0" b="0"/>
            <wp:docPr id="1" name="Imagen 1" descr="C:\Users\u7443\AppData\Local\Packages\Microsoft.Windows.Photos_8wekyb3d8bbwe\TempState\ShareServiceTempFolder\SEM_Model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7443\AppData\Local\Packages\Microsoft.Windows.Photos_8wekyb3d8bbwe\TempState\ShareServiceTempFolder\SEM_Model_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2186" cy="3135314"/>
                    </a:xfrm>
                    <a:prstGeom prst="rect">
                      <a:avLst/>
                    </a:prstGeom>
                    <a:noFill/>
                    <a:ln>
                      <a:noFill/>
                    </a:ln>
                  </pic:spPr>
                </pic:pic>
              </a:graphicData>
            </a:graphic>
          </wp:inline>
        </w:drawing>
      </w:r>
    </w:p>
    <w:p w14:paraId="6EB43FEB" w14:textId="16DA11CC" w:rsidR="0099640E" w:rsidRDefault="00BF5CF9" w:rsidP="004F6D92">
      <w:pPr>
        <w:ind w:firstLine="576"/>
        <w:rPr>
          <w:rFonts w:ascii="Times New Roman" w:hAnsi="Times New Roman" w:cs="Times New Roman"/>
          <w:lang w:val="en-GB"/>
        </w:rPr>
      </w:pPr>
      <w:r>
        <w:rPr>
          <w:rFonts w:ascii="Times New Roman" w:hAnsi="Times New Roman" w:cs="Times New Roman"/>
          <w:lang w:val="en-GB"/>
        </w:rPr>
        <w:t>Regarding the correlations</w:t>
      </w:r>
      <w:r w:rsidR="00CC2DA9">
        <w:rPr>
          <w:rFonts w:ascii="Times New Roman" w:hAnsi="Times New Roman" w:cs="Times New Roman"/>
          <w:lang w:val="en-GB"/>
        </w:rPr>
        <w:t xml:space="preserve"> </w:t>
      </w:r>
      <w:r>
        <w:rPr>
          <w:rFonts w:ascii="Times New Roman" w:hAnsi="Times New Roman" w:cs="Times New Roman"/>
          <w:lang w:val="en-GB"/>
        </w:rPr>
        <w:t xml:space="preserve">of the latent </w:t>
      </w:r>
      <w:r w:rsidR="00DD0D78">
        <w:rPr>
          <w:rFonts w:ascii="Times New Roman" w:hAnsi="Times New Roman" w:cs="Times New Roman"/>
          <w:lang w:val="en-GB"/>
        </w:rPr>
        <w:t>variables,</w:t>
      </w:r>
      <w:r w:rsidR="005849E4">
        <w:rPr>
          <w:rFonts w:ascii="Times New Roman" w:hAnsi="Times New Roman" w:cs="Times New Roman"/>
          <w:lang w:val="en-GB"/>
        </w:rPr>
        <w:t xml:space="preserve"> as mentioned before the</w:t>
      </w:r>
      <w:r w:rsidR="00DD0D78">
        <w:rPr>
          <w:rFonts w:ascii="Times New Roman" w:hAnsi="Times New Roman" w:cs="Times New Roman"/>
          <w:lang w:val="en-GB"/>
        </w:rPr>
        <w:t>s</w:t>
      </w:r>
      <w:r w:rsidR="005849E4">
        <w:rPr>
          <w:rFonts w:ascii="Times New Roman" w:hAnsi="Times New Roman" w:cs="Times New Roman"/>
          <w:lang w:val="en-GB"/>
        </w:rPr>
        <w:t>e</w:t>
      </w:r>
      <w:r w:rsidR="00DD0D78">
        <w:rPr>
          <w:rFonts w:ascii="Times New Roman" w:hAnsi="Times New Roman" w:cs="Times New Roman"/>
          <w:lang w:val="en-GB"/>
        </w:rPr>
        <w:t xml:space="preserve"> correlations can be found at Table 5.</w:t>
      </w:r>
      <w:r>
        <w:rPr>
          <w:rFonts w:ascii="Times New Roman" w:hAnsi="Times New Roman" w:cs="Times New Roman"/>
          <w:lang w:val="en-GB"/>
        </w:rPr>
        <w:t xml:space="preserve"> </w:t>
      </w:r>
      <w:r w:rsidR="00DD0D78">
        <w:rPr>
          <w:rFonts w:ascii="Times New Roman" w:hAnsi="Times New Roman" w:cs="Times New Roman"/>
          <w:lang w:val="en-GB"/>
        </w:rPr>
        <w:t xml:space="preserve">We </w:t>
      </w:r>
      <w:r>
        <w:rPr>
          <w:rFonts w:ascii="Times New Roman" w:hAnsi="Times New Roman" w:cs="Times New Roman"/>
          <w:lang w:val="en-GB"/>
        </w:rPr>
        <w:t>found</w:t>
      </w:r>
      <w:r w:rsidR="00DD0D78">
        <w:rPr>
          <w:rFonts w:ascii="Times New Roman" w:hAnsi="Times New Roman" w:cs="Times New Roman"/>
          <w:lang w:val="en-GB"/>
        </w:rPr>
        <w:t xml:space="preserve"> naturally occurring significant correlations between the five latent variables that served as predictors to Science Rejection. </w:t>
      </w:r>
      <w:r w:rsidR="00DD0D78" w:rsidRPr="00DD0D78">
        <w:rPr>
          <w:rFonts w:ascii="Times New Roman" w:hAnsi="Times New Roman" w:cs="Times New Roman"/>
          <w:lang w:val="en-GB"/>
        </w:rPr>
        <w:t xml:space="preserve">Apart from the </w:t>
      </w:r>
      <w:r w:rsidR="00DD0D78">
        <w:rPr>
          <w:rFonts w:ascii="Times New Roman" w:hAnsi="Times New Roman" w:cs="Times New Roman"/>
          <w:lang w:val="en-GB"/>
        </w:rPr>
        <w:t xml:space="preserve">expected </w:t>
      </w:r>
      <w:r w:rsidR="00DD0D78" w:rsidRPr="00DD0D78">
        <w:rPr>
          <w:rFonts w:ascii="Times New Roman" w:hAnsi="Times New Roman" w:cs="Times New Roman"/>
          <w:lang w:val="en-GB"/>
        </w:rPr>
        <w:t>strong</w:t>
      </w:r>
      <w:r w:rsidR="00DD0D78">
        <w:rPr>
          <w:rFonts w:ascii="Times New Roman" w:hAnsi="Times New Roman" w:cs="Times New Roman"/>
          <w:lang w:val="en-GB"/>
        </w:rPr>
        <w:t xml:space="preserve"> negative</w:t>
      </w:r>
      <w:r w:rsidR="00DD0D78" w:rsidRPr="00DD0D78">
        <w:rPr>
          <w:rFonts w:ascii="Times New Roman" w:hAnsi="Times New Roman" w:cs="Times New Roman"/>
          <w:lang w:val="en-GB"/>
        </w:rPr>
        <w:t xml:space="preserve"> relationship between </w:t>
      </w:r>
      <w:r w:rsidR="00DD0D78">
        <w:rPr>
          <w:rFonts w:ascii="Times New Roman" w:hAnsi="Times New Roman" w:cs="Times New Roman"/>
          <w:lang w:val="en-GB"/>
        </w:rPr>
        <w:t>Progressive and Conservative</w:t>
      </w:r>
      <w:r w:rsidR="00D80072">
        <w:rPr>
          <w:rFonts w:ascii="Times New Roman" w:hAnsi="Times New Roman" w:cs="Times New Roman"/>
          <w:lang w:val="en-GB"/>
        </w:rPr>
        <w:t xml:space="preserve">, </w:t>
      </w:r>
      <w:r w:rsidR="00D80072" w:rsidRPr="00BF5CF9">
        <w:rPr>
          <w:rFonts w:ascii="Times New Roman" w:hAnsi="Times New Roman" w:cs="Times New Roman"/>
          <w:i/>
          <w:lang w:val="en-GB"/>
        </w:rPr>
        <w:t>r</w:t>
      </w:r>
      <w:r w:rsidR="00D80072">
        <w:rPr>
          <w:rFonts w:ascii="Times New Roman" w:hAnsi="Times New Roman" w:cs="Times New Roman"/>
          <w:lang w:val="en-GB"/>
        </w:rPr>
        <w:t xml:space="preserve"> =-.69</w:t>
      </w:r>
      <w:r w:rsidR="00DD0D78">
        <w:rPr>
          <w:rFonts w:ascii="Times New Roman" w:hAnsi="Times New Roman" w:cs="Times New Roman"/>
          <w:lang w:val="en-GB"/>
        </w:rPr>
        <w:t>, there were relevant relations between Critical Thinking and Progressive</w:t>
      </w:r>
      <w:r w:rsidR="00D80072">
        <w:rPr>
          <w:rFonts w:ascii="Times New Roman" w:hAnsi="Times New Roman" w:cs="Times New Roman"/>
          <w:lang w:val="en-GB"/>
        </w:rPr>
        <w:t xml:space="preserve">, </w:t>
      </w:r>
      <w:r w:rsidR="00D80072" w:rsidRPr="00BF5CF9">
        <w:rPr>
          <w:rFonts w:ascii="Times New Roman" w:hAnsi="Times New Roman" w:cs="Times New Roman"/>
          <w:i/>
          <w:lang w:val="en-GB"/>
        </w:rPr>
        <w:t>r</w:t>
      </w:r>
      <w:r w:rsidR="00D80072">
        <w:rPr>
          <w:rFonts w:ascii="Times New Roman" w:hAnsi="Times New Roman" w:cs="Times New Roman"/>
          <w:lang w:val="en-GB"/>
        </w:rPr>
        <w:t xml:space="preserve"> =.63, and between Conservative and Manicheism, </w:t>
      </w:r>
      <w:r w:rsidR="00D80072" w:rsidRPr="00BF5CF9">
        <w:rPr>
          <w:rFonts w:ascii="Times New Roman" w:hAnsi="Times New Roman" w:cs="Times New Roman"/>
          <w:i/>
          <w:lang w:val="en-GB"/>
        </w:rPr>
        <w:t>r</w:t>
      </w:r>
      <w:r w:rsidR="00D80072">
        <w:rPr>
          <w:rFonts w:ascii="Times New Roman" w:hAnsi="Times New Roman" w:cs="Times New Roman"/>
          <w:lang w:val="en-GB"/>
        </w:rPr>
        <w:t xml:space="preserve"> =.54. Other noticeable correlations were the strong importance</w:t>
      </w:r>
      <w:r w:rsidR="008A4AA8">
        <w:rPr>
          <w:rFonts w:ascii="Times New Roman" w:hAnsi="Times New Roman" w:cs="Times New Roman"/>
          <w:lang w:val="en-GB"/>
        </w:rPr>
        <w:t xml:space="preserve"> in the relation</w:t>
      </w:r>
      <w:r w:rsidR="00D80072">
        <w:rPr>
          <w:rFonts w:ascii="Times New Roman" w:hAnsi="Times New Roman" w:cs="Times New Roman"/>
          <w:lang w:val="en-GB"/>
        </w:rPr>
        <w:t xml:space="preserve"> between Conspiracionism</w:t>
      </w:r>
      <w:r w:rsidR="00794C8A">
        <w:rPr>
          <w:rFonts w:ascii="Times New Roman" w:hAnsi="Times New Roman" w:cs="Times New Roman"/>
          <w:lang w:val="en-GB"/>
        </w:rPr>
        <w:t xml:space="preserve"> and</w:t>
      </w:r>
      <w:r w:rsidR="00D80072">
        <w:rPr>
          <w:rFonts w:ascii="Times New Roman" w:hAnsi="Times New Roman" w:cs="Times New Roman"/>
          <w:lang w:val="en-GB"/>
        </w:rPr>
        <w:t xml:space="preserve"> Conservative</w:t>
      </w:r>
      <w:r w:rsidR="00794C8A">
        <w:rPr>
          <w:rFonts w:ascii="Times New Roman" w:hAnsi="Times New Roman" w:cs="Times New Roman"/>
          <w:lang w:val="en-GB"/>
        </w:rPr>
        <w:t xml:space="preserve">, </w:t>
      </w:r>
      <w:r w:rsidR="00794C8A" w:rsidRPr="00BF5CF9">
        <w:rPr>
          <w:rFonts w:ascii="Times New Roman" w:hAnsi="Times New Roman" w:cs="Times New Roman"/>
          <w:i/>
          <w:lang w:val="en-GB"/>
        </w:rPr>
        <w:t>r</w:t>
      </w:r>
      <w:r w:rsidR="00794C8A">
        <w:rPr>
          <w:rFonts w:ascii="Times New Roman" w:hAnsi="Times New Roman" w:cs="Times New Roman"/>
          <w:lang w:val="en-GB"/>
        </w:rPr>
        <w:t xml:space="preserve"> =.47, Conspiracionism</w:t>
      </w:r>
      <w:r w:rsidR="00D80072">
        <w:rPr>
          <w:rFonts w:ascii="Times New Roman" w:hAnsi="Times New Roman" w:cs="Times New Roman"/>
          <w:lang w:val="en-GB"/>
        </w:rPr>
        <w:t xml:space="preserve"> and </w:t>
      </w:r>
      <w:r w:rsidR="00D80072" w:rsidRPr="00D80072">
        <w:rPr>
          <w:rFonts w:ascii="Times New Roman" w:hAnsi="Times New Roman" w:cs="Times New Roman"/>
          <w:lang w:val="en-GB"/>
        </w:rPr>
        <w:t>Manichaeism</w:t>
      </w:r>
      <w:r w:rsidR="00794C8A">
        <w:rPr>
          <w:rFonts w:ascii="Times New Roman" w:hAnsi="Times New Roman" w:cs="Times New Roman"/>
          <w:lang w:val="en-GB"/>
        </w:rPr>
        <w:t xml:space="preserve">, </w:t>
      </w:r>
      <w:r w:rsidR="00794C8A" w:rsidRPr="00BF5CF9">
        <w:rPr>
          <w:rFonts w:ascii="Times New Roman" w:hAnsi="Times New Roman" w:cs="Times New Roman"/>
          <w:i/>
          <w:lang w:val="en-GB"/>
        </w:rPr>
        <w:t>r</w:t>
      </w:r>
      <w:r w:rsidR="00794C8A">
        <w:rPr>
          <w:rFonts w:ascii="Times New Roman" w:hAnsi="Times New Roman" w:cs="Times New Roman"/>
          <w:lang w:val="en-GB"/>
        </w:rPr>
        <w:t xml:space="preserve"> =.49</w:t>
      </w:r>
      <w:r w:rsidR="00D80072">
        <w:rPr>
          <w:rFonts w:ascii="Times New Roman" w:hAnsi="Times New Roman" w:cs="Times New Roman"/>
          <w:lang w:val="en-GB"/>
        </w:rPr>
        <w:t xml:space="preserve">. </w:t>
      </w:r>
    </w:p>
    <w:tbl>
      <w:tblPr>
        <w:tblW w:w="9054" w:type="dxa"/>
        <w:tblLook w:val="04A0" w:firstRow="1" w:lastRow="0" w:firstColumn="1" w:lastColumn="0" w:noHBand="0" w:noVBand="1"/>
      </w:tblPr>
      <w:tblGrid>
        <w:gridCol w:w="1675"/>
        <w:gridCol w:w="1642"/>
        <w:gridCol w:w="1326"/>
        <w:gridCol w:w="1097"/>
        <w:gridCol w:w="1056"/>
        <w:gridCol w:w="1362"/>
        <w:gridCol w:w="896"/>
      </w:tblGrid>
      <w:tr w:rsidR="00DD0D78" w:rsidRPr="006570B0" w14:paraId="3773F9EE" w14:textId="77777777" w:rsidTr="00DD0D78">
        <w:trPr>
          <w:trHeight w:val="288"/>
        </w:trPr>
        <w:tc>
          <w:tcPr>
            <w:tcW w:w="9054" w:type="dxa"/>
            <w:gridSpan w:val="7"/>
            <w:tcBorders>
              <w:top w:val="single" w:sz="4" w:space="0" w:color="auto"/>
              <w:left w:val="nil"/>
              <w:bottom w:val="single" w:sz="4" w:space="0" w:color="auto"/>
              <w:right w:val="nil"/>
            </w:tcBorders>
            <w:shd w:val="clear" w:color="auto" w:fill="auto"/>
            <w:noWrap/>
            <w:vAlign w:val="center"/>
            <w:hideMark/>
          </w:tcPr>
          <w:p w14:paraId="1E1219C9" w14:textId="77777777" w:rsidR="00DD0D78" w:rsidRPr="00DD0D78" w:rsidRDefault="00DD0D78" w:rsidP="00DD0D78">
            <w:pPr>
              <w:spacing w:after="0" w:line="240" w:lineRule="auto"/>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Table 5. Covariances of latent variables in Model 1.</w:t>
            </w:r>
          </w:p>
        </w:tc>
      </w:tr>
      <w:tr w:rsidR="00DD0D78" w:rsidRPr="00DD0D78" w14:paraId="0473C9ED" w14:textId="77777777" w:rsidTr="00DD0D78">
        <w:trPr>
          <w:trHeight w:val="300"/>
        </w:trPr>
        <w:tc>
          <w:tcPr>
            <w:tcW w:w="3317" w:type="dxa"/>
            <w:gridSpan w:val="2"/>
            <w:vMerge w:val="restart"/>
            <w:tcBorders>
              <w:top w:val="single" w:sz="4" w:space="0" w:color="auto"/>
              <w:left w:val="nil"/>
              <w:bottom w:val="single" w:sz="4" w:space="0" w:color="000000"/>
              <w:right w:val="nil"/>
            </w:tcBorders>
            <w:shd w:val="clear" w:color="auto" w:fill="auto"/>
            <w:vAlign w:val="center"/>
            <w:hideMark/>
          </w:tcPr>
          <w:p w14:paraId="7747E4FE"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Exogenous variables</w:t>
            </w:r>
          </w:p>
        </w:tc>
        <w:tc>
          <w:tcPr>
            <w:tcW w:w="1326" w:type="dxa"/>
            <w:vMerge w:val="restart"/>
            <w:tcBorders>
              <w:top w:val="nil"/>
              <w:left w:val="nil"/>
              <w:bottom w:val="single" w:sz="4" w:space="0" w:color="000000"/>
              <w:right w:val="nil"/>
            </w:tcBorders>
            <w:shd w:val="clear" w:color="auto" w:fill="auto"/>
            <w:vAlign w:val="center"/>
            <w:hideMark/>
          </w:tcPr>
          <w:p w14:paraId="1C28D3B2"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Covariances</w:t>
            </w:r>
          </w:p>
        </w:tc>
        <w:tc>
          <w:tcPr>
            <w:tcW w:w="2153" w:type="dxa"/>
            <w:gridSpan w:val="2"/>
            <w:tcBorders>
              <w:top w:val="single" w:sz="4" w:space="0" w:color="auto"/>
              <w:left w:val="nil"/>
              <w:bottom w:val="single" w:sz="4" w:space="0" w:color="auto"/>
              <w:right w:val="nil"/>
            </w:tcBorders>
            <w:shd w:val="clear" w:color="auto" w:fill="auto"/>
            <w:noWrap/>
            <w:vAlign w:val="center"/>
            <w:hideMark/>
          </w:tcPr>
          <w:p w14:paraId="654E0B09"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95% CI of the covariances</w:t>
            </w:r>
          </w:p>
        </w:tc>
        <w:tc>
          <w:tcPr>
            <w:tcW w:w="1362" w:type="dxa"/>
            <w:vMerge w:val="restart"/>
            <w:tcBorders>
              <w:top w:val="nil"/>
              <w:left w:val="nil"/>
              <w:bottom w:val="single" w:sz="4" w:space="0" w:color="000000"/>
              <w:right w:val="nil"/>
            </w:tcBorders>
            <w:shd w:val="clear" w:color="auto" w:fill="auto"/>
            <w:vAlign w:val="center"/>
            <w:hideMark/>
          </w:tcPr>
          <w:p w14:paraId="7E0A3B06"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Correlations</w:t>
            </w:r>
          </w:p>
        </w:tc>
        <w:tc>
          <w:tcPr>
            <w:tcW w:w="896" w:type="dxa"/>
            <w:vMerge w:val="restart"/>
            <w:tcBorders>
              <w:top w:val="nil"/>
              <w:left w:val="nil"/>
              <w:bottom w:val="single" w:sz="4" w:space="0" w:color="000000"/>
              <w:right w:val="nil"/>
            </w:tcBorders>
            <w:shd w:val="clear" w:color="auto" w:fill="auto"/>
            <w:vAlign w:val="center"/>
            <w:hideMark/>
          </w:tcPr>
          <w:p w14:paraId="69873E74"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p-value</w:t>
            </w:r>
          </w:p>
        </w:tc>
      </w:tr>
      <w:tr w:rsidR="00DD0D78" w:rsidRPr="00DD0D78" w14:paraId="354925D8" w14:textId="77777777" w:rsidTr="00DD0D78">
        <w:trPr>
          <w:trHeight w:val="300"/>
        </w:trPr>
        <w:tc>
          <w:tcPr>
            <w:tcW w:w="3317" w:type="dxa"/>
            <w:gridSpan w:val="2"/>
            <w:vMerge/>
            <w:tcBorders>
              <w:top w:val="single" w:sz="4" w:space="0" w:color="auto"/>
              <w:left w:val="nil"/>
              <w:bottom w:val="single" w:sz="4" w:space="0" w:color="000000"/>
              <w:right w:val="nil"/>
            </w:tcBorders>
            <w:vAlign w:val="center"/>
            <w:hideMark/>
          </w:tcPr>
          <w:p w14:paraId="69163E25" w14:textId="77777777" w:rsidR="00DD0D78" w:rsidRPr="00DD0D78" w:rsidRDefault="00DD0D78" w:rsidP="00DD0D78">
            <w:pPr>
              <w:spacing w:after="0" w:line="240" w:lineRule="auto"/>
              <w:rPr>
                <w:rFonts w:ascii="Times New Roman" w:eastAsia="Times New Roman" w:hAnsi="Times New Roman" w:cs="Times New Roman"/>
                <w:color w:val="000000"/>
                <w:sz w:val="20"/>
                <w:szCs w:val="20"/>
                <w:lang w:val="en-GB" w:eastAsia="en-GB"/>
              </w:rPr>
            </w:pPr>
          </w:p>
        </w:tc>
        <w:tc>
          <w:tcPr>
            <w:tcW w:w="1326" w:type="dxa"/>
            <w:vMerge/>
            <w:tcBorders>
              <w:top w:val="nil"/>
              <w:left w:val="nil"/>
              <w:bottom w:val="single" w:sz="4" w:space="0" w:color="000000"/>
              <w:right w:val="nil"/>
            </w:tcBorders>
            <w:vAlign w:val="center"/>
            <w:hideMark/>
          </w:tcPr>
          <w:p w14:paraId="155B025C" w14:textId="77777777" w:rsidR="00DD0D78" w:rsidRPr="00DD0D78" w:rsidRDefault="00DD0D78" w:rsidP="00DD0D78">
            <w:pPr>
              <w:spacing w:after="0" w:line="240" w:lineRule="auto"/>
              <w:rPr>
                <w:rFonts w:ascii="Times New Roman" w:eastAsia="Times New Roman" w:hAnsi="Times New Roman" w:cs="Times New Roman"/>
                <w:color w:val="000000"/>
                <w:sz w:val="20"/>
                <w:szCs w:val="20"/>
                <w:lang w:val="en-GB" w:eastAsia="en-GB"/>
              </w:rPr>
            </w:pPr>
          </w:p>
        </w:tc>
        <w:tc>
          <w:tcPr>
            <w:tcW w:w="1097" w:type="dxa"/>
            <w:tcBorders>
              <w:top w:val="nil"/>
              <w:left w:val="nil"/>
              <w:bottom w:val="single" w:sz="4" w:space="0" w:color="auto"/>
              <w:right w:val="nil"/>
            </w:tcBorders>
            <w:shd w:val="clear" w:color="auto" w:fill="auto"/>
            <w:vAlign w:val="center"/>
            <w:hideMark/>
          </w:tcPr>
          <w:p w14:paraId="5F7652FE"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Lower</w:t>
            </w:r>
          </w:p>
        </w:tc>
        <w:tc>
          <w:tcPr>
            <w:tcW w:w="1056" w:type="dxa"/>
            <w:tcBorders>
              <w:top w:val="nil"/>
              <w:left w:val="nil"/>
              <w:bottom w:val="single" w:sz="4" w:space="0" w:color="auto"/>
              <w:right w:val="nil"/>
            </w:tcBorders>
            <w:shd w:val="clear" w:color="auto" w:fill="auto"/>
            <w:vAlign w:val="center"/>
            <w:hideMark/>
          </w:tcPr>
          <w:p w14:paraId="595AD6BA"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Upper</w:t>
            </w:r>
          </w:p>
        </w:tc>
        <w:tc>
          <w:tcPr>
            <w:tcW w:w="1362" w:type="dxa"/>
            <w:vMerge/>
            <w:tcBorders>
              <w:top w:val="nil"/>
              <w:left w:val="nil"/>
              <w:bottom w:val="single" w:sz="4" w:space="0" w:color="000000"/>
              <w:right w:val="nil"/>
            </w:tcBorders>
            <w:vAlign w:val="center"/>
            <w:hideMark/>
          </w:tcPr>
          <w:p w14:paraId="0CEC9276" w14:textId="77777777" w:rsidR="00DD0D78" w:rsidRPr="00DD0D78" w:rsidRDefault="00DD0D78" w:rsidP="00DD0D78">
            <w:pPr>
              <w:spacing w:after="0" w:line="240" w:lineRule="auto"/>
              <w:rPr>
                <w:rFonts w:ascii="Times New Roman" w:eastAsia="Times New Roman" w:hAnsi="Times New Roman" w:cs="Times New Roman"/>
                <w:color w:val="000000"/>
                <w:sz w:val="20"/>
                <w:szCs w:val="20"/>
                <w:lang w:val="en-GB" w:eastAsia="en-GB"/>
              </w:rPr>
            </w:pPr>
          </w:p>
        </w:tc>
        <w:tc>
          <w:tcPr>
            <w:tcW w:w="896" w:type="dxa"/>
            <w:vMerge/>
            <w:tcBorders>
              <w:top w:val="nil"/>
              <w:left w:val="nil"/>
              <w:bottom w:val="single" w:sz="4" w:space="0" w:color="000000"/>
              <w:right w:val="nil"/>
            </w:tcBorders>
            <w:vAlign w:val="center"/>
            <w:hideMark/>
          </w:tcPr>
          <w:p w14:paraId="6ABB7A21" w14:textId="77777777" w:rsidR="00DD0D78" w:rsidRPr="00DD0D78" w:rsidRDefault="00DD0D78" w:rsidP="00DD0D78">
            <w:pPr>
              <w:spacing w:after="0" w:line="240" w:lineRule="auto"/>
              <w:rPr>
                <w:rFonts w:ascii="Times New Roman" w:eastAsia="Times New Roman" w:hAnsi="Times New Roman" w:cs="Times New Roman"/>
                <w:color w:val="000000"/>
                <w:sz w:val="20"/>
                <w:szCs w:val="20"/>
                <w:lang w:val="en-GB" w:eastAsia="en-GB"/>
              </w:rPr>
            </w:pPr>
          </w:p>
        </w:tc>
      </w:tr>
      <w:tr w:rsidR="00DD0D78" w:rsidRPr="00DD0D78" w14:paraId="5BB9731E" w14:textId="77777777" w:rsidTr="00DD0D78">
        <w:trPr>
          <w:trHeight w:val="288"/>
        </w:trPr>
        <w:tc>
          <w:tcPr>
            <w:tcW w:w="1675" w:type="dxa"/>
            <w:tcBorders>
              <w:top w:val="nil"/>
              <w:left w:val="nil"/>
              <w:bottom w:val="nil"/>
              <w:right w:val="nil"/>
            </w:tcBorders>
            <w:shd w:val="clear" w:color="auto" w:fill="auto"/>
            <w:noWrap/>
            <w:vAlign w:val="center"/>
            <w:hideMark/>
          </w:tcPr>
          <w:p w14:paraId="523DB1D9" w14:textId="77777777" w:rsidR="00DD0D78" w:rsidRPr="00DD0D78" w:rsidRDefault="00DD0D78" w:rsidP="00DD0D78">
            <w:pPr>
              <w:spacing w:after="0" w:line="240" w:lineRule="auto"/>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lastRenderedPageBreak/>
              <w:t>Critical Thinking</w:t>
            </w:r>
          </w:p>
        </w:tc>
        <w:tc>
          <w:tcPr>
            <w:tcW w:w="1642" w:type="dxa"/>
            <w:tcBorders>
              <w:top w:val="nil"/>
              <w:left w:val="nil"/>
              <w:bottom w:val="nil"/>
              <w:right w:val="nil"/>
            </w:tcBorders>
            <w:shd w:val="clear" w:color="auto" w:fill="auto"/>
            <w:noWrap/>
            <w:vAlign w:val="center"/>
            <w:hideMark/>
          </w:tcPr>
          <w:p w14:paraId="23DCBEA1" w14:textId="77777777" w:rsidR="00DD0D78" w:rsidRPr="00DD0D78" w:rsidRDefault="00DD0D78" w:rsidP="00DD0D78">
            <w:pPr>
              <w:spacing w:after="0" w:line="240" w:lineRule="auto"/>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Conspiracionism</w:t>
            </w:r>
          </w:p>
        </w:tc>
        <w:tc>
          <w:tcPr>
            <w:tcW w:w="1326" w:type="dxa"/>
            <w:tcBorders>
              <w:top w:val="nil"/>
              <w:left w:val="nil"/>
              <w:bottom w:val="nil"/>
              <w:right w:val="nil"/>
            </w:tcBorders>
            <w:shd w:val="clear" w:color="auto" w:fill="auto"/>
            <w:noWrap/>
            <w:vAlign w:val="center"/>
            <w:hideMark/>
          </w:tcPr>
          <w:p w14:paraId="6689F66F"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0.26</w:t>
            </w:r>
          </w:p>
        </w:tc>
        <w:tc>
          <w:tcPr>
            <w:tcW w:w="1097" w:type="dxa"/>
            <w:tcBorders>
              <w:top w:val="nil"/>
              <w:left w:val="nil"/>
              <w:bottom w:val="nil"/>
              <w:right w:val="nil"/>
            </w:tcBorders>
            <w:shd w:val="clear" w:color="auto" w:fill="auto"/>
            <w:vAlign w:val="center"/>
            <w:hideMark/>
          </w:tcPr>
          <w:p w14:paraId="55BFF942"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0.14</w:t>
            </w:r>
          </w:p>
        </w:tc>
        <w:tc>
          <w:tcPr>
            <w:tcW w:w="1056" w:type="dxa"/>
            <w:tcBorders>
              <w:top w:val="nil"/>
              <w:left w:val="nil"/>
              <w:bottom w:val="nil"/>
              <w:right w:val="nil"/>
            </w:tcBorders>
            <w:shd w:val="clear" w:color="auto" w:fill="auto"/>
            <w:vAlign w:val="center"/>
            <w:hideMark/>
          </w:tcPr>
          <w:p w14:paraId="40CA3942"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0.39</w:t>
            </w:r>
          </w:p>
        </w:tc>
        <w:tc>
          <w:tcPr>
            <w:tcW w:w="1362" w:type="dxa"/>
            <w:tcBorders>
              <w:top w:val="nil"/>
              <w:left w:val="nil"/>
              <w:bottom w:val="nil"/>
              <w:right w:val="nil"/>
            </w:tcBorders>
            <w:shd w:val="clear" w:color="auto" w:fill="auto"/>
            <w:noWrap/>
            <w:vAlign w:val="center"/>
            <w:hideMark/>
          </w:tcPr>
          <w:p w14:paraId="2903827A"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0.14</w:t>
            </w:r>
          </w:p>
        </w:tc>
        <w:tc>
          <w:tcPr>
            <w:tcW w:w="896" w:type="dxa"/>
            <w:tcBorders>
              <w:top w:val="nil"/>
              <w:left w:val="nil"/>
              <w:bottom w:val="nil"/>
              <w:right w:val="nil"/>
            </w:tcBorders>
            <w:shd w:val="clear" w:color="auto" w:fill="auto"/>
            <w:noWrap/>
            <w:vAlign w:val="center"/>
            <w:hideMark/>
          </w:tcPr>
          <w:p w14:paraId="06B15293"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&lt;.001</w:t>
            </w:r>
          </w:p>
        </w:tc>
      </w:tr>
      <w:tr w:rsidR="00DD0D78" w:rsidRPr="00DD0D78" w14:paraId="090D6FD9" w14:textId="77777777" w:rsidTr="00DD0D78">
        <w:trPr>
          <w:trHeight w:val="288"/>
        </w:trPr>
        <w:tc>
          <w:tcPr>
            <w:tcW w:w="1675" w:type="dxa"/>
            <w:tcBorders>
              <w:top w:val="nil"/>
              <w:left w:val="nil"/>
              <w:bottom w:val="nil"/>
              <w:right w:val="nil"/>
            </w:tcBorders>
            <w:shd w:val="clear" w:color="auto" w:fill="auto"/>
            <w:noWrap/>
            <w:vAlign w:val="center"/>
            <w:hideMark/>
          </w:tcPr>
          <w:p w14:paraId="74823C0F"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p>
        </w:tc>
        <w:tc>
          <w:tcPr>
            <w:tcW w:w="1642" w:type="dxa"/>
            <w:tcBorders>
              <w:top w:val="nil"/>
              <w:left w:val="nil"/>
              <w:bottom w:val="nil"/>
              <w:right w:val="nil"/>
            </w:tcBorders>
            <w:shd w:val="clear" w:color="auto" w:fill="auto"/>
            <w:noWrap/>
            <w:vAlign w:val="center"/>
            <w:hideMark/>
          </w:tcPr>
          <w:p w14:paraId="4346F672" w14:textId="77777777" w:rsidR="00DD0D78" w:rsidRPr="00DD0D78" w:rsidRDefault="00DD0D78" w:rsidP="00DD0D78">
            <w:pPr>
              <w:spacing w:after="0" w:line="240" w:lineRule="auto"/>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Progressive</w:t>
            </w:r>
          </w:p>
        </w:tc>
        <w:tc>
          <w:tcPr>
            <w:tcW w:w="1326" w:type="dxa"/>
            <w:tcBorders>
              <w:top w:val="nil"/>
              <w:left w:val="nil"/>
              <w:bottom w:val="nil"/>
              <w:right w:val="nil"/>
            </w:tcBorders>
            <w:shd w:val="clear" w:color="auto" w:fill="auto"/>
            <w:noWrap/>
            <w:vAlign w:val="center"/>
            <w:hideMark/>
          </w:tcPr>
          <w:p w14:paraId="14695BF1"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0.88</w:t>
            </w:r>
          </w:p>
        </w:tc>
        <w:tc>
          <w:tcPr>
            <w:tcW w:w="1097" w:type="dxa"/>
            <w:tcBorders>
              <w:top w:val="nil"/>
              <w:left w:val="nil"/>
              <w:bottom w:val="nil"/>
              <w:right w:val="nil"/>
            </w:tcBorders>
            <w:shd w:val="clear" w:color="auto" w:fill="auto"/>
            <w:vAlign w:val="center"/>
            <w:hideMark/>
          </w:tcPr>
          <w:p w14:paraId="28F8EEF0"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0.74</w:t>
            </w:r>
          </w:p>
        </w:tc>
        <w:tc>
          <w:tcPr>
            <w:tcW w:w="1056" w:type="dxa"/>
            <w:tcBorders>
              <w:top w:val="nil"/>
              <w:left w:val="nil"/>
              <w:bottom w:val="nil"/>
              <w:right w:val="nil"/>
            </w:tcBorders>
            <w:shd w:val="clear" w:color="auto" w:fill="auto"/>
            <w:vAlign w:val="center"/>
            <w:hideMark/>
          </w:tcPr>
          <w:p w14:paraId="70F3447A"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1.02</w:t>
            </w:r>
          </w:p>
        </w:tc>
        <w:tc>
          <w:tcPr>
            <w:tcW w:w="1362" w:type="dxa"/>
            <w:tcBorders>
              <w:top w:val="nil"/>
              <w:left w:val="nil"/>
              <w:bottom w:val="nil"/>
              <w:right w:val="nil"/>
            </w:tcBorders>
            <w:shd w:val="clear" w:color="auto" w:fill="auto"/>
            <w:noWrap/>
            <w:vAlign w:val="center"/>
            <w:hideMark/>
          </w:tcPr>
          <w:p w14:paraId="3F96ED9D"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0.63</w:t>
            </w:r>
          </w:p>
        </w:tc>
        <w:tc>
          <w:tcPr>
            <w:tcW w:w="896" w:type="dxa"/>
            <w:tcBorders>
              <w:top w:val="nil"/>
              <w:left w:val="nil"/>
              <w:bottom w:val="nil"/>
              <w:right w:val="nil"/>
            </w:tcBorders>
            <w:shd w:val="clear" w:color="auto" w:fill="auto"/>
            <w:noWrap/>
            <w:vAlign w:val="center"/>
            <w:hideMark/>
          </w:tcPr>
          <w:p w14:paraId="1C266C17"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&lt;.001</w:t>
            </w:r>
          </w:p>
        </w:tc>
      </w:tr>
      <w:tr w:rsidR="00DD0D78" w:rsidRPr="00DD0D78" w14:paraId="0A827FFC" w14:textId="77777777" w:rsidTr="00DD0D78">
        <w:trPr>
          <w:trHeight w:val="288"/>
        </w:trPr>
        <w:tc>
          <w:tcPr>
            <w:tcW w:w="1675" w:type="dxa"/>
            <w:tcBorders>
              <w:top w:val="nil"/>
              <w:left w:val="nil"/>
              <w:bottom w:val="nil"/>
              <w:right w:val="nil"/>
            </w:tcBorders>
            <w:shd w:val="clear" w:color="auto" w:fill="auto"/>
            <w:noWrap/>
            <w:vAlign w:val="center"/>
            <w:hideMark/>
          </w:tcPr>
          <w:p w14:paraId="638881DD"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p>
        </w:tc>
        <w:tc>
          <w:tcPr>
            <w:tcW w:w="1642" w:type="dxa"/>
            <w:tcBorders>
              <w:top w:val="nil"/>
              <w:left w:val="nil"/>
              <w:bottom w:val="nil"/>
              <w:right w:val="nil"/>
            </w:tcBorders>
            <w:shd w:val="clear" w:color="auto" w:fill="auto"/>
            <w:noWrap/>
            <w:vAlign w:val="center"/>
            <w:hideMark/>
          </w:tcPr>
          <w:p w14:paraId="06EAF7AC" w14:textId="77777777" w:rsidR="00DD0D78" w:rsidRPr="00DD0D78" w:rsidRDefault="00DD0D78" w:rsidP="00DD0D78">
            <w:pPr>
              <w:spacing w:after="0" w:line="240" w:lineRule="auto"/>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Conservative</w:t>
            </w:r>
          </w:p>
        </w:tc>
        <w:tc>
          <w:tcPr>
            <w:tcW w:w="1326" w:type="dxa"/>
            <w:tcBorders>
              <w:top w:val="nil"/>
              <w:left w:val="nil"/>
              <w:bottom w:val="nil"/>
              <w:right w:val="nil"/>
            </w:tcBorders>
            <w:shd w:val="clear" w:color="auto" w:fill="auto"/>
            <w:noWrap/>
            <w:vAlign w:val="center"/>
            <w:hideMark/>
          </w:tcPr>
          <w:p w14:paraId="7F2C22AD"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-0.58</w:t>
            </w:r>
          </w:p>
        </w:tc>
        <w:tc>
          <w:tcPr>
            <w:tcW w:w="1097" w:type="dxa"/>
            <w:tcBorders>
              <w:top w:val="nil"/>
              <w:left w:val="nil"/>
              <w:bottom w:val="nil"/>
              <w:right w:val="nil"/>
            </w:tcBorders>
            <w:shd w:val="clear" w:color="auto" w:fill="auto"/>
            <w:vAlign w:val="center"/>
            <w:hideMark/>
          </w:tcPr>
          <w:p w14:paraId="5B3B3298"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-0.72</w:t>
            </w:r>
          </w:p>
        </w:tc>
        <w:tc>
          <w:tcPr>
            <w:tcW w:w="1056" w:type="dxa"/>
            <w:tcBorders>
              <w:top w:val="nil"/>
              <w:left w:val="nil"/>
              <w:bottom w:val="nil"/>
              <w:right w:val="nil"/>
            </w:tcBorders>
            <w:shd w:val="clear" w:color="auto" w:fill="auto"/>
            <w:vAlign w:val="center"/>
            <w:hideMark/>
          </w:tcPr>
          <w:p w14:paraId="0910D2DB"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-0.44</w:t>
            </w:r>
          </w:p>
        </w:tc>
        <w:tc>
          <w:tcPr>
            <w:tcW w:w="1362" w:type="dxa"/>
            <w:tcBorders>
              <w:top w:val="nil"/>
              <w:left w:val="nil"/>
              <w:bottom w:val="nil"/>
              <w:right w:val="nil"/>
            </w:tcBorders>
            <w:shd w:val="clear" w:color="auto" w:fill="auto"/>
            <w:noWrap/>
            <w:vAlign w:val="center"/>
            <w:hideMark/>
          </w:tcPr>
          <w:p w14:paraId="6575C2AB"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-0.30</w:t>
            </w:r>
          </w:p>
        </w:tc>
        <w:tc>
          <w:tcPr>
            <w:tcW w:w="896" w:type="dxa"/>
            <w:tcBorders>
              <w:top w:val="nil"/>
              <w:left w:val="nil"/>
              <w:bottom w:val="nil"/>
              <w:right w:val="nil"/>
            </w:tcBorders>
            <w:shd w:val="clear" w:color="auto" w:fill="auto"/>
            <w:noWrap/>
            <w:vAlign w:val="center"/>
            <w:hideMark/>
          </w:tcPr>
          <w:p w14:paraId="71BA1347"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&lt;.001</w:t>
            </w:r>
          </w:p>
        </w:tc>
      </w:tr>
      <w:tr w:rsidR="00DD0D78" w:rsidRPr="00DD0D78" w14:paraId="65BA6284" w14:textId="77777777" w:rsidTr="00DD0D78">
        <w:trPr>
          <w:trHeight w:val="288"/>
        </w:trPr>
        <w:tc>
          <w:tcPr>
            <w:tcW w:w="1675" w:type="dxa"/>
            <w:tcBorders>
              <w:top w:val="nil"/>
              <w:left w:val="nil"/>
              <w:bottom w:val="nil"/>
              <w:right w:val="nil"/>
            </w:tcBorders>
            <w:shd w:val="clear" w:color="auto" w:fill="auto"/>
            <w:noWrap/>
            <w:vAlign w:val="center"/>
            <w:hideMark/>
          </w:tcPr>
          <w:p w14:paraId="4B749D52"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p>
        </w:tc>
        <w:tc>
          <w:tcPr>
            <w:tcW w:w="1642" w:type="dxa"/>
            <w:tcBorders>
              <w:top w:val="nil"/>
              <w:left w:val="nil"/>
              <w:bottom w:val="nil"/>
              <w:right w:val="nil"/>
            </w:tcBorders>
            <w:shd w:val="clear" w:color="auto" w:fill="auto"/>
            <w:noWrap/>
            <w:vAlign w:val="center"/>
            <w:hideMark/>
          </w:tcPr>
          <w:p w14:paraId="53C42429" w14:textId="77777777" w:rsidR="00DD0D78" w:rsidRPr="00DD0D78" w:rsidRDefault="00DD0D78" w:rsidP="00DD0D78">
            <w:pPr>
              <w:spacing w:after="0" w:line="240" w:lineRule="auto"/>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Manichaeism</w:t>
            </w:r>
          </w:p>
        </w:tc>
        <w:tc>
          <w:tcPr>
            <w:tcW w:w="1326" w:type="dxa"/>
            <w:tcBorders>
              <w:top w:val="nil"/>
              <w:left w:val="nil"/>
              <w:bottom w:val="nil"/>
              <w:right w:val="nil"/>
            </w:tcBorders>
            <w:shd w:val="clear" w:color="auto" w:fill="auto"/>
            <w:noWrap/>
            <w:vAlign w:val="center"/>
            <w:hideMark/>
          </w:tcPr>
          <w:p w14:paraId="26AC1CC7"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-0.26</w:t>
            </w:r>
          </w:p>
        </w:tc>
        <w:tc>
          <w:tcPr>
            <w:tcW w:w="1097" w:type="dxa"/>
            <w:tcBorders>
              <w:top w:val="nil"/>
              <w:left w:val="nil"/>
              <w:bottom w:val="nil"/>
              <w:right w:val="nil"/>
            </w:tcBorders>
            <w:shd w:val="clear" w:color="auto" w:fill="auto"/>
            <w:vAlign w:val="center"/>
            <w:hideMark/>
          </w:tcPr>
          <w:p w14:paraId="33D8B6A4"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-0.41</w:t>
            </w:r>
          </w:p>
        </w:tc>
        <w:tc>
          <w:tcPr>
            <w:tcW w:w="1056" w:type="dxa"/>
            <w:tcBorders>
              <w:top w:val="nil"/>
              <w:left w:val="nil"/>
              <w:bottom w:val="nil"/>
              <w:right w:val="nil"/>
            </w:tcBorders>
            <w:shd w:val="clear" w:color="auto" w:fill="auto"/>
            <w:vAlign w:val="center"/>
            <w:hideMark/>
          </w:tcPr>
          <w:p w14:paraId="1BE37BD6"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-0.12</w:t>
            </w:r>
          </w:p>
        </w:tc>
        <w:tc>
          <w:tcPr>
            <w:tcW w:w="1362" w:type="dxa"/>
            <w:tcBorders>
              <w:top w:val="nil"/>
              <w:left w:val="nil"/>
              <w:bottom w:val="nil"/>
              <w:right w:val="nil"/>
            </w:tcBorders>
            <w:shd w:val="clear" w:color="auto" w:fill="auto"/>
            <w:noWrap/>
            <w:vAlign w:val="center"/>
            <w:hideMark/>
          </w:tcPr>
          <w:p w14:paraId="01127472"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-0.11</w:t>
            </w:r>
          </w:p>
        </w:tc>
        <w:tc>
          <w:tcPr>
            <w:tcW w:w="896" w:type="dxa"/>
            <w:tcBorders>
              <w:top w:val="nil"/>
              <w:left w:val="nil"/>
              <w:bottom w:val="nil"/>
              <w:right w:val="nil"/>
            </w:tcBorders>
            <w:shd w:val="clear" w:color="auto" w:fill="auto"/>
            <w:noWrap/>
            <w:vAlign w:val="center"/>
            <w:hideMark/>
          </w:tcPr>
          <w:p w14:paraId="3C09F9A1"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&lt;.001</w:t>
            </w:r>
          </w:p>
        </w:tc>
      </w:tr>
      <w:tr w:rsidR="00DD0D78" w:rsidRPr="00DD0D78" w14:paraId="2CBE820F" w14:textId="77777777" w:rsidTr="00DD0D78">
        <w:trPr>
          <w:trHeight w:val="288"/>
        </w:trPr>
        <w:tc>
          <w:tcPr>
            <w:tcW w:w="1675" w:type="dxa"/>
            <w:tcBorders>
              <w:top w:val="nil"/>
              <w:left w:val="nil"/>
              <w:bottom w:val="nil"/>
              <w:right w:val="nil"/>
            </w:tcBorders>
            <w:shd w:val="clear" w:color="auto" w:fill="auto"/>
            <w:noWrap/>
            <w:vAlign w:val="center"/>
            <w:hideMark/>
          </w:tcPr>
          <w:p w14:paraId="3A623CC4" w14:textId="77777777" w:rsidR="00DD0D78" w:rsidRPr="00DD0D78" w:rsidRDefault="00DD0D78" w:rsidP="00DD0D78">
            <w:pPr>
              <w:spacing w:after="0" w:line="240" w:lineRule="auto"/>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Conspiracionism</w:t>
            </w:r>
          </w:p>
        </w:tc>
        <w:tc>
          <w:tcPr>
            <w:tcW w:w="1642" w:type="dxa"/>
            <w:tcBorders>
              <w:top w:val="nil"/>
              <w:left w:val="nil"/>
              <w:bottom w:val="nil"/>
              <w:right w:val="nil"/>
            </w:tcBorders>
            <w:shd w:val="clear" w:color="auto" w:fill="auto"/>
            <w:noWrap/>
            <w:vAlign w:val="center"/>
            <w:hideMark/>
          </w:tcPr>
          <w:p w14:paraId="65C20ABC" w14:textId="77777777" w:rsidR="00DD0D78" w:rsidRPr="00DD0D78" w:rsidRDefault="00DD0D78" w:rsidP="00DD0D78">
            <w:pPr>
              <w:spacing w:after="0" w:line="240" w:lineRule="auto"/>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Progressive</w:t>
            </w:r>
          </w:p>
        </w:tc>
        <w:tc>
          <w:tcPr>
            <w:tcW w:w="1326" w:type="dxa"/>
            <w:tcBorders>
              <w:top w:val="nil"/>
              <w:left w:val="nil"/>
              <w:bottom w:val="nil"/>
              <w:right w:val="nil"/>
            </w:tcBorders>
            <w:shd w:val="clear" w:color="auto" w:fill="auto"/>
            <w:noWrap/>
            <w:vAlign w:val="center"/>
            <w:hideMark/>
          </w:tcPr>
          <w:p w14:paraId="6022BED6"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0.15</w:t>
            </w:r>
          </w:p>
        </w:tc>
        <w:tc>
          <w:tcPr>
            <w:tcW w:w="1097" w:type="dxa"/>
            <w:tcBorders>
              <w:top w:val="nil"/>
              <w:left w:val="nil"/>
              <w:bottom w:val="nil"/>
              <w:right w:val="nil"/>
            </w:tcBorders>
            <w:shd w:val="clear" w:color="auto" w:fill="auto"/>
            <w:vAlign w:val="center"/>
            <w:hideMark/>
          </w:tcPr>
          <w:p w14:paraId="30001134"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0.06</w:t>
            </w:r>
          </w:p>
        </w:tc>
        <w:tc>
          <w:tcPr>
            <w:tcW w:w="1056" w:type="dxa"/>
            <w:tcBorders>
              <w:top w:val="nil"/>
              <w:left w:val="nil"/>
              <w:bottom w:val="nil"/>
              <w:right w:val="nil"/>
            </w:tcBorders>
            <w:shd w:val="clear" w:color="auto" w:fill="auto"/>
            <w:vAlign w:val="center"/>
            <w:hideMark/>
          </w:tcPr>
          <w:p w14:paraId="0DA0BC3B"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0.25</w:t>
            </w:r>
          </w:p>
        </w:tc>
        <w:tc>
          <w:tcPr>
            <w:tcW w:w="1362" w:type="dxa"/>
            <w:tcBorders>
              <w:top w:val="nil"/>
              <w:left w:val="nil"/>
              <w:bottom w:val="nil"/>
              <w:right w:val="nil"/>
            </w:tcBorders>
            <w:shd w:val="clear" w:color="auto" w:fill="auto"/>
            <w:noWrap/>
            <w:vAlign w:val="center"/>
            <w:hideMark/>
          </w:tcPr>
          <w:p w14:paraId="6A61C9B8"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0.10</w:t>
            </w:r>
          </w:p>
        </w:tc>
        <w:tc>
          <w:tcPr>
            <w:tcW w:w="896" w:type="dxa"/>
            <w:tcBorders>
              <w:top w:val="nil"/>
              <w:left w:val="nil"/>
              <w:bottom w:val="nil"/>
              <w:right w:val="nil"/>
            </w:tcBorders>
            <w:shd w:val="clear" w:color="auto" w:fill="auto"/>
            <w:noWrap/>
            <w:vAlign w:val="center"/>
            <w:hideMark/>
          </w:tcPr>
          <w:p w14:paraId="44849114"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0.002</w:t>
            </w:r>
          </w:p>
        </w:tc>
      </w:tr>
      <w:tr w:rsidR="00DD0D78" w:rsidRPr="00DD0D78" w14:paraId="2112F902" w14:textId="77777777" w:rsidTr="00DD0D78">
        <w:trPr>
          <w:trHeight w:val="288"/>
        </w:trPr>
        <w:tc>
          <w:tcPr>
            <w:tcW w:w="1675" w:type="dxa"/>
            <w:tcBorders>
              <w:top w:val="nil"/>
              <w:left w:val="nil"/>
              <w:bottom w:val="nil"/>
              <w:right w:val="nil"/>
            </w:tcBorders>
            <w:shd w:val="clear" w:color="auto" w:fill="auto"/>
            <w:noWrap/>
            <w:vAlign w:val="center"/>
            <w:hideMark/>
          </w:tcPr>
          <w:p w14:paraId="23905277"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p>
        </w:tc>
        <w:tc>
          <w:tcPr>
            <w:tcW w:w="1642" w:type="dxa"/>
            <w:tcBorders>
              <w:top w:val="nil"/>
              <w:left w:val="nil"/>
              <w:bottom w:val="nil"/>
              <w:right w:val="nil"/>
            </w:tcBorders>
            <w:shd w:val="clear" w:color="auto" w:fill="auto"/>
            <w:noWrap/>
            <w:vAlign w:val="center"/>
            <w:hideMark/>
          </w:tcPr>
          <w:p w14:paraId="72B870F9" w14:textId="77777777" w:rsidR="00DD0D78" w:rsidRPr="00DD0D78" w:rsidRDefault="00DD0D78" w:rsidP="00DD0D78">
            <w:pPr>
              <w:spacing w:after="0" w:line="240" w:lineRule="auto"/>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Conservative</w:t>
            </w:r>
          </w:p>
        </w:tc>
        <w:tc>
          <w:tcPr>
            <w:tcW w:w="1326" w:type="dxa"/>
            <w:tcBorders>
              <w:top w:val="nil"/>
              <w:left w:val="nil"/>
              <w:bottom w:val="nil"/>
              <w:right w:val="nil"/>
            </w:tcBorders>
            <w:shd w:val="clear" w:color="auto" w:fill="auto"/>
            <w:noWrap/>
            <w:vAlign w:val="center"/>
            <w:hideMark/>
          </w:tcPr>
          <w:p w14:paraId="28D3072E"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0.97</w:t>
            </w:r>
          </w:p>
        </w:tc>
        <w:tc>
          <w:tcPr>
            <w:tcW w:w="1097" w:type="dxa"/>
            <w:tcBorders>
              <w:top w:val="nil"/>
              <w:left w:val="nil"/>
              <w:bottom w:val="nil"/>
              <w:right w:val="nil"/>
            </w:tcBorders>
            <w:shd w:val="clear" w:color="auto" w:fill="auto"/>
            <w:vAlign w:val="center"/>
            <w:hideMark/>
          </w:tcPr>
          <w:p w14:paraId="42C739F7"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0.81</w:t>
            </w:r>
          </w:p>
        </w:tc>
        <w:tc>
          <w:tcPr>
            <w:tcW w:w="1056" w:type="dxa"/>
            <w:tcBorders>
              <w:top w:val="nil"/>
              <w:left w:val="nil"/>
              <w:bottom w:val="nil"/>
              <w:right w:val="nil"/>
            </w:tcBorders>
            <w:shd w:val="clear" w:color="auto" w:fill="auto"/>
            <w:vAlign w:val="center"/>
            <w:hideMark/>
          </w:tcPr>
          <w:p w14:paraId="700792CB"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1.13</w:t>
            </w:r>
          </w:p>
        </w:tc>
        <w:tc>
          <w:tcPr>
            <w:tcW w:w="1362" w:type="dxa"/>
            <w:tcBorders>
              <w:top w:val="nil"/>
              <w:left w:val="nil"/>
              <w:bottom w:val="nil"/>
              <w:right w:val="nil"/>
            </w:tcBorders>
            <w:shd w:val="clear" w:color="auto" w:fill="auto"/>
            <w:noWrap/>
            <w:vAlign w:val="center"/>
            <w:hideMark/>
          </w:tcPr>
          <w:p w14:paraId="6D975C52"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0.47</w:t>
            </w:r>
          </w:p>
        </w:tc>
        <w:tc>
          <w:tcPr>
            <w:tcW w:w="896" w:type="dxa"/>
            <w:tcBorders>
              <w:top w:val="nil"/>
              <w:left w:val="nil"/>
              <w:bottom w:val="nil"/>
              <w:right w:val="nil"/>
            </w:tcBorders>
            <w:shd w:val="clear" w:color="auto" w:fill="auto"/>
            <w:noWrap/>
            <w:vAlign w:val="center"/>
            <w:hideMark/>
          </w:tcPr>
          <w:p w14:paraId="62BDA940"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&lt;.001</w:t>
            </w:r>
          </w:p>
        </w:tc>
      </w:tr>
      <w:tr w:rsidR="00DD0D78" w:rsidRPr="00DD0D78" w14:paraId="78066195" w14:textId="77777777" w:rsidTr="00DD0D78">
        <w:trPr>
          <w:trHeight w:val="288"/>
        </w:trPr>
        <w:tc>
          <w:tcPr>
            <w:tcW w:w="1675" w:type="dxa"/>
            <w:tcBorders>
              <w:top w:val="nil"/>
              <w:left w:val="nil"/>
              <w:bottom w:val="nil"/>
              <w:right w:val="nil"/>
            </w:tcBorders>
            <w:shd w:val="clear" w:color="auto" w:fill="auto"/>
            <w:noWrap/>
            <w:vAlign w:val="center"/>
            <w:hideMark/>
          </w:tcPr>
          <w:p w14:paraId="6FE785C2"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p>
        </w:tc>
        <w:tc>
          <w:tcPr>
            <w:tcW w:w="1642" w:type="dxa"/>
            <w:tcBorders>
              <w:top w:val="nil"/>
              <w:left w:val="nil"/>
              <w:bottom w:val="nil"/>
              <w:right w:val="nil"/>
            </w:tcBorders>
            <w:shd w:val="clear" w:color="auto" w:fill="auto"/>
            <w:noWrap/>
            <w:vAlign w:val="center"/>
            <w:hideMark/>
          </w:tcPr>
          <w:p w14:paraId="200360FC" w14:textId="77777777" w:rsidR="00DD0D78" w:rsidRPr="00DD0D78" w:rsidRDefault="00DD0D78" w:rsidP="00DD0D78">
            <w:pPr>
              <w:spacing w:after="0" w:line="240" w:lineRule="auto"/>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Manichaeism</w:t>
            </w:r>
          </w:p>
        </w:tc>
        <w:tc>
          <w:tcPr>
            <w:tcW w:w="1326" w:type="dxa"/>
            <w:tcBorders>
              <w:top w:val="nil"/>
              <w:left w:val="nil"/>
              <w:bottom w:val="nil"/>
              <w:right w:val="nil"/>
            </w:tcBorders>
            <w:shd w:val="clear" w:color="auto" w:fill="auto"/>
            <w:noWrap/>
            <w:vAlign w:val="center"/>
            <w:hideMark/>
          </w:tcPr>
          <w:p w14:paraId="3CAC609D"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1.33</w:t>
            </w:r>
          </w:p>
        </w:tc>
        <w:tc>
          <w:tcPr>
            <w:tcW w:w="1097" w:type="dxa"/>
            <w:tcBorders>
              <w:top w:val="nil"/>
              <w:left w:val="nil"/>
              <w:bottom w:val="nil"/>
              <w:right w:val="nil"/>
            </w:tcBorders>
            <w:shd w:val="clear" w:color="auto" w:fill="auto"/>
            <w:vAlign w:val="center"/>
            <w:hideMark/>
          </w:tcPr>
          <w:p w14:paraId="3C03424C"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1.11</w:t>
            </w:r>
          </w:p>
        </w:tc>
        <w:tc>
          <w:tcPr>
            <w:tcW w:w="1056" w:type="dxa"/>
            <w:tcBorders>
              <w:top w:val="nil"/>
              <w:left w:val="nil"/>
              <w:bottom w:val="nil"/>
              <w:right w:val="nil"/>
            </w:tcBorders>
            <w:shd w:val="clear" w:color="auto" w:fill="auto"/>
            <w:vAlign w:val="center"/>
            <w:hideMark/>
          </w:tcPr>
          <w:p w14:paraId="64134096"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1.56</w:t>
            </w:r>
          </w:p>
        </w:tc>
        <w:tc>
          <w:tcPr>
            <w:tcW w:w="1362" w:type="dxa"/>
            <w:tcBorders>
              <w:top w:val="nil"/>
              <w:left w:val="nil"/>
              <w:bottom w:val="nil"/>
              <w:right w:val="nil"/>
            </w:tcBorders>
            <w:shd w:val="clear" w:color="auto" w:fill="auto"/>
            <w:noWrap/>
            <w:vAlign w:val="center"/>
            <w:hideMark/>
          </w:tcPr>
          <w:p w14:paraId="51A1B8AC"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0.49</w:t>
            </w:r>
          </w:p>
        </w:tc>
        <w:tc>
          <w:tcPr>
            <w:tcW w:w="896" w:type="dxa"/>
            <w:tcBorders>
              <w:top w:val="nil"/>
              <w:left w:val="nil"/>
              <w:bottom w:val="nil"/>
              <w:right w:val="nil"/>
            </w:tcBorders>
            <w:shd w:val="clear" w:color="auto" w:fill="auto"/>
            <w:noWrap/>
            <w:vAlign w:val="center"/>
            <w:hideMark/>
          </w:tcPr>
          <w:p w14:paraId="443673D4"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&lt;.001</w:t>
            </w:r>
          </w:p>
        </w:tc>
      </w:tr>
      <w:tr w:rsidR="00DD0D78" w:rsidRPr="00DD0D78" w14:paraId="4C8A30D5" w14:textId="77777777" w:rsidTr="00DD0D78">
        <w:trPr>
          <w:trHeight w:val="288"/>
        </w:trPr>
        <w:tc>
          <w:tcPr>
            <w:tcW w:w="1675" w:type="dxa"/>
            <w:tcBorders>
              <w:top w:val="nil"/>
              <w:left w:val="nil"/>
              <w:bottom w:val="nil"/>
              <w:right w:val="nil"/>
            </w:tcBorders>
            <w:shd w:val="clear" w:color="auto" w:fill="auto"/>
            <w:noWrap/>
            <w:vAlign w:val="center"/>
            <w:hideMark/>
          </w:tcPr>
          <w:p w14:paraId="27DA7B9B" w14:textId="77777777" w:rsidR="00DD0D78" w:rsidRPr="00DD0D78" w:rsidRDefault="00DD0D78" w:rsidP="00DD0D78">
            <w:pPr>
              <w:spacing w:after="0" w:line="240" w:lineRule="auto"/>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Progressive</w:t>
            </w:r>
          </w:p>
        </w:tc>
        <w:tc>
          <w:tcPr>
            <w:tcW w:w="1642" w:type="dxa"/>
            <w:tcBorders>
              <w:top w:val="nil"/>
              <w:left w:val="nil"/>
              <w:bottom w:val="nil"/>
              <w:right w:val="nil"/>
            </w:tcBorders>
            <w:shd w:val="clear" w:color="auto" w:fill="auto"/>
            <w:noWrap/>
            <w:vAlign w:val="center"/>
            <w:hideMark/>
          </w:tcPr>
          <w:p w14:paraId="03C4A122" w14:textId="77777777" w:rsidR="00DD0D78" w:rsidRPr="00DD0D78" w:rsidRDefault="00DD0D78" w:rsidP="00DD0D78">
            <w:pPr>
              <w:spacing w:after="0" w:line="240" w:lineRule="auto"/>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Conservative</w:t>
            </w:r>
          </w:p>
        </w:tc>
        <w:tc>
          <w:tcPr>
            <w:tcW w:w="1326" w:type="dxa"/>
            <w:tcBorders>
              <w:top w:val="nil"/>
              <w:left w:val="nil"/>
              <w:bottom w:val="nil"/>
              <w:right w:val="nil"/>
            </w:tcBorders>
            <w:shd w:val="clear" w:color="auto" w:fill="auto"/>
            <w:noWrap/>
            <w:vAlign w:val="center"/>
            <w:hideMark/>
          </w:tcPr>
          <w:p w14:paraId="29665531"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-1.03</w:t>
            </w:r>
          </w:p>
        </w:tc>
        <w:tc>
          <w:tcPr>
            <w:tcW w:w="1097" w:type="dxa"/>
            <w:tcBorders>
              <w:top w:val="nil"/>
              <w:left w:val="nil"/>
              <w:bottom w:val="nil"/>
              <w:right w:val="nil"/>
            </w:tcBorders>
            <w:shd w:val="clear" w:color="auto" w:fill="auto"/>
            <w:vAlign w:val="center"/>
            <w:hideMark/>
          </w:tcPr>
          <w:p w14:paraId="55DF0959"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-1.21</w:t>
            </w:r>
          </w:p>
        </w:tc>
        <w:tc>
          <w:tcPr>
            <w:tcW w:w="1056" w:type="dxa"/>
            <w:tcBorders>
              <w:top w:val="nil"/>
              <w:left w:val="nil"/>
              <w:bottom w:val="nil"/>
              <w:right w:val="nil"/>
            </w:tcBorders>
            <w:shd w:val="clear" w:color="auto" w:fill="auto"/>
            <w:vAlign w:val="center"/>
            <w:hideMark/>
          </w:tcPr>
          <w:p w14:paraId="68767F49"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-0.87</w:t>
            </w:r>
          </w:p>
        </w:tc>
        <w:tc>
          <w:tcPr>
            <w:tcW w:w="1362" w:type="dxa"/>
            <w:tcBorders>
              <w:top w:val="nil"/>
              <w:left w:val="nil"/>
              <w:bottom w:val="nil"/>
              <w:right w:val="nil"/>
            </w:tcBorders>
            <w:shd w:val="clear" w:color="auto" w:fill="auto"/>
            <w:noWrap/>
            <w:vAlign w:val="center"/>
            <w:hideMark/>
          </w:tcPr>
          <w:p w14:paraId="24FDF933"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-0.69</w:t>
            </w:r>
          </w:p>
        </w:tc>
        <w:tc>
          <w:tcPr>
            <w:tcW w:w="896" w:type="dxa"/>
            <w:tcBorders>
              <w:top w:val="nil"/>
              <w:left w:val="nil"/>
              <w:bottom w:val="nil"/>
              <w:right w:val="nil"/>
            </w:tcBorders>
            <w:shd w:val="clear" w:color="auto" w:fill="auto"/>
            <w:noWrap/>
            <w:vAlign w:val="center"/>
            <w:hideMark/>
          </w:tcPr>
          <w:p w14:paraId="3E4DDFA9"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&lt;.001</w:t>
            </w:r>
          </w:p>
        </w:tc>
      </w:tr>
      <w:tr w:rsidR="00DD0D78" w:rsidRPr="00DD0D78" w14:paraId="3DD4EB31" w14:textId="77777777" w:rsidTr="00DD0D78">
        <w:trPr>
          <w:trHeight w:val="288"/>
        </w:trPr>
        <w:tc>
          <w:tcPr>
            <w:tcW w:w="1675" w:type="dxa"/>
            <w:tcBorders>
              <w:top w:val="nil"/>
              <w:left w:val="nil"/>
              <w:bottom w:val="nil"/>
              <w:right w:val="nil"/>
            </w:tcBorders>
            <w:shd w:val="clear" w:color="auto" w:fill="auto"/>
            <w:noWrap/>
            <w:vAlign w:val="center"/>
            <w:hideMark/>
          </w:tcPr>
          <w:p w14:paraId="6C803E6F"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p>
        </w:tc>
        <w:tc>
          <w:tcPr>
            <w:tcW w:w="1642" w:type="dxa"/>
            <w:tcBorders>
              <w:top w:val="nil"/>
              <w:left w:val="nil"/>
              <w:bottom w:val="nil"/>
              <w:right w:val="nil"/>
            </w:tcBorders>
            <w:shd w:val="clear" w:color="auto" w:fill="auto"/>
            <w:noWrap/>
            <w:vAlign w:val="center"/>
            <w:hideMark/>
          </w:tcPr>
          <w:p w14:paraId="0EE8071D" w14:textId="77777777" w:rsidR="00DD0D78" w:rsidRPr="00DD0D78" w:rsidRDefault="00DD0D78" w:rsidP="00DD0D78">
            <w:pPr>
              <w:spacing w:after="0" w:line="240" w:lineRule="auto"/>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Manichaeism</w:t>
            </w:r>
          </w:p>
        </w:tc>
        <w:tc>
          <w:tcPr>
            <w:tcW w:w="1326" w:type="dxa"/>
            <w:tcBorders>
              <w:top w:val="nil"/>
              <w:left w:val="nil"/>
              <w:bottom w:val="nil"/>
              <w:right w:val="nil"/>
            </w:tcBorders>
            <w:shd w:val="clear" w:color="auto" w:fill="auto"/>
            <w:noWrap/>
            <w:vAlign w:val="center"/>
            <w:hideMark/>
          </w:tcPr>
          <w:p w14:paraId="76658E77"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-0.13</w:t>
            </w:r>
          </w:p>
        </w:tc>
        <w:tc>
          <w:tcPr>
            <w:tcW w:w="1097" w:type="dxa"/>
            <w:tcBorders>
              <w:top w:val="nil"/>
              <w:left w:val="nil"/>
              <w:bottom w:val="nil"/>
              <w:right w:val="nil"/>
            </w:tcBorders>
            <w:shd w:val="clear" w:color="auto" w:fill="auto"/>
            <w:vAlign w:val="center"/>
            <w:hideMark/>
          </w:tcPr>
          <w:p w14:paraId="31176E82"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-0.25</w:t>
            </w:r>
          </w:p>
        </w:tc>
        <w:tc>
          <w:tcPr>
            <w:tcW w:w="1056" w:type="dxa"/>
            <w:tcBorders>
              <w:top w:val="nil"/>
              <w:left w:val="nil"/>
              <w:bottom w:val="nil"/>
              <w:right w:val="nil"/>
            </w:tcBorders>
            <w:shd w:val="clear" w:color="auto" w:fill="auto"/>
            <w:vAlign w:val="center"/>
            <w:hideMark/>
          </w:tcPr>
          <w:p w14:paraId="6AF72DB1"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-0.02</w:t>
            </w:r>
          </w:p>
        </w:tc>
        <w:tc>
          <w:tcPr>
            <w:tcW w:w="1362" w:type="dxa"/>
            <w:tcBorders>
              <w:top w:val="nil"/>
              <w:left w:val="nil"/>
              <w:bottom w:val="nil"/>
              <w:right w:val="nil"/>
            </w:tcBorders>
            <w:shd w:val="clear" w:color="auto" w:fill="auto"/>
            <w:noWrap/>
            <w:vAlign w:val="center"/>
            <w:hideMark/>
          </w:tcPr>
          <w:p w14:paraId="27A0CF8C"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-0.07</w:t>
            </w:r>
          </w:p>
        </w:tc>
        <w:tc>
          <w:tcPr>
            <w:tcW w:w="896" w:type="dxa"/>
            <w:tcBorders>
              <w:top w:val="nil"/>
              <w:left w:val="nil"/>
              <w:bottom w:val="nil"/>
              <w:right w:val="nil"/>
            </w:tcBorders>
            <w:shd w:val="clear" w:color="auto" w:fill="auto"/>
            <w:noWrap/>
            <w:vAlign w:val="center"/>
            <w:hideMark/>
          </w:tcPr>
          <w:p w14:paraId="5F46E53B"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0.022</w:t>
            </w:r>
          </w:p>
        </w:tc>
      </w:tr>
      <w:tr w:rsidR="00DD0D78" w:rsidRPr="00DD0D78" w14:paraId="6DFDCBC1" w14:textId="77777777" w:rsidTr="00DD0D78">
        <w:trPr>
          <w:trHeight w:val="288"/>
        </w:trPr>
        <w:tc>
          <w:tcPr>
            <w:tcW w:w="1675" w:type="dxa"/>
            <w:tcBorders>
              <w:top w:val="nil"/>
              <w:left w:val="nil"/>
              <w:bottom w:val="single" w:sz="4" w:space="0" w:color="auto"/>
              <w:right w:val="nil"/>
            </w:tcBorders>
            <w:shd w:val="clear" w:color="auto" w:fill="auto"/>
            <w:noWrap/>
            <w:vAlign w:val="center"/>
            <w:hideMark/>
          </w:tcPr>
          <w:p w14:paraId="2C4F79B7" w14:textId="77777777" w:rsidR="00DD0D78" w:rsidRPr="00DD0D78" w:rsidRDefault="00DD0D78" w:rsidP="00DD0D78">
            <w:pPr>
              <w:spacing w:after="0" w:line="240" w:lineRule="auto"/>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Conservative</w:t>
            </w:r>
          </w:p>
        </w:tc>
        <w:tc>
          <w:tcPr>
            <w:tcW w:w="1642" w:type="dxa"/>
            <w:tcBorders>
              <w:top w:val="nil"/>
              <w:left w:val="nil"/>
              <w:bottom w:val="single" w:sz="4" w:space="0" w:color="auto"/>
              <w:right w:val="nil"/>
            </w:tcBorders>
            <w:shd w:val="clear" w:color="auto" w:fill="auto"/>
            <w:noWrap/>
            <w:vAlign w:val="center"/>
            <w:hideMark/>
          </w:tcPr>
          <w:p w14:paraId="7FFD1CD2" w14:textId="77777777" w:rsidR="00DD0D78" w:rsidRPr="00DD0D78" w:rsidRDefault="00DD0D78" w:rsidP="00DD0D78">
            <w:pPr>
              <w:spacing w:after="0" w:line="240" w:lineRule="auto"/>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Manichaeism</w:t>
            </w:r>
          </w:p>
        </w:tc>
        <w:tc>
          <w:tcPr>
            <w:tcW w:w="1326" w:type="dxa"/>
            <w:tcBorders>
              <w:top w:val="nil"/>
              <w:left w:val="nil"/>
              <w:bottom w:val="single" w:sz="4" w:space="0" w:color="auto"/>
              <w:right w:val="nil"/>
            </w:tcBorders>
            <w:shd w:val="clear" w:color="auto" w:fill="auto"/>
            <w:noWrap/>
            <w:vAlign w:val="center"/>
            <w:hideMark/>
          </w:tcPr>
          <w:p w14:paraId="2C479F19"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1.46</w:t>
            </w:r>
          </w:p>
        </w:tc>
        <w:tc>
          <w:tcPr>
            <w:tcW w:w="1097" w:type="dxa"/>
            <w:tcBorders>
              <w:top w:val="nil"/>
              <w:left w:val="nil"/>
              <w:bottom w:val="single" w:sz="4" w:space="0" w:color="auto"/>
              <w:right w:val="nil"/>
            </w:tcBorders>
            <w:shd w:val="clear" w:color="auto" w:fill="auto"/>
            <w:vAlign w:val="center"/>
            <w:hideMark/>
          </w:tcPr>
          <w:p w14:paraId="52AF50D5"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1.21</w:t>
            </w:r>
          </w:p>
        </w:tc>
        <w:tc>
          <w:tcPr>
            <w:tcW w:w="1056" w:type="dxa"/>
            <w:tcBorders>
              <w:top w:val="nil"/>
              <w:left w:val="nil"/>
              <w:bottom w:val="single" w:sz="4" w:space="0" w:color="auto"/>
              <w:right w:val="nil"/>
            </w:tcBorders>
            <w:shd w:val="clear" w:color="auto" w:fill="auto"/>
            <w:vAlign w:val="center"/>
            <w:hideMark/>
          </w:tcPr>
          <w:p w14:paraId="2ABCD18C"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1.71</w:t>
            </w:r>
          </w:p>
        </w:tc>
        <w:tc>
          <w:tcPr>
            <w:tcW w:w="1362" w:type="dxa"/>
            <w:tcBorders>
              <w:top w:val="nil"/>
              <w:left w:val="nil"/>
              <w:bottom w:val="single" w:sz="4" w:space="0" w:color="auto"/>
              <w:right w:val="nil"/>
            </w:tcBorders>
            <w:shd w:val="clear" w:color="auto" w:fill="auto"/>
            <w:noWrap/>
            <w:vAlign w:val="center"/>
            <w:hideMark/>
          </w:tcPr>
          <w:p w14:paraId="28BFBD5B"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0.54</w:t>
            </w:r>
          </w:p>
        </w:tc>
        <w:tc>
          <w:tcPr>
            <w:tcW w:w="896" w:type="dxa"/>
            <w:tcBorders>
              <w:top w:val="nil"/>
              <w:left w:val="nil"/>
              <w:bottom w:val="single" w:sz="4" w:space="0" w:color="auto"/>
              <w:right w:val="nil"/>
            </w:tcBorders>
            <w:shd w:val="clear" w:color="auto" w:fill="auto"/>
            <w:noWrap/>
            <w:vAlign w:val="center"/>
            <w:hideMark/>
          </w:tcPr>
          <w:p w14:paraId="5ED00933" w14:textId="77777777" w:rsidR="00DD0D78" w:rsidRPr="00DD0D78" w:rsidRDefault="00DD0D78" w:rsidP="00DD0D78">
            <w:pPr>
              <w:spacing w:after="0" w:line="240" w:lineRule="auto"/>
              <w:jc w:val="center"/>
              <w:rPr>
                <w:rFonts w:ascii="Times New Roman" w:eastAsia="Times New Roman" w:hAnsi="Times New Roman" w:cs="Times New Roman"/>
                <w:color w:val="000000"/>
                <w:sz w:val="20"/>
                <w:szCs w:val="20"/>
                <w:lang w:val="en-GB" w:eastAsia="en-GB"/>
              </w:rPr>
            </w:pPr>
            <w:r w:rsidRPr="00DD0D78">
              <w:rPr>
                <w:rFonts w:ascii="Times New Roman" w:eastAsia="Times New Roman" w:hAnsi="Times New Roman" w:cs="Times New Roman"/>
                <w:color w:val="000000"/>
                <w:sz w:val="20"/>
                <w:szCs w:val="20"/>
                <w:lang w:val="en-GB" w:eastAsia="en-GB"/>
              </w:rPr>
              <w:t>&lt;.001</w:t>
            </w:r>
          </w:p>
        </w:tc>
      </w:tr>
    </w:tbl>
    <w:p w14:paraId="4A05EF51" w14:textId="77777777" w:rsidR="00DD0D78" w:rsidRDefault="00DD0D78" w:rsidP="004F6D92">
      <w:pPr>
        <w:ind w:firstLine="576"/>
        <w:rPr>
          <w:rFonts w:ascii="Times New Roman" w:hAnsi="Times New Roman" w:cs="Times New Roman"/>
          <w:lang w:val="en-GB"/>
        </w:rPr>
      </w:pPr>
    </w:p>
    <w:p w14:paraId="141CAABC" w14:textId="2AE03734" w:rsidR="001457B4" w:rsidRPr="001457B4" w:rsidRDefault="001457B4" w:rsidP="001457B4">
      <w:pPr>
        <w:pStyle w:val="Ttulo2"/>
        <w:rPr>
          <w:rFonts w:ascii="Times New Roman" w:hAnsi="Times New Roman" w:cs="Times New Roman"/>
          <w:i/>
          <w:color w:val="auto"/>
          <w:sz w:val="22"/>
          <w:szCs w:val="22"/>
          <w:lang w:val="en-GB"/>
        </w:rPr>
      </w:pPr>
      <w:r>
        <w:rPr>
          <w:rFonts w:ascii="Times New Roman" w:hAnsi="Times New Roman" w:cs="Times New Roman"/>
          <w:i/>
          <w:color w:val="auto"/>
          <w:sz w:val="22"/>
          <w:szCs w:val="22"/>
          <w:lang w:val="en-GB"/>
        </w:rPr>
        <w:t>SEM fit indices</w:t>
      </w:r>
      <w:r w:rsidR="003263E1">
        <w:rPr>
          <w:rFonts w:ascii="Times New Roman" w:hAnsi="Times New Roman" w:cs="Times New Roman"/>
          <w:i/>
          <w:color w:val="auto"/>
          <w:sz w:val="22"/>
          <w:szCs w:val="22"/>
          <w:lang w:val="en-GB"/>
        </w:rPr>
        <w:t xml:space="preserve"> model 2</w:t>
      </w:r>
      <w:r>
        <w:rPr>
          <w:rFonts w:ascii="Times New Roman" w:hAnsi="Times New Roman" w:cs="Times New Roman"/>
          <w:i/>
          <w:color w:val="auto"/>
          <w:sz w:val="22"/>
          <w:szCs w:val="22"/>
          <w:lang w:val="en-GB"/>
        </w:rPr>
        <w:t>.</w:t>
      </w:r>
    </w:p>
    <w:p w14:paraId="7191DFD3" w14:textId="7A6A3086" w:rsidR="00DD0D78" w:rsidRDefault="00DD0D78" w:rsidP="004F6D92">
      <w:pPr>
        <w:ind w:firstLine="576"/>
        <w:rPr>
          <w:rFonts w:ascii="Times New Roman" w:hAnsi="Times New Roman" w:cs="Times New Roman"/>
          <w:lang w:val="en-GB"/>
        </w:rPr>
      </w:pPr>
      <w:r w:rsidRPr="00DD0D78">
        <w:rPr>
          <w:rFonts w:ascii="Times New Roman" w:hAnsi="Times New Roman" w:cs="Times New Roman"/>
          <w:lang w:val="en-GB"/>
        </w:rPr>
        <w:t>Analysis of these results provided several clues and ideas that helped us to a</w:t>
      </w:r>
      <w:r w:rsidR="009B6F9B">
        <w:rPr>
          <w:rFonts w:ascii="Times New Roman" w:hAnsi="Times New Roman" w:cs="Times New Roman"/>
          <w:lang w:val="en-GB"/>
        </w:rPr>
        <w:t>rrive</w:t>
      </w:r>
      <w:r w:rsidR="001D59BB">
        <w:rPr>
          <w:rFonts w:ascii="Times New Roman" w:hAnsi="Times New Roman" w:cs="Times New Roman"/>
          <w:lang w:val="en-GB"/>
        </w:rPr>
        <w:t xml:space="preserve">, </w:t>
      </w:r>
      <w:r w:rsidR="001D59BB" w:rsidRPr="00DD0D78">
        <w:rPr>
          <w:rFonts w:ascii="Times New Roman" w:hAnsi="Times New Roman" w:cs="Times New Roman"/>
          <w:lang w:val="en-GB"/>
        </w:rPr>
        <w:t>after many inconclusive iterations</w:t>
      </w:r>
      <w:r w:rsidR="001D59BB">
        <w:rPr>
          <w:rFonts w:ascii="Times New Roman" w:hAnsi="Times New Roman" w:cs="Times New Roman"/>
          <w:lang w:val="en-GB"/>
        </w:rPr>
        <w:t>,</w:t>
      </w:r>
      <w:r w:rsidR="009B6F9B">
        <w:rPr>
          <w:rFonts w:ascii="Times New Roman" w:hAnsi="Times New Roman" w:cs="Times New Roman"/>
          <w:lang w:val="en-GB"/>
        </w:rPr>
        <w:t xml:space="preserve"> at Model 2 presented here</w:t>
      </w:r>
      <w:r w:rsidRPr="00DD0D78">
        <w:rPr>
          <w:rFonts w:ascii="Times New Roman" w:hAnsi="Times New Roman" w:cs="Times New Roman"/>
          <w:lang w:val="en-GB"/>
        </w:rPr>
        <w:t>.</w:t>
      </w:r>
      <w:r w:rsidR="00DA6B99">
        <w:rPr>
          <w:rFonts w:ascii="Times New Roman" w:hAnsi="Times New Roman" w:cs="Times New Roman"/>
          <w:lang w:val="en-GB"/>
        </w:rPr>
        <w:t xml:space="preserve"> The fit indices of this model </w:t>
      </w:r>
      <w:r w:rsidR="00A03248" w:rsidRPr="00A03248">
        <w:rPr>
          <w:rFonts w:ascii="Times New Roman" w:hAnsi="Times New Roman" w:cs="Times New Roman"/>
          <w:lang w:val="en-GB"/>
        </w:rPr>
        <w:t>were a significant i</w:t>
      </w:r>
      <w:r w:rsidR="00A03248">
        <w:rPr>
          <w:rFonts w:ascii="Times New Roman" w:hAnsi="Times New Roman" w:cs="Times New Roman"/>
          <w:lang w:val="en-GB"/>
        </w:rPr>
        <w:t>mprovement over the first model</w:t>
      </w:r>
      <w:r w:rsidR="00DA6B99">
        <w:rPr>
          <w:rFonts w:ascii="Times New Roman" w:hAnsi="Times New Roman" w:cs="Times New Roman"/>
          <w:lang w:val="en-GB"/>
        </w:rPr>
        <w:t xml:space="preserve">: </w:t>
      </w:r>
      <w:r w:rsidR="00DA6B99" w:rsidRPr="005A578D">
        <w:rPr>
          <w:rFonts w:ascii="Cambria Math" w:hAnsi="Cambria Math" w:cs="Cambria Math"/>
          <w:lang w:val="en-GB"/>
        </w:rPr>
        <w:t>𝜒</w:t>
      </w:r>
      <w:r w:rsidR="00DA6B99" w:rsidRPr="005A578D">
        <w:rPr>
          <w:rFonts w:ascii="Times New Roman" w:hAnsi="Times New Roman" w:cs="Times New Roman"/>
          <w:lang w:val="en-GB"/>
        </w:rPr>
        <w:t xml:space="preserve">2 = </w:t>
      </w:r>
      <w:r w:rsidR="00A03248" w:rsidRPr="00A03248">
        <w:rPr>
          <w:rFonts w:ascii="Times New Roman" w:hAnsi="Times New Roman" w:cs="Times New Roman"/>
          <w:lang w:val="en-GB"/>
        </w:rPr>
        <w:t>812.003</w:t>
      </w:r>
      <w:r w:rsidR="00DA6B99">
        <w:rPr>
          <w:rFonts w:ascii="Times New Roman" w:hAnsi="Times New Roman" w:cs="Times New Roman"/>
          <w:lang w:val="en-GB"/>
        </w:rPr>
        <w:t xml:space="preserve">, df = </w:t>
      </w:r>
      <w:r w:rsidR="00631B22">
        <w:rPr>
          <w:rFonts w:ascii="Times New Roman" w:hAnsi="Times New Roman" w:cs="Times New Roman"/>
          <w:lang w:val="en-GB"/>
        </w:rPr>
        <w:t>1555</w:t>
      </w:r>
      <w:r w:rsidR="00DA6B99" w:rsidRPr="005A578D">
        <w:rPr>
          <w:rFonts w:ascii="Times New Roman" w:hAnsi="Times New Roman" w:cs="Times New Roman"/>
          <w:lang w:val="en-GB"/>
        </w:rPr>
        <w:t>, p &lt; 0.001</w:t>
      </w:r>
      <w:r w:rsidR="00DA6B99">
        <w:rPr>
          <w:rFonts w:ascii="Times New Roman" w:hAnsi="Times New Roman" w:cs="Times New Roman"/>
          <w:lang w:val="en-GB"/>
        </w:rPr>
        <w:t xml:space="preserve">; </w:t>
      </w:r>
      <w:r w:rsidR="00DA6B99" w:rsidRPr="005A578D">
        <w:rPr>
          <w:rFonts w:ascii="Times New Roman" w:hAnsi="Times New Roman" w:cs="Times New Roman"/>
          <w:lang w:val="en-GB"/>
        </w:rPr>
        <w:t xml:space="preserve">RMSEA = </w:t>
      </w:r>
      <w:r w:rsidR="00DA6B99" w:rsidRPr="009A4CDF">
        <w:rPr>
          <w:rFonts w:ascii="Times New Roman" w:hAnsi="Times New Roman" w:cs="Times New Roman"/>
          <w:lang w:val="en-GB"/>
        </w:rPr>
        <w:t>0.0</w:t>
      </w:r>
      <w:r w:rsidR="00631B22">
        <w:rPr>
          <w:rFonts w:ascii="Times New Roman" w:hAnsi="Times New Roman" w:cs="Times New Roman"/>
          <w:lang w:val="en-GB"/>
        </w:rPr>
        <w:t>4</w:t>
      </w:r>
      <w:r w:rsidR="00DA6B99">
        <w:rPr>
          <w:rFonts w:ascii="Times New Roman" w:hAnsi="Times New Roman" w:cs="Times New Roman"/>
          <w:lang w:val="en-GB"/>
        </w:rPr>
        <w:t>5</w:t>
      </w:r>
      <w:r w:rsidR="00DA6B99" w:rsidRPr="005A578D">
        <w:rPr>
          <w:rFonts w:ascii="Times New Roman" w:hAnsi="Times New Roman" w:cs="Times New Roman"/>
          <w:lang w:val="en-GB"/>
        </w:rPr>
        <w:t>, CI [.</w:t>
      </w:r>
      <w:r w:rsidR="00DA6B99" w:rsidRPr="009A4CDF">
        <w:rPr>
          <w:rFonts w:ascii="Times New Roman" w:hAnsi="Times New Roman" w:cs="Times New Roman"/>
          <w:lang w:val="en-GB"/>
        </w:rPr>
        <w:t>0</w:t>
      </w:r>
      <w:r w:rsidR="00F935C7">
        <w:rPr>
          <w:rFonts w:ascii="Times New Roman" w:hAnsi="Times New Roman" w:cs="Times New Roman"/>
          <w:lang w:val="en-GB"/>
        </w:rPr>
        <w:t>42</w:t>
      </w:r>
      <w:r w:rsidR="00DA6B99">
        <w:rPr>
          <w:rFonts w:ascii="Times New Roman" w:hAnsi="Times New Roman" w:cs="Times New Roman"/>
          <w:lang w:val="en-GB"/>
        </w:rPr>
        <w:t>, .</w:t>
      </w:r>
      <w:r w:rsidR="00DA6B99" w:rsidRPr="009A4CDF">
        <w:rPr>
          <w:rFonts w:ascii="Times New Roman" w:hAnsi="Times New Roman" w:cs="Times New Roman"/>
          <w:lang w:val="en-GB"/>
        </w:rPr>
        <w:t>0</w:t>
      </w:r>
      <w:r w:rsidR="00F935C7">
        <w:rPr>
          <w:rFonts w:ascii="Times New Roman" w:hAnsi="Times New Roman" w:cs="Times New Roman"/>
          <w:lang w:val="en-GB"/>
        </w:rPr>
        <w:t>48</w:t>
      </w:r>
      <w:r w:rsidR="00DA6B99">
        <w:rPr>
          <w:rFonts w:ascii="Times New Roman" w:hAnsi="Times New Roman" w:cs="Times New Roman"/>
          <w:lang w:val="en-GB"/>
        </w:rPr>
        <w:t xml:space="preserve">]; SRMR = </w:t>
      </w:r>
      <w:r w:rsidR="00DA6B99" w:rsidRPr="009A4CDF">
        <w:rPr>
          <w:rFonts w:ascii="Times New Roman" w:hAnsi="Times New Roman" w:cs="Times New Roman"/>
          <w:lang w:val="en-GB"/>
        </w:rPr>
        <w:t>0.0</w:t>
      </w:r>
      <w:r w:rsidR="00F935C7">
        <w:rPr>
          <w:rFonts w:ascii="Times New Roman" w:hAnsi="Times New Roman" w:cs="Times New Roman"/>
          <w:lang w:val="en-GB"/>
        </w:rPr>
        <w:t>48</w:t>
      </w:r>
      <w:r w:rsidR="00DA6B99" w:rsidRPr="005A578D">
        <w:rPr>
          <w:rFonts w:ascii="Times New Roman" w:hAnsi="Times New Roman" w:cs="Times New Roman"/>
          <w:lang w:val="en-GB"/>
        </w:rPr>
        <w:t>; CFI =</w:t>
      </w:r>
      <w:r w:rsidR="00DA6B99">
        <w:rPr>
          <w:rFonts w:ascii="Times New Roman" w:hAnsi="Times New Roman" w:cs="Times New Roman"/>
          <w:lang w:val="en-GB"/>
        </w:rPr>
        <w:t xml:space="preserve"> </w:t>
      </w:r>
      <w:r w:rsidR="00DA6B99" w:rsidRPr="009A4CDF">
        <w:rPr>
          <w:rFonts w:ascii="Times New Roman" w:hAnsi="Times New Roman" w:cs="Times New Roman"/>
          <w:lang w:val="en-GB"/>
        </w:rPr>
        <w:t>0.</w:t>
      </w:r>
      <w:r w:rsidR="00321A77">
        <w:rPr>
          <w:rFonts w:ascii="Times New Roman" w:hAnsi="Times New Roman" w:cs="Times New Roman"/>
          <w:lang w:val="en-GB"/>
        </w:rPr>
        <w:t>945</w:t>
      </w:r>
      <w:r w:rsidR="00DA6B99" w:rsidRPr="005A578D">
        <w:rPr>
          <w:rFonts w:ascii="Times New Roman" w:hAnsi="Times New Roman" w:cs="Times New Roman"/>
          <w:lang w:val="en-GB"/>
        </w:rPr>
        <w:t xml:space="preserve">; TLI = </w:t>
      </w:r>
      <w:r w:rsidR="00DA6B99" w:rsidRPr="009A4CDF">
        <w:rPr>
          <w:rFonts w:ascii="Times New Roman" w:hAnsi="Times New Roman" w:cs="Times New Roman"/>
          <w:lang w:val="en-GB"/>
        </w:rPr>
        <w:t>0.</w:t>
      </w:r>
      <w:r w:rsidR="00321A77">
        <w:rPr>
          <w:rFonts w:ascii="Times New Roman" w:hAnsi="Times New Roman" w:cs="Times New Roman"/>
          <w:lang w:val="en-GB"/>
        </w:rPr>
        <w:t>933</w:t>
      </w:r>
      <w:r w:rsidR="00DA6B99">
        <w:rPr>
          <w:rFonts w:ascii="Times New Roman" w:hAnsi="Times New Roman" w:cs="Times New Roman"/>
          <w:lang w:val="en-GB"/>
        </w:rPr>
        <w:t xml:space="preserve">; GFI = </w:t>
      </w:r>
      <w:r w:rsidR="00DA6B99" w:rsidRPr="009A4CDF">
        <w:rPr>
          <w:rFonts w:ascii="Times New Roman" w:hAnsi="Times New Roman" w:cs="Times New Roman"/>
          <w:lang w:val="en-GB"/>
        </w:rPr>
        <w:t>0.9</w:t>
      </w:r>
      <w:r w:rsidR="00321A77">
        <w:rPr>
          <w:rFonts w:ascii="Times New Roman" w:hAnsi="Times New Roman" w:cs="Times New Roman"/>
          <w:lang w:val="en-GB"/>
        </w:rPr>
        <w:t>63</w:t>
      </w:r>
      <w:r w:rsidR="00DA6B99">
        <w:rPr>
          <w:rFonts w:ascii="Times New Roman" w:hAnsi="Times New Roman" w:cs="Times New Roman"/>
          <w:lang w:val="en-GB"/>
        </w:rPr>
        <w:t xml:space="preserve">; AGFI = </w:t>
      </w:r>
      <w:r w:rsidR="00DA6B99" w:rsidRPr="009A4CDF">
        <w:rPr>
          <w:rFonts w:ascii="Times New Roman" w:hAnsi="Times New Roman" w:cs="Times New Roman"/>
          <w:lang w:val="en-GB"/>
        </w:rPr>
        <w:t>0.</w:t>
      </w:r>
      <w:r w:rsidR="00321A77">
        <w:rPr>
          <w:rFonts w:ascii="Times New Roman" w:hAnsi="Times New Roman" w:cs="Times New Roman"/>
          <w:lang w:val="en-GB"/>
        </w:rPr>
        <w:t>949</w:t>
      </w:r>
      <w:r w:rsidR="00DA6B99">
        <w:rPr>
          <w:rFonts w:ascii="Times New Roman" w:hAnsi="Times New Roman" w:cs="Times New Roman"/>
          <w:lang w:val="en-GB"/>
        </w:rPr>
        <w:t>.</w:t>
      </w:r>
    </w:p>
    <w:p w14:paraId="33AC83E0" w14:textId="5E0FBD96" w:rsidR="0058419B" w:rsidRDefault="0058419B" w:rsidP="004F6D92">
      <w:pPr>
        <w:ind w:firstLine="576"/>
        <w:rPr>
          <w:rFonts w:ascii="Times New Roman" w:hAnsi="Times New Roman" w:cs="Times New Roman"/>
          <w:lang w:val="en-GB"/>
        </w:rPr>
      </w:pPr>
      <w:r>
        <w:rPr>
          <w:rFonts w:ascii="Times New Roman" w:hAnsi="Times New Roman" w:cs="Times New Roman"/>
          <w:lang w:val="en-GB"/>
        </w:rPr>
        <w:t xml:space="preserve">In a similar fashion to the results of the theoretical first </w:t>
      </w:r>
      <w:r w:rsidR="00135AD1">
        <w:rPr>
          <w:rFonts w:ascii="Times New Roman" w:hAnsi="Times New Roman" w:cs="Times New Roman"/>
          <w:lang w:val="en-GB"/>
        </w:rPr>
        <w:t>model,</w:t>
      </w:r>
      <w:r w:rsidR="007312A7">
        <w:rPr>
          <w:rFonts w:ascii="Times New Roman" w:hAnsi="Times New Roman" w:cs="Times New Roman"/>
          <w:lang w:val="en-GB"/>
        </w:rPr>
        <w:t xml:space="preserve"> th</w:t>
      </w:r>
      <w:r w:rsidR="007312A7" w:rsidRPr="007312A7">
        <w:rPr>
          <w:rFonts w:ascii="Times New Roman" w:hAnsi="Times New Roman" w:cs="Times New Roman"/>
          <w:lang w:val="en-GB"/>
        </w:rPr>
        <w:t xml:space="preserve">e p-value of the </w:t>
      </w:r>
      <w:r w:rsidR="007312A7" w:rsidRPr="007312A7">
        <w:rPr>
          <w:rFonts w:ascii="Cambria Math" w:hAnsi="Cambria Math" w:cs="Cambria Math"/>
          <w:lang w:val="en-GB"/>
        </w:rPr>
        <w:t>𝜒</w:t>
      </w:r>
      <w:r w:rsidR="007312A7" w:rsidRPr="007312A7">
        <w:rPr>
          <w:rFonts w:ascii="Times New Roman" w:hAnsi="Times New Roman" w:cs="Times New Roman"/>
          <w:lang w:val="en-GB"/>
        </w:rPr>
        <w:t>2 test was found to be statistically significant.</w:t>
      </w:r>
      <w:r w:rsidR="007312A7">
        <w:rPr>
          <w:rFonts w:ascii="Times New Roman" w:hAnsi="Times New Roman" w:cs="Times New Roman"/>
          <w:lang w:val="en-GB"/>
        </w:rPr>
        <w:t xml:space="preserve"> </w:t>
      </w:r>
      <w:r w:rsidR="00C821D3">
        <w:rPr>
          <w:rFonts w:ascii="Times New Roman" w:hAnsi="Times New Roman" w:cs="Times New Roman"/>
          <w:lang w:val="en-GB"/>
        </w:rPr>
        <w:t xml:space="preserve">This was an expect result as the data </w:t>
      </w:r>
      <w:r w:rsidR="004477BB" w:rsidRPr="004477BB">
        <w:rPr>
          <w:rFonts w:ascii="Times New Roman" w:hAnsi="Times New Roman" w:cs="Times New Roman"/>
          <w:lang w:val="en-GB"/>
        </w:rPr>
        <w:t>were the same as in model 1 and we observed the same sensitivity of the chi2 square to normality and sample size.</w:t>
      </w:r>
      <w:r w:rsidR="002E0B11">
        <w:rPr>
          <w:rFonts w:ascii="Times New Roman" w:hAnsi="Times New Roman" w:cs="Times New Roman"/>
          <w:lang w:val="en-GB"/>
        </w:rPr>
        <w:t xml:space="preserve"> The model’s goodness-of-fit indices were </w:t>
      </w:r>
      <w:r w:rsidR="00A95740">
        <w:rPr>
          <w:rFonts w:ascii="Times New Roman" w:hAnsi="Times New Roman" w:cs="Times New Roman"/>
          <w:lang w:val="en-GB"/>
        </w:rPr>
        <w:t xml:space="preserve">in almost every case </w:t>
      </w:r>
      <w:r w:rsidR="009D52ED" w:rsidRPr="009D52ED">
        <w:rPr>
          <w:rFonts w:ascii="Times New Roman" w:hAnsi="Times New Roman" w:cs="Times New Roman"/>
          <w:lang w:val="en-GB"/>
        </w:rPr>
        <w:t>positive</w:t>
      </w:r>
      <w:r w:rsidR="009D52ED">
        <w:rPr>
          <w:rFonts w:ascii="Times New Roman" w:hAnsi="Times New Roman" w:cs="Times New Roman"/>
          <w:lang w:val="en-GB"/>
        </w:rPr>
        <w:t xml:space="preserve">. As with previous iterations, </w:t>
      </w:r>
      <w:r w:rsidR="00575502">
        <w:rPr>
          <w:rFonts w:ascii="Times New Roman" w:hAnsi="Times New Roman" w:cs="Times New Roman"/>
          <w:lang w:val="en-GB"/>
        </w:rPr>
        <w:t xml:space="preserve">both </w:t>
      </w:r>
      <w:r w:rsidR="009D52ED">
        <w:rPr>
          <w:rFonts w:ascii="Times New Roman" w:hAnsi="Times New Roman" w:cs="Times New Roman"/>
          <w:lang w:val="en-GB"/>
        </w:rPr>
        <w:t>the RMSEA</w:t>
      </w:r>
      <w:r w:rsidR="00B2510A">
        <w:rPr>
          <w:rFonts w:ascii="Times New Roman" w:hAnsi="Times New Roman" w:cs="Times New Roman"/>
          <w:lang w:val="en-GB"/>
        </w:rPr>
        <w:t xml:space="preserve"> </w:t>
      </w:r>
      <w:r w:rsidR="00575502">
        <w:rPr>
          <w:rFonts w:ascii="Times New Roman" w:hAnsi="Times New Roman" w:cs="Times New Roman"/>
          <w:lang w:val="en-GB"/>
        </w:rPr>
        <w:t>and the SRMR were</w:t>
      </w:r>
      <w:r w:rsidR="00B2510A">
        <w:rPr>
          <w:rFonts w:ascii="Times New Roman" w:hAnsi="Times New Roman" w:cs="Times New Roman"/>
          <w:lang w:val="en-GB"/>
        </w:rPr>
        <w:t xml:space="preserve"> well below of its threshold</w:t>
      </w:r>
      <w:r w:rsidR="00575502">
        <w:rPr>
          <w:rFonts w:ascii="Times New Roman" w:hAnsi="Times New Roman" w:cs="Times New Roman"/>
          <w:lang w:val="en-GB"/>
        </w:rPr>
        <w:t>s.</w:t>
      </w:r>
      <w:r w:rsidR="003C6711">
        <w:rPr>
          <w:rFonts w:ascii="Times New Roman" w:hAnsi="Times New Roman" w:cs="Times New Roman"/>
          <w:lang w:val="en-GB"/>
        </w:rPr>
        <w:t xml:space="preserve"> GFI and AGFI </w:t>
      </w:r>
      <w:r w:rsidR="009A1E8C">
        <w:rPr>
          <w:rFonts w:ascii="Times New Roman" w:hAnsi="Times New Roman" w:cs="Times New Roman"/>
          <w:lang w:val="en-GB"/>
        </w:rPr>
        <w:t xml:space="preserve">shoed an exceptionally good fit </w:t>
      </w:r>
      <w:r w:rsidR="00D35E0A">
        <w:rPr>
          <w:rFonts w:ascii="Times New Roman" w:hAnsi="Times New Roman" w:cs="Times New Roman"/>
          <w:lang w:val="en-GB"/>
        </w:rPr>
        <w:t>way abov</w:t>
      </w:r>
      <w:r w:rsidR="00D67119">
        <w:rPr>
          <w:rFonts w:ascii="Times New Roman" w:hAnsi="Times New Roman" w:cs="Times New Roman"/>
          <w:lang w:val="en-GB"/>
        </w:rPr>
        <w:t>e their cut-off scores. And even though, the CFI and the TLI were not above the ideal 0.95 cut-off that the literatur</w:t>
      </w:r>
      <w:r w:rsidR="007D2BC2">
        <w:rPr>
          <w:rFonts w:ascii="Times New Roman" w:hAnsi="Times New Roman" w:cs="Times New Roman"/>
          <w:lang w:val="en-GB"/>
        </w:rPr>
        <w:t>e mentions they were quit close to them.</w:t>
      </w:r>
    </w:p>
    <w:p w14:paraId="23B476CB" w14:textId="7B4EBCA3" w:rsidR="009C773B" w:rsidRDefault="009C773B" w:rsidP="004F6D92">
      <w:pPr>
        <w:ind w:firstLine="576"/>
        <w:rPr>
          <w:rFonts w:ascii="Times New Roman" w:hAnsi="Times New Roman" w:cs="Times New Roman"/>
          <w:lang w:val="en-GB"/>
        </w:rPr>
      </w:pPr>
      <w:commentRangeStart w:id="15"/>
      <w:r w:rsidRPr="009C773B">
        <w:rPr>
          <w:rFonts w:ascii="Times New Roman" w:hAnsi="Times New Roman" w:cs="Times New Roman"/>
          <w:lang w:val="en-GB"/>
        </w:rPr>
        <w:t>On a more methodological note, this model could have increased the number of correlations between manifest variables to increase the value of the indices to a point where the CFI and TLI cut-offs were exceeded. However, we considered that this model fitted sufficiently and was theoretically justified. In our view, this is an erroneous practice that leads to adding noise to models in order to satisfy criteria that in many cases lead to the discarding of perfectly valid models</w:t>
      </w:r>
      <w:r w:rsidR="00C572A0">
        <w:rPr>
          <w:rFonts w:ascii="Times New Roman" w:hAnsi="Times New Roman" w:cs="Times New Roman"/>
          <w:lang w:val="en-GB"/>
        </w:rPr>
        <w:t xml:space="preserve"> (REFERENCIA). We hope that the</w:t>
      </w:r>
      <w:r w:rsidRPr="009C773B">
        <w:rPr>
          <w:rFonts w:ascii="Times New Roman" w:hAnsi="Times New Roman" w:cs="Times New Roman"/>
          <w:lang w:val="en-GB"/>
        </w:rPr>
        <w:t xml:space="preserve"> results presented here will dissuade other researchers from this practice.</w:t>
      </w:r>
      <w:commentRangeEnd w:id="15"/>
      <w:r w:rsidR="00F05627">
        <w:rPr>
          <w:rStyle w:val="Refdecomentario"/>
        </w:rPr>
        <w:commentReference w:id="15"/>
      </w:r>
    </w:p>
    <w:p w14:paraId="2C36E318" w14:textId="77777777" w:rsidR="001457B4" w:rsidRDefault="001457B4" w:rsidP="001457B4">
      <w:pPr>
        <w:pStyle w:val="Ttulo2"/>
        <w:rPr>
          <w:rFonts w:ascii="Times New Roman" w:hAnsi="Times New Roman" w:cs="Times New Roman"/>
          <w:i/>
          <w:color w:val="auto"/>
          <w:sz w:val="22"/>
          <w:szCs w:val="22"/>
          <w:lang w:val="en-GB"/>
        </w:rPr>
      </w:pPr>
      <w:r>
        <w:rPr>
          <w:rFonts w:ascii="Times New Roman" w:hAnsi="Times New Roman" w:cs="Times New Roman"/>
          <w:i/>
          <w:color w:val="auto"/>
          <w:sz w:val="22"/>
          <w:szCs w:val="22"/>
          <w:lang w:val="en-GB"/>
        </w:rPr>
        <w:t>SEM parameter estimates and correlations model 2.</w:t>
      </w:r>
    </w:p>
    <w:p w14:paraId="58087A12" w14:textId="1789DF00" w:rsidR="006166AB" w:rsidRDefault="00D36382" w:rsidP="00F963CA">
      <w:pPr>
        <w:ind w:firstLine="576"/>
        <w:rPr>
          <w:rFonts w:ascii="Times New Roman" w:hAnsi="Times New Roman" w:cs="Times New Roman"/>
          <w:lang w:val="en-GB"/>
        </w:rPr>
      </w:pPr>
      <w:r>
        <w:rPr>
          <w:rFonts w:ascii="Times New Roman" w:hAnsi="Times New Roman" w:cs="Times New Roman"/>
          <w:lang w:val="en-GB"/>
        </w:rPr>
        <w:t xml:space="preserve">As </w:t>
      </w:r>
      <w:r w:rsidR="006166AB">
        <w:rPr>
          <w:rFonts w:ascii="Times New Roman" w:hAnsi="Times New Roman" w:cs="Times New Roman"/>
          <w:lang w:val="en-GB"/>
        </w:rPr>
        <w:t>displayed in Figure 2</w:t>
      </w:r>
      <w:r w:rsidR="00B774A4">
        <w:rPr>
          <w:rStyle w:val="Refdenotaalpie"/>
          <w:rFonts w:ascii="Times New Roman" w:hAnsi="Times New Roman" w:cs="Times New Roman"/>
          <w:lang w:val="en-GB"/>
        </w:rPr>
        <w:footnoteReference w:id="2"/>
      </w:r>
      <w:r w:rsidR="006166AB">
        <w:rPr>
          <w:rFonts w:ascii="Times New Roman" w:hAnsi="Times New Roman" w:cs="Times New Roman"/>
          <w:lang w:val="en-GB"/>
        </w:rPr>
        <w:t>, all the relations between</w:t>
      </w:r>
      <w:r w:rsidR="006166AB" w:rsidRPr="006166AB">
        <w:rPr>
          <w:rFonts w:ascii="Times New Roman" w:hAnsi="Times New Roman" w:cs="Times New Roman"/>
          <w:lang w:val="en-GB"/>
        </w:rPr>
        <w:t xml:space="preserve"> m</w:t>
      </w:r>
      <w:r w:rsidR="00D032F0">
        <w:rPr>
          <w:rFonts w:ascii="Times New Roman" w:hAnsi="Times New Roman" w:cs="Times New Roman"/>
          <w:lang w:val="en-GB"/>
        </w:rPr>
        <w:t>anifest variables, correlations</w:t>
      </w:r>
      <w:r w:rsidR="007B5DB6">
        <w:rPr>
          <w:rFonts w:ascii="Times New Roman" w:hAnsi="Times New Roman" w:cs="Times New Roman"/>
          <w:lang w:val="en-GB"/>
        </w:rPr>
        <w:t xml:space="preserve"> of manifest variables</w:t>
      </w:r>
      <w:r w:rsidR="006166AB" w:rsidRPr="006166AB">
        <w:rPr>
          <w:rFonts w:ascii="Times New Roman" w:hAnsi="Times New Roman" w:cs="Times New Roman"/>
          <w:lang w:val="en-GB"/>
        </w:rPr>
        <w:t xml:space="preserve"> and paths</w:t>
      </w:r>
      <w:r w:rsidR="00D032F0">
        <w:rPr>
          <w:rFonts w:ascii="Times New Roman" w:hAnsi="Times New Roman" w:cs="Times New Roman"/>
          <w:lang w:val="en-GB"/>
        </w:rPr>
        <w:t xml:space="preserve"> </w:t>
      </w:r>
      <w:r w:rsidR="006166AB" w:rsidRPr="006166AB">
        <w:rPr>
          <w:rFonts w:ascii="Times New Roman" w:hAnsi="Times New Roman" w:cs="Times New Roman"/>
          <w:lang w:val="en-GB"/>
        </w:rPr>
        <w:t>were statistically significant (p&lt;0.01).</w:t>
      </w:r>
      <w:r w:rsidR="005679A6">
        <w:rPr>
          <w:rFonts w:ascii="Times New Roman" w:hAnsi="Times New Roman" w:cs="Times New Roman"/>
          <w:lang w:val="en-GB"/>
        </w:rPr>
        <w:t xml:space="preserve"> Also, the three</w:t>
      </w:r>
      <w:r w:rsidR="005679A6" w:rsidRPr="00F963CA">
        <w:rPr>
          <w:rFonts w:ascii="Times New Roman" w:hAnsi="Times New Roman" w:cs="Times New Roman"/>
          <w:lang w:val="en-GB"/>
        </w:rPr>
        <w:t xml:space="preserve"> latent variables</w:t>
      </w:r>
      <w:r w:rsidR="005679A6">
        <w:rPr>
          <w:rFonts w:ascii="Times New Roman" w:hAnsi="Times New Roman" w:cs="Times New Roman"/>
          <w:lang w:val="en-GB"/>
        </w:rPr>
        <w:t xml:space="preserve"> in the model</w:t>
      </w:r>
      <w:r w:rsidR="005679A6" w:rsidRPr="00F963CA">
        <w:rPr>
          <w:rFonts w:ascii="Times New Roman" w:hAnsi="Times New Roman" w:cs="Times New Roman"/>
          <w:lang w:val="en-GB"/>
        </w:rPr>
        <w:t xml:space="preserve"> explained 52% of the variance</w:t>
      </w:r>
      <w:r w:rsidR="005679A6">
        <w:rPr>
          <w:rFonts w:ascii="Times New Roman" w:hAnsi="Times New Roman" w:cs="Times New Roman"/>
          <w:lang w:val="en-GB"/>
        </w:rPr>
        <w:t xml:space="preserve"> </w:t>
      </w:r>
      <w:r w:rsidR="005679A6" w:rsidRPr="00F963CA">
        <w:rPr>
          <w:rFonts w:ascii="Times New Roman" w:hAnsi="Times New Roman" w:cs="Times New Roman"/>
          <w:lang w:val="en-GB"/>
        </w:rPr>
        <w:t>of Science Rejection</w:t>
      </w:r>
      <w:r w:rsidR="005679A6">
        <w:rPr>
          <w:rFonts w:ascii="Times New Roman" w:hAnsi="Times New Roman" w:cs="Times New Roman"/>
          <w:lang w:val="en-GB"/>
        </w:rPr>
        <w:t>. Regarding the regression paths i</w:t>
      </w:r>
      <w:r w:rsidR="00B3678E">
        <w:rPr>
          <w:rFonts w:ascii="Times New Roman" w:hAnsi="Times New Roman" w:cs="Times New Roman"/>
          <w:lang w:val="en-GB"/>
        </w:rPr>
        <w:t>n this model</w:t>
      </w:r>
      <w:r w:rsidR="00071798">
        <w:rPr>
          <w:rFonts w:ascii="Times New Roman" w:hAnsi="Times New Roman" w:cs="Times New Roman"/>
          <w:lang w:val="en-GB"/>
        </w:rPr>
        <w:t>,</w:t>
      </w:r>
      <w:r w:rsidR="00B3678E">
        <w:rPr>
          <w:rFonts w:ascii="Times New Roman" w:hAnsi="Times New Roman" w:cs="Times New Roman"/>
          <w:lang w:val="en-GB"/>
        </w:rPr>
        <w:t xml:space="preserve"> </w:t>
      </w:r>
      <w:r w:rsidR="0005014B">
        <w:rPr>
          <w:rFonts w:ascii="Times New Roman" w:hAnsi="Times New Roman" w:cs="Times New Roman"/>
          <w:lang w:val="en-GB"/>
        </w:rPr>
        <w:t>Critical Thinking</w:t>
      </w:r>
      <w:r w:rsidR="004F5BB0">
        <w:rPr>
          <w:rFonts w:ascii="Times New Roman" w:hAnsi="Times New Roman" w:cs="Times New Roman"/>
          <w:lang w:val="en-GB"/>
        </w:rPr>
        <w:t xml:space="preserve"> shows a quite strong negative relationship</w:t>
      </w:r>
      <w:r w:rsidR="00071798">
        <w:rPr>
          <w:rFonts w:ascii="Times New Roman" w:hAnsi="Times New Roman" w:cs="Times New Roman"/>
          <w:lang w:val="en-GB"/>
        </w:rPr>
        <w:t xml:space="preserve"> with Science Rejection (</w:t>
      </w:r>
      <w:r w:rsidR="000A1637">
        <w:rPr>
          <w:rFonts w:ascii="Times New Roman" w:hAnsi="Times New Roman" w:cs="Times New Roman"/>
          <w:lang w:val="en-GB"/>
        </w:rPr>
        <w:t>β=-.</w:t>
      </w:r>
      <w:r w:rsidR="00DC45D2">
        <w:rPr>
          <w:rFonts w:ascii="Times New Roman" w:hAnsi="Times New Roman" w:cs="Times New Roman"/>
          <w:lang w:val="en-GB"/>
        </w:rPr>
        <w:t>46</w:t>
      </w:r>
      <w:r w:rsidR="00071798">
        <w:rPr>
          <w:rFonts w:ascii="Times New Roman" w:hAnsi="Times New Roman" w:cs="Times New Roman"/>
          <w:lang w:val="en-GB"/>
        </w:rPr>
        <w:t>)</w:t>
      </w:r>
      <w:r w:rsidR="00DC45D2">
        <w:rPr>
          <w:rFonts w:ascii="Times New Roman" w:hAnsi="Times New Roman" w:cs="Times New Roman"/>
          <w:lang w:val="en-GB"/>
        </w:rPr>
        <w:t xml:space="preserve"> and a lesser negative relationship between </w:t>
      </w:r>
      <w:r w:rsidR="00FD3503">
        <w:rPr>
          <w:rFonts w:ascii="Times New Roman" w:hAnsi="Times New Roman" w:cs="Times New Roman"/>
          <w:lang w:val="en-GB"/>
        </w:rPr>
        <w:t>P</w:t>
      </w:r>
      <w:r w:rsidR="00B3678E">
        <w:rPr>
          <w:rFonts w:ascii="Times New Roman" w:hAnsi="Times New Roman" w:cs="Times New Roman"/>
          <w:lang w:val="en-GB"/>
        </w:rPr>
        <w:t xml:space="preserve">rogressive ideology </w:t>
      </w:r>
      <w:r w:rsidR="00DC45D2">
        <w:rPr>
          <w:rFonts w:ascii="Times New Roman" w:hAnsi="Times New Roman" w:cs="Times New Roman"/>
          <w:lang w:val="en-GB"/>
        </w:rPr>
        <w:t>and</w:t>
      </w:r>
      <w:r w:rsidR="00D95FE6">
        <w:rPr>
          <w:rFonts w:ascii="Times New Roman" w:hAnsi="Times New Roman" w:cs="Times New Roman"/>
          <w:lang w:val="en-GB"/>
        </w:rPr>
        <w:t xml:space="preserve"> Science Rejection (β=-.27)</w:t>
      </w:r>
      <w:r w:rsidR="0005014B">
        <w:rPr>
          <w:rFonts w:ascii="Times New Roman" w:hAnsi="Times New Roman" w:cs="Times New Roman"/>
          <w:lang w:val="en-GB"/>
        </w:rPr>
        <w:t>.</w:t>
      </w:r>
      <w:r w:rsidR="00B3678E">
        <w:rPr>
          <w:rFonts w:ascii="Times New Roman" w:hAnsi="Times New Roman" w:cs="Times New Roman"/>
          <w:lang w:val="en-GB"/>
        </w:rPr>
        <w:t xml:space="preserve"> </w:t>
      </w:r>
      <w:r w:rsidR="00DC45D2">
        <w:rPr>
          <w:rFonts w:ascii="Times New Roman" w:hAnsi="Times New Roman" w:cs="Times New Roman"/>
          <w:lang w:val="en-GB"/>
        </w:rPr>
        <w:t>On the other hand,</w:t>
      </w:r>
      <w:r w:rsidR="00F963CA" w:rsidRPr="00F963CA">
        <w:rPr>
          <w:lang w:val="en-GB"/>
        </w:rPr>
        <w:t xml:space="preserve"> </w:t>
      </w:r>
      <w:r w:rsidR="005679A6">
        <w:rPr>
          <w:lang w:val="en-GB"/>
        </w:rPr>
        <w:t>t</w:t>
      </w:r>
      <w:r w:rsidR="00F963CA" w:rsidRPr="00F963CA">
        <w:rPr>
          <w:rFonts w:ascii="Times New Roman" w:hAnsi="Times New Roman" w:cs="Times New Roman"/>
          <w:lang w:val="en-GB"/>
        </w:rPr>
        <w:t>here seems to be also a positive relation between Co</w:t>
      </w:r>
      <w:r w:rsidR="00F963CA">
        <w:rPr>
          <w:rFonts w:ascii="Times New Roman" w:hAnsi="Times New Roman" w:cs="Times New Roman"/>
          <w:lang w:val="en-GB"/>
        </w:rPr>
        <w:t xml:space="preserve">nspiracionism and </w:t>
      </w:r>
      <w:r w:rsidR="00F963CA" w:rsidRPr="00F963CA">
        <w:rPr>
          <w:rFonts w:ascii="Times New Roman" w:hAnsi="Times New Roman" w:cs="Times New Roman"/>
          <w:lang w:val="en-GB"/>
        </w:rPr>
        <w:t>Science Rejection (β=.</w:t>
      </w:r>
      <w:r w:rsidR="00471220">
        <w:rPr>
          <w:rFonts w:ascii="Times New Roman" w:hAnsi="Times New Roman" w:cs="Times New Roman"/>
          <w:lang w:val="en-GB"/>
        </w:rPr>
        <w:t>35</w:t>
      </w:r>
      <w:r w:rsidR="005679A6">
        <w:rPr>
          <w:rFonts w:ascii="Times New Roman" w:hAnsi="Times New Roman" w:cs="Times New Roman"/>
          <w:lang w:val="en-GB"/>
        </w:rPr>
        <w:t>)</w:t>
      </w:r>
      <w:r w:rsidR="00F963CA" w:rsidRPr="00F963CA">
        <w:rPr>
          <w:rFonts w:ascii="Times New Roman" w:hAnsi="Times New Roman" w:cs="Times New Roman"/>
          <w:lang w:val="en-GB"/>
        </w:rPr>
        <w:t>.</w:t>
      </w:r>
      <w:r w:rsidR="005679A6">
        <w:rPr>
          <w:rFonts w:ascii="Times New Roman" w:hAnsi="Times New Roman" w:cs="Times New Roman"/>
          <w:lang w:val="en-GB"/>
        </w:rPr>
        <w:t xml:space="preserve"> As a result, the model suggest that more progressive individuals that score high on critical thinking and are not inclined to </w:t>
      </w:r>
      <w:r w:rsidR="005679A6" w:rsidRPr="005679A6">
        <w:rPr>
          <w:rFonts w:ascii="Times New Roman" w:hAnsi="Times New Roman" w:cs="Times New Roman"/>
          <w:lang w:val="en-GB"/>
        </w:rPr>
        <w:t xml:space="preserve">conspiracy beliefs </w:t>
      </w:r>
      <w:r w:rsidR="005679A6">
        <w:rPr>
          <w:rFonts w:ascii="Times New Roman" w:hAnsi="Times New Roman" w:cs="Times New Roman"/>
          <w:lang w:val="en-GB"/>
        </w:rPr>
        <w:t xml:space="preserve">will tend to reject science less than other more conservative, </w:t>
      </w:r>
      <w:r w:rsidR="005679A6" w:rsidRPr="005679A6">
        <w:rPr>
          <w:rFonts w:ascii="Times New Roman" w:hAnsi="Times New Roman" w:cs="Times New Roman"/>
          <w:lang w:val="en-GB"/>
        </w:rPr>
        <w:t>conspiranoid</w:t>
      </w:r>
      <w:r w:rsidR="005679A6">
        <w:rPr>
          <w:rFonts w:ascii="Times New Roman" w:hAnsi="Times New Roman" w:cs="Times New Roman"/>
          <w:lang w:val="en-GB"/>
        </w:rPr>
        <w:t xml:space="preserve"> and less critical individuals.</w:t>
      </w:r>
    </w:p>
    <w:p w14:paraId="247A2793" w14:textId="6392B12D" w:rsidR="00EB2674" w:rsidRPr="006570B0" w:rsidRDefault="006570B0" w:rsidP="006570B0">
      <w:pPr>
        <w:pStyle w:val="NormalWeb"/>
        <w:jc w:val="center"/>
        <w:rPr>
          <w:lang w:val="es-ES" w:eastAsia="es-ES"/>
        </w:rPr>
      </w:pPr>
      <w:bookmarkStart w:id="16" w:name="_GoBack"/>
      <w:r w:rsidRPr="006570B0">
        <w:rPr>
          <w:noProof/>
          <w:lang w:val="es-ES" w:eastAsia="es-ES"/>
        </w:rPr>
        <w:lastRenderedPageBreak/>
        <w:drawing>
          <wp:inline distT="0" distB="0" distL="0" distR="0" wp14:anchorId="19ACF6B0" wp14:editId="3DC37784">
            <wp:extent cx="5644800" cy="3103200"/>
            <wp:effectExtent l="0" t="0" r="0" b="2540"/>
            <wp:docPr id="2" name="Imagen 2" descr="C:\Users\u7443\AppData\Local\Packages\Microsoft.Windows.Photos_8wekyb3d8bbwe\TempState\ShareServiceTempFolder\SEM_Model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7443\AppData\Local\Packages\Microsoft.Windows.Photos_8wekyb3d8bbwe\TempState\ShareServiceTempFolder\SEM_Model_2.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4800" cy="3103200"/>
                    </a:xfrm>
                    <a:prstGeom prst="rect">
                      <a:avLst/>
                    </a:prstGeom>
                    <a:noFill/>
                    <a:ln>
                      <a:noFill/>
                    </a:ln>
                  </pic:spPr>
                </pic:pic>
              </a:graphicData>
            </a:graphic>
          </wp:inline>
        </w:drawing>
      </w:r>
      <w:bookmarkEnd w:id="16"/>
    </w:p>
    <w:p w14:paraId="66698486" w14:textId="61993D17" w:rsidR="00923796" w:rsidRPr="00C156C6" w:rsidRDefault="00E05B1F" w:rsidP="00FB1F7E">
      <w:pPr>
        <w:pStyle w:val="NormalWeb"/>
        <w:ind w:firstLine="432"/>
        <w:rPr>
          <w:sz w:val="22"/>
        </w:rPr>
      </w:pPr>
      <w:r w:rsidRPr="00C156C6">
        <w:rPr>
          <w:sz w:val="22"/>
        </w:rPr>
        <w:t>With respect to the</w:t>
      </w:r>
      <w:r w:rsidR="007D6C0E" w:rsidRPr="00C156C6">
        <w:rPr>
          <w:sz w:val="22"/>
        </w:rPr>
        <w:t xml:space="preserve"> correlations</w:t>
      </w:r>
      <w:r w:rsidR="00B967BF">
        <w:rPr>
          <w:sz w:val="22"/>
        </w:rPr>
        <w:t>, Table 6</w:t>
      </w:r>
      <w:r w:rsidR="007D6C0E" w:rsidRPr="00C156C6">
        <w:rPr>
          <w:sz w:val="22"/>
        </w:rPr>
        <w:t xml:space="preserve">, </w:t>
      </w:r>
      <w:r w:rsidR="00603433" w:rsidRPr="00C156C6">
        <w:rPr>
          <w:sz w:val="22"/>
        </w:rPr>
        <w:t xml:space="preserve">we found </w:t>
      </w:r>
      <w:r w:rsidR="00EA6D9C">
        <w:rPr>
          <w:sz w:val="22"/>
        </w:rPr>
        <w:t xml:space="preserve">a </w:t>
      </w:r>
      <w:r w:rsidR="00603433" w:rsidRPr="00C156C6">
        <w:rPr>
          <w:sz w:val="22"/>
        </w:rPr>
        <w:t>very high</w:t>
      </w:r>
      <w:r w:rsidR="00956590" w:rsidRPr="00C156C6">
        <w:rPr>
          <w:sz w:val="22"/>
        </w:rPr>
        <w:t xml:space="preserve"> positive</w:t>
      </w:r>
      <w:r w:rsidR="00603433" w:rsidRPr="00C156C6">
        <w:rPr>
          <w:sz w:val="22"/>
        </w:rPr>
        <w:t xml:space="preserve"> correlation coefficient</w:t>
      </w:r>
      <w:r w:rsidR="002457AA" w:rsidRPr="00C156C6">
        <w:rPr>
          <w:sz w:val="22"/>
        </w:rPr>
        <w:t xml:space="preserve"> between Critical Thinking and Progressive ideology, </w:t>
      </w:r>
      <w:r w:rsidR="002457AA" w:rsidRPr="00C156C6">
        <w:rPr>
          <w:i/>
          <w:sz w:val="22"/>
        </w:rPr>
        <w:t>r</w:t>
      </w:r>
      <w:r w:rsidR="002457AA" w:rsidRPr="00C156C6">
        <w:rPr>
          <w:sz w:val="22"/>
        </w:rPr>
        <w:t>=.73</w:t>
      </w:r>
      <w:r w:rsidR="00F97C49" w:rsidRPr="00C156C6">
        <w:rPr>
          <w:sz w:val="22"/>
        </w:rPr>
        <w:t>, and lesser correlati</w:t>
      </w:r>
      <w:r w:rsidR="00956590" w:rsidRPr="00C156C6">
        <w:rPr>
          <w:sz w:val="22"/>
        </w:rPr>
        <w:t>ons between Conspiracionism</w:t>
      </w:r>
      <w:r w:rsidR="00EA6D9C">
        <w:rPr>
          <w:sz w:val="22"/>
        </w:rPr>
        <w:t xml:space="preserve"> and Critical Thinking, </w:t>
      </w:r>
      <w:r w:rsidR="00EA6D9C" w:rsidRPr="00866384">
        <w:rPr>
          <w:i/>
          <w:sz w:val="22"/>
        </w:rPr>
        <w:t>r</w:t>
      </w:r>
      <w:r w:rsidR="00EA6D9C">
        <w:rPr>
          <w:sz w:val="22"/>
        </w:rPr>
        <w:t>=.14, and Conspiracionism and Progressive</w:t>
      </w:r>
      <w:r w:rsidR="00866384" w:rsidRPr="00866384">
        <w:rPr>
          <w:sz w:val="22"/>
        </w:rPr>
        <w:t xml:space="preserve"> </w:t>
      </w:r>
      <w:r w:rsidR="00866384" w:rsidRPr="00C156C6">
        <w:rPr>
          <w:sz w:val="22"/>
        </w:rPr>
        <w:t>ideology</w:t>
      </w:r>
      <w:r w:rsidR="00866384">
        <w:rPr>
          <w:sz w:val="22"/>
        </w:rPr>
        <w:t xml:space="preserve">, </w:t>
      </w:r>
      <w:r w:rsidR="00866384" w:rsidRPr="00866384">
        <w:rPr>
          <w:i/>
          <w:sz w:val="22"/>
        </w:rPr>
        <w:t>r</w:t>
      </w:r>
      <w:r w:rsidR="00866384">
        <w:rPr>
          <w:sz w:val="22"/>
        </w:rPr>
        <w:t>=.73.</w:t>
      </w:r>
      <w:r w:rsidR="002E3AF1">
        <w:rPr>
          <w:sz w:val="22"/>
        </w:rPr>
        <w:t xml:space="preserve"> </w:t>
      </w:r>
      <w:r w:rsidR="00FB1F7E">
        <w:rPr>
          <w:sz w:val="22"/>
        </w:rPr>
        <w:t>Broadly speaking, this results hint to the following conclusion: t</w:t>
      </w:r>
      <w:r w:rsidR="00FB1F7E" w:rsidRPr="00FB1F7E">
        <w:rPr>
          <w:sz w:val="22"/>
        </w:rPr>
        <w:t>he more progressive the individual, the more he or she tends to be a critical thinker, and to a lesser extent also tends to possess conspiratorial thoughts.</w:t>
      </w:r>
      <w:r w:rsidR="00FB1F7E">
        <w:rPr>
          <w:sz w:val="22"/>
        </w:rPr>
        <w:t xml:space="preserve"> </w:t>
      </w:r>
      <w:r w:rsidR="003047A3">
        <w:rPr>
          <w:sz w:val="22"/>
        </w:rPr>
        <w:t>Concerning the manifest variables</w:t>
      </w:r>
      <w:r w:rsidR="002E3AF1">
        <w:rPr>
          <w:sz w:val="22"/>
        </w:rPr>
        <w:t>,</w:t>
      </w:r>
      <w:r w:rsidR="003047A3">
        <w:rPr>
          <w:sz w:val="22"/>
        </w:rPr>
        <w:t xml:space="preserve"> we mainly found correlations between items of the same scale</w:t>
      </w:r>
      <w:r w:rsidR="00EF1D54">
        <w:rPr>
          <w:sz w:val="22"/>
        </w:rPr>
        <w:t xml:space="preserve"> ranging from </w:t>
      </w:r>
      <w:r w:rsidR="00EF1D54" w:rsidRPr="007266D1">
        <w:rPr>
          <w:i/>
          <w:sz w:val="22"/>
        </w:rPr>
        <w:t>r</w:t>
      </w:r>
      <w:r w:rsidR="00EF1D54">
        <w:rPr>
          <w:sz w:val="22"/>
        </w:rPr>
        <w:t xml:space="preserve">=.12 to </w:t>
      </w:r>
      <w:r w:rsidR="00EF1D54" w:rsidRPr="007266D1">
        <w:rPr>
          <w:i/>
          <w:sz w:val="22"/>
        </w:rPr>
        <w:t>r</w:t>
      </w:r>
      <w:r w:rsidR="00EF1D54">
        <w:rPr>
          <w:sz w:val="22"/>
        </w:rPr>
        <w:t>=.37</w:t>
      </w:r>
      <w:r w:rsidR="00FF0621">
        <w:rPr>
          <w:sz w:val="22"/>
        </w:rPr>
        <w:t>. The only item</w:t>
      </w:r>
      <w:r w:rsidR="007266D1">
        <w:rPr>
          <w:sz w:val="22"/>
        </w:rPr>
        <w:t xml:space="preserve"> correlated </w:t>
      </w:r>
      <w:r w:rsidR="00FF0621">
        <w:rPr>
          <w:sz w:val="22"/>
        </w:rPr>
        <w:t>across</w:t>
      </w:r>
      <w:r w:rsidR="007266D1">
        <w:rPr>
          <w:sz w:val="22"/>
        </w:rPr>
        <w:t xml:space="preserve"> different scales were </w:t>
      </w:r>
      <w:r w:rsidR="009B2B62">
        <w:rPr>
          <w:sz w:val="22"/>
        </w:rPr>
        <w:t>P1</w:t>
      </w:r>
      <w:r w:rsidR="0083408E">
        <w:rPr>
          <w:sz w:val="22"/>
        </w:rPr>
        <w:t xml:space="preserve"> (</w:t>
      </w:r>
      <w:r w:rsidR="0083408E" w:rsidRPr="0083408E">
        <w:rPr>
          <w:i/>
          <w:sz w:val="22"/>
        </w:rPr>
        <w:t>Everyone should have the same opportunities</w:t>
      </w:r>
      <w:r w:rsidR="0083408E">
        <w:rPr>
          <w:sz w:val="22"/>
        </w:rPr>
        <w:t>)</w:t>
      </w:r>
      <w:r w:rsidR="009B2B62">
        <w:rPr>
          <w:sz w:val="22"/>
        </w:rPr>
        <w:t xml:space="preserve"> of the Progresssive scale</w:t>
      </w:r>
      <w:r w:rsidR="005D5742">
        <w:rPr>
          <w:sz w:val="22"/>
        </w:rPr>
        <w:t xml:space="preserve">, which </w:t>
      </w:r>
      <w:r w:rsidR="009B2B62">
        <w:rPr>
          <w:sz w:val="22"/>
        </w:rPr>
        <w:t xml:space="preserve">was correlated with </w:t>
      </w:r>
      <w:r w:rsidR="00ED5611">
        <w:rPr>
          <w:sz w:val="22"/>
        </w:rPr>
        <w:t>two items of the Critical Thinking scale, CT</w:t>
      </w:r>
      <w:r w:rsidR="00EF1D54">
        <w:rPr>
          <w:sz w:val="22"/>
        </w:rPr>
        <w:t>2</w:t>
      </w:r>
      <w:r w:rsidR="00054DDB">
        <w:rPr>
          <w:sz w:val="22"/>
        </w:rPr>
        <w:t xml:space="preserve"> (</w:t>
      </w:r>
      <w:r w:rsidR="00054DDB" w:rsidRPr="00054DDB">
        <w:rPr>
          <w:i/>
          <w:sz w:val="22"/>
        </w:rPr>
        <w:t>I like to understand the why of things</w:t>
      </w:r>
      <w:r w:rsidR="00054DDB">
        <w:rPr>
          <w:sz w:val="22"/>
        </w:rPr>
        <w:t>)</w:t>
      </w:r>
      <w:r w:rsidR="00EF1D54">
        <w:rPr>
          <w:sz w:val="22"/>
        </w:rPr>
        <w:t xml:space="preserve"> and CT</w:t>
      </w:r>
      <w:r w:rsidR="00ED5611">
        <w:rPr>
          <w:sz w:val="22"/>
        </w:rPr>
        <w:t>4</w:t>
      </w:r>
      <w:r w:rsidR="00054DDB">
        <w:rPr>
          <w:sz w:val="22"/>
        </w:rPr>
        <w:t xml:space="preserve"> (</w:t>
      </w:r>
      <w:r w:rsidR="00054DDB" w:rsidRPr="00BC4024">
        <w:rPr>
          <w:i/>
          <w:sz w:val="22"/>
        </w:rPr>
        <w:t>Other opinions need to be taken into account to make better decisions</w:t>
      </w:r>
      <w:r w:rsidR="00054DDB">
        <w:rPr>
          <w:sz w:val="22"/>
        </w:rPr>
        <w:t>)</w:t>
      </w:r>
      <w:r w:rsidR="00EF1D54">
        <w:rPr>
          <w:sz w:val="22"/>
        </w:rPr>
        <w:t xml:space="preserve"> both</w:t>
      </w:r>
      <w:r w:rsidR="00ED5611">
        <w:rPr>
          <w:sz w:val="22"/>
        </w:rPr>
        <w:t xml:space="preserve"> with </w:t>
      </w:r>
      <w:r w:rsidR="00ED5611" w:rsidRPr="00866384">
        <w:rPr>
          <w:i/>
          <w:sz w:val="22"/>
        </w:rPr>
        <w:t>r</w:t>
      </w:r>
      <w:r w:rsidR="00EF1D54">
        <w:rPr>
          <w:sz w:val="22"/>
        </w:rPr>
        <w:t>=.12</w:t>
      </w:r>
      <w:r w:rsidR="002E3AF1">
        <w:rPr>
          <w:sz w:val="22"/>
        </w:rPr>
        <w:t>.</w:t>
      </w:r>
    </w:p>
    <w:tbl>
      <w:tblPr>
        <w:tblW w:w="8838" w:type="dxa"/>
        <w:tblCellMar>
          <w:left w:w="70" w:type="dxa"/>
          <w:right w:w="70" w:type="dxa"/>
        </w:tblCellMar>
        <w:tblLook w:val="04A0" w:firstRow="1" w:lastRow="0" w:firstColumn="1" w:lastColumn="0" w:noHBand="0" w:noVBand="1"/>
      </w:tblPr>
      <w:tblGrid>
        <w:gridCol w:w="1634"/>
        <w:gridCol w:w="1539"/>
        <w:gridCol w:w="1272"/>
        <w:gridCol w:w="1103"/>
        <w:gridCol w:w="1040"/>
        <w:gridCol w:w="1307"/>
        <w:gridCol w:w="943"/>
      </w:tblGrid>
      <w:tr w:rsidR="005E2DCA" w:rsidRPr="006570B0" w14:paraId="1D95662B" w14:textId="77777777" w:rsidTr="005E2DCA">
        <w:trPr>
          <w:trHeight w:val="300"/>
        </w:trPr>
        <w:tc>
          <w:tcPr>
            <w:tcW w:w="8838" w:type="dxa"/>
            <w:gridSpan w:val="7"/>
            <w:tcBorders>
              <w:top w:val="single" w:sz="4" w:space="0" w:color="auto"/>
              <w:left w:val="nil"/>
              <w:bottom w:val="single" w:sz="4" w:space="0" w:color="auto"/>
              <w:right w:val="nil"/>
            </w:tcBorders>
            <w:shd w:val="clear" w:color="auto" w:fill="auto"/>
            <w:noWrap/>
            <w:vAlign w:val="center"/>
            <w:hideMark/>
          </w:tcPr>
          <w:p w14:paraId="3049E2FA" w14:textId="77777777" w:rsidR="005E2DCA" w:rsidRPr="005E2DCA" w:rsidRDefault="005E2DCA" w:rsidP="005E2DCA">
            <w:pPr>
              <w:spacing w:after="0" w:line="240" w:lineRule="auto"/>
              <w:rPr>
                <w:rFonts w:ascii="Times New Roman" w:eastAsia="Times New Roman" w:hAnsi="Times New Roman" w:cs="Times New Roman"/>
                <w:sz w:val="20"/>
                <w:szCs w:val="20"/>
                <w:lang w:val="en-GB" w:eastAsia="es-ES"/>
              </w:rPr>
            </w:pPr>
            <w:r w:rsidRPr="005E2DCA">
              <w:rPr>
                <w:rFonts w:ascii="Times New Roman" w:eastAsia="Times New Roman" w:hAnsi="Times New Roman" w:cs="Times New Roman"/>
                <w:sz w:val="20"/>
                <w:szCs w:val="20"/>
                <w:lang w:val="en-GB" w:eastAsia="es-ES"/>
              </w:rPr>
              <w:t>Table 6. Covariances and correlations of the SEM model 2</w:t>
            </w:r>
          </w:p>
        </w:tc>
      </w:tr>
      <w:tr w:rsidR="005E2DCA" w:rsidRPr="006570B0" w14:paraId="30EF8CF6" w14:textId="77777777" w:rsidTr="005E2DCA">
        <w:trPr>
          <w:trHeight w:val="300"/>
        </w:trPr>
        <w:tc>
          <w:tcPr>
            <w:tcW w:w="3173" w:type="dxa"/>
            <w:gridSpan w:val="2"/>
            <w:tcBorders>
              <w:top w:val="single" w:sz="4" w:space="0" w:color="auto"/>
              <w:left w:val="nil"/>
              <w:bottom w:val="single" w:sz="4" w:space="0" w:color="auto"/>
              <w:right w:val="nil"/>
            </w:tcBorders>
            <w:shd w:val="clear" w:color="auto" w:fill="auto"/>
            <w:noWrap/>
            <w:vAlign w:val="center"/>
            <w:hideMark/>
          </w:tcPr>
          <w:p w14:paraId="077D2ED4"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val="en-GB" w:eastAsia="es-ES"/>
              </w:rPr>
            </w:pPr>
            <w:r w:rsidRPr="005E2DCA">
              <w:rPr>
                <w:rFonts w:ascii="Times New Roman" w:eastAsia="Times New Roman" w:hAnsi="Times New Roman" w:cs="Times New Roman"/>
                <w:color w:val="000000"/>
                <w:sz w:val="20"/>
                <w:szCs w:val="20"/>
                <w:lang w:val="en-GB" w:eastAsia="es-ES"/>
              </w:rPr>
              <w:t>B. Covariances of manifest variables</w:t>
            </w:r>
          </w:p>
        </w:tc>
        <w:tc>
          <w:tcPr>
            <w:tcW w:w="1272" w:type="dxa"/>
            <w:tcBorders>
              <w:top w:val="nil"/>
              <w:left w:val="nil"/>
              <w:bottom w:val="single" w:sz="4" w:space="0" w:color="auto"/>
              <w:right w:val="nil"/>
            </w:tcBorders>
            <w:shd w:val="clear" w:color="auto" w:fill="auto"/>
            <w:noWrap/>
            <w:vAlign w:val="center"/>
            <w:hideMark/>
          </w:tcPr>
          <w:p w14:paraId="687A3F20"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val="en-GB" w:eastAsia="es-ES"/>
              </w:rPr>
            </w:pPr>
            <w:r w:rsidRPr="005E2DCA">
              <w:rPr>
                <w:rFonts w:ascii="Times New Roman" w:eastAsia="Times New Roman" w:hAnsi="Times New Roman" w:cs="Times New Roman"/>
                <w:color w:val="000000"/>
                <w:sz w:val="20"/>
                <w:szCs w:val="20"/>
                <w:lang w:val="en-GB" w:eastAsia="es-ES"/>
              </w:rPr>
              <w:t> </w:t>
            </w:r>
          </w:p>
        </w:tc>
        <w:tc>
          <w:tcPr>
            <w:tcW w:w="1103" w:type="dxa"/>
            <w:tcBorders>
              <w:top w:val="nil"/>
              <w:left w:val="nil"/>
              <w:bottom w:val="single" w:sz="4" w:space="0" w:color="auto"/>
              <w:right w:val="nil"/>
            </w:tcBorders>
            <w:shd w:val="clear" w:color="auto" w:fill="auto"/>
            <w:noWrap/>
            <w:vAlign w:val="center"/>
            <w:hideMark/>
          </w:tcPr>
          <w:p w14:paraId="34D48CBC"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val="en-GB" w:eastAsia="es-ES"/>
              </w:rPr>
            </w:pPr>
            <w:r w:rsidRPr="005E2DCA">
              <w:rPr>
                <w:rFonts w:ascii="Times New Roman" w:eastAsia="Times New Roman" w:hAnsi="Times New Roman" w:cs="Times New Roman"/>
                <w:color w:val="000000"/>
                <w:sz w:val="20"/>
                <w:szCs w:val="20"/>
                <w:lang w:val="en-GB" w:eastAsia="es-ES"/>
              </w:rPr>
              <w:t> </w:t>
            </w:r>
          </w:p>
        </w:tc>
        <w:tc>
          <w:tcPr>
            <w:tcW w:w="1040" w:type="dxa"/>
            <w:tcBorders>
              <w:top w:val="nil"/>
              <w:left w:val="nil"/>
              <w:bottom w:val="single" w:sz="4" w:space="0" w:color="auto"/>
              <w:right w:val="nil"/>
            </w:tcBorders>
            <w:shd w:val="clear" w:color="auto" w:fill="auto"/>
            <w:noWrap/>
            <w:vAlign w:val="center"/>
            <w:hideMark/>
          </w:tcPr>
          <w:p w14:paraId="5927E788"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val="en-GB" w:eastAsia="es-ES"/>
              </w:rPr>
            </w:pPr>
            <w:r w:rsidRPr="005E2DCA">
              <w:rPr>
                <w:rFonts w:ascii="Times New Roman" w:eastAsia="Times New Roman" w:hAnsi="Times New Roman" w:cs="Times New Roman"/>
                <w:color w:val="000000"/>
                <w:sz w:val="20"/>
                <w:szCs w:val="20"/>
                <w:lang w:val="en-GB" w:eastAsia="es-ES"/>
              </w:rPr>
              <w:t> </w:t>
            </w:r>
          </w:p>
        </w:tc>
        <w:tc>
          <w:tcPr>
            <w:tcW w:w="1307" w:type="dxa"/>
            <w:tcBorders>
              <w:top w:val="nil"/>
              <w:left w:val="nil"/>
              <w:bottom w:val="single" w:sz="4" w:space="0" w:color="auto"/>
              <w:right w:val="nil"/>
            </w:tcBorders>
            <w:shd w:val="clear" w:color="auto" w:fill="auto"/>
            <w:noWrap/>
            <w:vAlign w:val="center"/>
            <w:hideMark/>
          </w:tcPr>
          <w:p w14:paraId="6AEA2113"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val="en-GB" w:eastAsia="es-ES"/>
              </w:rPr>
            </w:pPr>
            <w:r w:rsidRPr="005E2DCA">
              <w:rPr>
                <w:rFonts w:ascii="Times New Roman" w:eastAsia="Times New Roman" w:hAnsi="Times New Roman" w:cs="Times New Roman"/>
                <w:color w:val="000000"/>
                <w:sz w:val="20"/>
                <w:szCs w:val="20"/>
                <w:lang w:val="en-GB" w:eastAsia="es-ES"/>
              </w:rPr>
              <w:t> </w:t>
            </w:r>
          </w:p>
        </w:tc>
        <w:tc>
          <w:tcPr>
            <w:tcW w:w="943" w:type="dxa"/>
            <w:tcBorders>
              <w:top w:val="nil"/>
              <w:left w:val="nil"/>
              <w:bottom w:val="single" w:sz="4" w:space="0" w:color="auto"/>
              <w:right w:val="nil"/>
            </w:tcBorders>
            <w:shd w:val="clear" w:color="auto" w:fill="auto"/>
            <w:noWrap/>
            <w:vAlign w:val="center"/>
            <w:hideMark/>
          </w:tcPr>
          <w:p w14:paraId="3303B97C"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val="en-GB" w:eastAsia="es-ES"/>
              </w:rPr>
            </w:pPr>
            <w:r w:rsidRPr="005E2DCA">
              <w:rPr>
                <w:rFonts w:ascii="Times New Roman" w:eastAsia="Times New Roman" w:hAnsi="Times New Roman" w:cs="Times New Roman"/>
                <w:color w:val="000000"/>
                <w:sz w:val="20"/>
                <w:szCs w:val="20"/>
                <w:lang w:val="en-GB" w:eastAsia="es-ES"/>
              </w:rPr>
              <w:t> </w:t>
            </w:r>
          </w:p>
        </w:tc>
      </w:tr>
      <w:tr w:rsidR="005E2DCA" w:rsidRPr="005E2DCA" w14:paraId="15D01A5B" w14:textId="77777777" w:rsidTr="005E2DCA">
        <w:trPr>
          <w:trHeight w:val="300"/>
        </w:trPr>
        <w:tc>
          <w:tcPr>
            <w:tcW w:w="3173" w:type="dxa"/>
            <w:gridSpan w:val="2"/>
            <w:vMerge w:val="restart"/>
            <w:tcBorders>
              <w:top w:val="single" w:sz="4" w:space="0" w:color="auto"/>
              <w:left w:val="nil"/>
              <w:bottom w:val="single" w:sz="4" w:space="0" w:color="000000"/>
              <w:right w:val="nil"/>
            </w:tcBorders>
            <w:shd w:val="clear" w:color="auto" w:fill="auto"/>
            <w:noWrap/>
            <w:vAlign w:val="center"/>
            <w:hideMark/>
          </w:tcPr>
          <w:p w14:paraId="70FF74B5"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Measurement variables</w:t>
            </w:r>
          </w:p>
        </w:tc>
        <w:tc>
          <w:tcPr>
            <w:tcW w:w="1272" w:type="dxa"/>
            <w:vMerge w:val="restart"/>
            <w:tcBorders>
              <w:top w:val="nil"/>
              <w:left w:val="nil"/>
              <w:bottom w:val="single" w:sz="4" w:space="0" w:color="000000"/>
              <w:right w:val="nil"/>
            </w:tcBorders>
            <w:shd w:val="clear" w:color="auto" w:fill="auto"/>
            <w:noWrap/>
            <w:vAlign w:val="center"/>
            <w:hideMark/>
          </w:tcPr>
          <w:p w14:paraId="132D3E90"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Covariances</w:t>
            </w:r>
          </w:p>
        </w:tc>
        <w:tc>
          <w:tcPr>
            <w:tcW w:w="2143" w:type="dxa"/>
            <w:gridSpan w:val="2"/>
            <w:tcBorders>
              <w:top w:val="single" w:sz="4" w:space="0" w:color="auto"/>
              <w:left w:val="nil"/>
              <w:bottom w:val="single" w:sz="4" w:space="0" w:color="auto"/>
              <w:right w:val="nil"/>
            </w:tcBorders>
            <w:shd w:val="clear" w:color="auto" w:fill="auto"/>
            <w:noWrap/>
            <w:vAlign w:val="center"/>
            <w:hideMark/>
          </w:tcPr>
          <w:p w14:paraId="49C5E910"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95% CI of the covariances</w:t>
            </w:r>
          </w:p>
        </w:tc>
        <w:tc>
          <w:tcPr>
            <w:tcW w:w="1307" w:type="dxa"/>
            <w:vMerge w:val="restart"/>
            <w:tcBorders>
              <w:top w:val="nil"/>
              <w:left w:val="nil"/>
              <w:bottom w:val="single" w:sz="4" w:space="0" w:color="000000"/>
              <w:right w:val="nil"/>
            </w:tcBorders>
            <w:shd w:val="clear" w:color="auto" w:fill="auto"/>
            <w:noWrap/>
            <w:vAlign w:val="center"/>
            <w:hideMark/>
          </w:tcPr>
          <w:p w14:paraId="488AE0FB"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Correlations</w:t>
            </w:r>
          </w:p>
        </w:tc>
        <w:tc>
          <w:tcPr>
            <w:tcW w:w="943" w:type="dxa"/>
            <w:vMerge w:val="restart"/>
            <w:tcBorders>
              <w:top w:val="nil"/>
              <w:left w:val="nil"/>
              <w:bottom w:val="single" w:sz="4" w:space="0" w:color="000000"/>
              <w:right w:val="nil"/>
            </w:tcBorders>
            <w:shd w:val="clear" w:color="auto" w:fill="auto"/>
            <w:noWrap/>
            <w:vAlign w:val="center"/>
            <w:hideMark/>
          </w:tcPr>
          <w:p w14:paraId="12E5D2AE"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p-value</w:t>
            </w:r>
          </w:p>
        </w:tc>
      </w:tr>
      <w:tr w:rsidR="005E2DCA" w:rsidRPr="005E2DCA" w14:paraId="1DDF6151" w14:textId="77777777" w:rsidTr="005E2DCA">
        <w:trPr>
          <w:trHeight w:val="300"/>
        </w:trPr>
        <w:tc>
          <w:tcPr>
            <w:tcW w:w="3173" w:type="dxa"/>
            <w:gridSpan w:val="2"/>
            <w:vMerge/>
            <w:tcBorders>
              <w:top w:val="single" w:sz="4" w:space="0" w:color="auto"/>
              <w:left w:val="nil"/>
              <w:bottom w:val="single" w:sz="4" w:space="0" w:color="000000"/>
              <w:right w:val="nil"/>
            </w:tcBorders>
            <w:vAlign w:val="center"/>
            <w:hideMark/>
          </w:tcPr>
          <w:p w14:paraId="6B8FD0ED"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p>
        </w:tc>
        <w:tc>
          <w:tcPr>
            <w:tcW w:w="1272" w:type="dxa"/>
            <w:vMerge/>
            <w:tcBorders>
              <w:top w:val="nil"/>
              <w:left w:val="nil"/>
              <w:bottom w:val="single" w:sz="4" w:space="0" w:color="000000"/>
              <w:right w:val="nil"/>
            </w:tcBorders>
            <w:vAlign w:val="center"/>
            <w:hideMark/>
          </w:tcPr>
          <w:p w14:paraId="074EF2F6"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p>
        </w:tc>
        <w:tc>
          <w:tcPr>
            <w:tcW w:w="1103" w:type="dxa"/>
            <w:tcBorders>
              <w:top w:val="nil"/>
              <w:left w:val="nil"/>
              <w:bottom w:val="single" w:sz="4" w:space="0" w:color="auto"/>
              <w:right w:val="nil"/>
            </w:tcBorders>
            <w:shd w:val="clear" w:color="auto" w:fill="auto"/>
            <w:vAlign w:val="center"/>
            <w:hideMark/>
          </w:tcPr>
          <w:p w14:paraId="7ACB7957"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Lower</w:t>
            </w:r>
          </w:p>
        </w:tc>
        <w:tc>
          <w:tcPr>
            <w:tcW w:w="1040" w:type="dxa"/>
            <w:tcBorders>
              <w:top w:val="nil"/>
              <w:left w:val="nil"/>
              <w:bottom w:val="single" w:sz="4" w:space="0" w:color="auto"/>
              <w:right w:val="nil"/>
            </w:tcBorders>
            <w:shd w:val="clear" w:color="auto" w:fill="auto"/>
            <w:vAlign w:val="center"/>
            <w:hideMark/>
          </w:tcPr>
          <w:p w14:paraId="6AFB04BA"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Upper</w:t>
            </w:r>
          </w:p>
        </w:tc>
        <w:tc>
          <w:tcPr>
            <w:tcW w:w="1307" w:type="dxa"/>
            <w:vMerge/>
            <w:tcBorders>
              <w:top w:val="nil"/>
              <w:left w:val="nil"/>
              <w:bottom w:val="single" w:sz="4" w:space="0" w:color="000000"/>
              <w:right w:val="nil"/>
            </w:tcBorders>
            <w:vAlign w:val="center"/>
            <w:hideMark/>
          </w:tcPr>
          <w:p w14:paraId="3AF132CE"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p>
        </w:tc>
        <w:tc>
          <w:tcPr>
            <w:tcW w:w="943" w:type="dxa"/>
            <w:vMerge/>
            <w:tcBorders>
              <w:top w:val="nil"/>
              <w:left w:val="nil"/>
              <w:bottom w:val="single" w:sz="4" w:space="0" w:color="000000"/>
              <w:right w:val="nil"/>
            </w:tcBorders>
            <w:vAlign w:val="center"/>
            <w:hideMark/>
          </w:tcPr>
          <w:p w14:paraId="5236DD94"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p>
        </w:tc>
      </w:tr>
      <w:tr w:rsidR="005E2DCA" w:rsidRPr="005E2DCA" w14:paraId="2DE70B3A" w14:textId="77777777" w:rsidTr="005E2DCA">
        <w:trPr>
          <w:trHeight w:val="300"/>
        </w:trPr>
        <w:tc>
          <w:tcPr>
            <w:tcW w:w="1634" w:type="dxa"/>
            <w:tcBorders>
              <w:top w:val="nil"/>
              <w:left w:val="nil"/>
              <w:bottom w:val="nil"/>
              <w:right w:val="nil"/>
            </w:tcBorders>
            <w:shd w:val="clear" w:color="auto" w:fill="auto"/>
            <w:noWrap/>
            <w:vAlign w:val="center"/>
            <w:hideMark/>
          </w:tcPr>
          <w:p w14:paraId="1DA51F25"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P2</w:t>
            </w:r>
          </w:p>
        </w:tc>
        <w:tc>
          <w:tcPr>
            <w:tcW w:w="1539" w:type="dxa"/>
            <w:tcBorders>
              <w:top w:val="nil"/>
              <w:left w:val="nil"/>
              <w:bottom w:val="nil"/>
              <w:right w:val="nil"/>
            </w:tcBorders>
            <w:shd w:val="clear" w:color="auto" w:fill="auto"/>
            <w:noWrap/>
            <w:vAlign w:val="center"/>
            <w:hideMark/>
          </w:tcPr>
          <w:p w14:paraId="62A88330"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P3</w:t>
            </w:r>
          </w:p>
        </w:tc>
        <w:tc>
          <w:tcPr>
            <w:tcW w:w="1272" w:type="dxa"/>
            <w:tcBorders>
              <w:top w:val="nil"/>
              <w:left w:val="nil"/>
              <w:bottom w:val="nil"/>
              <w:right w:val="nil"/>
            </w:tcBorders>
            <w:shd w:val="clear" w:color="auto" w:fill="auto"/>
            <w:noWrap/>
            <w:vAlign w:val="center"/>
            <w:hideMark/>
          </w:tcPr>
          <w:p w14:paraId="75BDC3D7"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0.91</w:t>
            </w:r>
          </w:p>
        </w:tc>
        <w:tc>
          <w:tcPr>
            <w:tcW w:w="1103" w:type="dxa"/>
            <w:tcBorders>
              <w:top w:val="nil"/>
              <w:left w:val="nil"/>
              <w:bottom w:val="nil"/>
              <w:right w:val="nil"/>
            </w:tcBorders>
            <w:shd w:val="clear" w:color="auto" w:fill="auto"/>
            <w:vAlign w:val="center"/>
            <w:hideMark/>
          </w:tcPr>
          <w:p w14:paraId="0C0F1588"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0.65</w:t>
            </w:r>
          </w:p>
        </w:tc>
        <w:tc>
          <w:tcPr>
            <w:tcW w:w="1040" w:type="dxa"/>
            <w:tcBorders>
              <w:top w:val="nil"/>
              <w:left w:val="nil"/>
              <w:bottom w:val="nil"/>
              <w:right w:val="nil"/>
            </w:tcBorders>
            <w:shd w:val="clear" w:color="auto" w:fill="auto"/>
            <w:vAlign w:val="center"/>
            <w:hideMark/>
          </w:tcPr>
          <w:p w14:paraId="39B9B0CA"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1.19</w:t>
            </w:r>
          </w:p>
        </w:tc>
        <w:tc>
          <w:tcPr>
            <w:tcW w:w="1307" w:type="dxa"/>
            <w:tcBorders>
              <w:top w:val="nil"/>
              <w:left w:val="nil"/>
              <w:bottom w:val="nil"/>
              <w:right w:val="nil"/>
            </w:tcBorders>
            <w:shd w:val="clear" w:color="auto" w:fill="auto"/>
            <w:noWrap/>
            <w:vAlign w:val="center"/>
            <w:hideMark/>
          </w:tcPr>
          <w:p w14:paraId="23BFF992"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0.37</w:t>
            </w:r>
          </w:p>
        </w:tc>
        <w:tc>
          <w:tcPr>
            <w:tcW w:w="943" w:type="dxa"/>
            <w:tcBorders>
              <w:top w:val="nil"/>
              <w:left w:val="nil"/>
              <w:bottom w:val="nil"/>
              <w:right w:val="nil"/>
            </w:tcBorders>
            <w:shd w:val="clear" w:color="auto" w:fill="auto"/>
            <w:noWrap/>
            <w:vAlign w:val="center"/>
            <w:hideMark/>
          </w:tcPr>
          <w:p w14:paraId="16D614C2"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&lt;.001</w:t>
            </w:r>
          </w:p>
        </w:tc>
      </w:tr>
      <w:tr w:rsidR="005E2DCA" w:rsidRPr="005E2DCA" w14:paraId="635E00CF" w14:textId="77777777" w:rsidTr="005E2DCA">
        <w:trPr>
          <w:trHeight w:val="300"/>
        </w:trPr>
        <w:tc>
          <w:tcPr>
            <w:tcW w:w="1634" w:type="dxa"/>
            <w:tcBorders>
              <w:top w:val="nil"/>
              <w:left w:val="nil"/>
              <w:bottom w:val="nil"/>
              <w:right w:val="nil"/>
            </w:tcBorders>
            <w:shd w:val="clear" w:color="auto" w:fill="auto"/>
            <w:noWrap/>
            <w:vAlign w:val="center"/>
            <w:hideMark/>
          </w:tcPr>
          <w:p w14:paraId="13A6851E"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CT1</w:t>
            </w:r>
          </w:p>
        </w:tc>
        <w:tc>
          <w:tcPr>
            <w:tcW w:w="1539" w:type="dxa"/>
            <w:tcBorders>
              <w:top w:val="nil"/>
              <w:left w:val="nil"/>
              <w:bottom w:val="nil"/>
              <w:right w:val="nil"/>
            </w:tcBorders>
            <w:shd w:val="clear" w:color="auto" w:fill="auto"/>
            <w:noWrap/>
            <w:vAlign w:val="center"/>
            <w:hideMark/>
          </w:tcPr>
          <w:p w14:paraId="764D8997"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CT3</w:t>
            </w:r>
          </w:p>
        </w:tc>
        <w:tc>
          <w:tcPr>
            <w:tcW w:w="1272" w:type="dxa"/>
            <w:tcBorders>
              <w:top w:val="nil"/>
              <w:left w:val="nil"/>
              <w:bottom w:val="nil"/>
              <w:right w:val="nil"/>
            </w:tcBorders>
            <w:shd w:val="clear" w:color="auto" w:fill="auto"/>
            <w:noWrap/>
            <w:vAlign w:val="center"/>
            <w:hideMark/>
          </w:tcPr>
          <w:p w14:paraId="17A460D1"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0.79</w:t>
            </w:r>
          </w:p>
        </w:tc>
        <w:tc>
          <w:tcPr>
            <w:tcW w:w="1103" w:type="dxa"/>
            <w:tcBorders>
              <w:top w:val="nil"/>
              <w:left w:val="nil"/>
              <w:bottom w:val="nil"/>
              <w:right w:val="nil"/>
            </w:tcBorders>
            <w:shd w:val="clear" w:color="auto" w:fill="auto"/>
            <w:vAlign w:val="center"/>
            <w:hideMark/>
          </w:tcPr>
          <w:p w14:paraId="1822E840"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0.59</w:t>
            </w:r>
          </w:p>
        </w:tc>
        <w:tc>
          <w:tcPr>
            <w:tcW w:w="1040" w:type="dxa"/>
            <w:tcBorders>
              <w:top w:val="nil"/>
              <w:left w:val="nil"/>
              <w:bottom w:val="nil"/>
              <w:right w:val="nil"/>
            </w:tcBorders>
            <w:shd w:val="clear" w:color="auto" w:fill="auto"/>
            <w:vAlign w:val="center"/>
            <w:hideMark/>
          </w:tcPr>
          <w:p w14:paraId="0E34AD2E"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1.02</w:t>
            </w:r>
          </w:p>
        </w:tc>
        <w:tc>
          <w:tcPr>
            <w:tcW w:w="1307" w:type="dxa"/>
            <w:tcBorders>
              <w:top w:val="nil"/>
              <w:left w:val="nil"/>
              <w:bottom w:val="nil"/>
              <w:right w:val="nil"/>
            </w:tcBorders>
            <w:shd w:val="clear" w:color="auto" w:fill="auto"/>
            <w:noWrap/>
            <w:vAlign w:val="center"/>
            <w:hideMark/>
          </w:tcPr>
          <w:p w14:paraId="15E46D98"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0.32</w:t>
            </w:r>
          </w:p>
        </w:tc>
        <w:tc>
          <w:tcPr>
            <w:tcW w:w="943" w:type="dxa"/>
            <w:tcBorders>
              <w:top w:val="nil"/>
              <w:left w:val="nil"/>
              <w:bottom w:val="nil"/>
              <w:right w:val="nil"/>
            </w:tcBorders>
            <w:shd w:val="clear" w:color="auto" w:fill="auto"/>
            <w:noWrap/>
            <w:vAlign w:val="center"/>
            <w:hideMark/>
          </w:tcPr>
          <w:p w14:paraId="774D1650"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&lt;.001</w:t>
            </w:r>
          </w:p>
        </w:tc>
      </w:tr>
      <w:tr w:rsidR="005E2DCA" w:rsidRPr="005E2DCA" w14:paraId="24B54428" w14:textId="77777777" w:rsidTr="005E2DCA">
        <w:trPr>
          <w:trHeight w:val="300"/>
        </w:trPr>
        <w:tc>
          <w:tcPr>
            <w:tcW w:w="1634" w:type="dxa"/>
            <w:tcBorders>
              <w:top w:val="nil"/>
              <w:left w:val="nil"/>
              <w:bottom w:val="nil"/>
              <w:right w:val="nil"/>
            </w:tcBorders>
            <w:shd w:val="clear" w:color="auto" w:fill="auto"/>
            <w:noWrap/>
            <w:vAlign w:val="center"/>
            <w:hideMark/>
          </w:tcPr>
          <w:p w14:paraId="2851E7E2"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P1</w:t>
            </w:r>
          </w:p>
        </w:tc>
        <w:tc>
          <w:tcPr>
            <w:tcW w:w="1539" w:type="dxa"/>
            <w:tcBorders>
              <w:top w:val="nil"/>
              <w:left w:val="nil"/>
              <w:bottom w:val="nil"/>
              <w:right w:val="nil"/>
            </w:tcBorders>
            <w:shd w:val="clear" w:color="auto" w:fill="auto"/>
            <w:noWrap/>
            <w:vAlign w:val="center"/>
            <w:hideMark/>
          </w:tcPr>
          <w:p w14:paraId="6939850B"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P5</w:t>
            </w:r>
          </w:p>
        </w:tc>
        <w:tc>
          <w:tcPr>
            <w:tcW w:w="1272" w:type="dxa"/>
            <w:tcBorders>
              <w:top w:val="nil"/>
              <w:left w:val="nil"/>
              <w:bottom w:val="nil"/>
              <w:right w:val="nil"/>
            </w:tcBorders>
            <w:shd w:val="clear" w:color="auto" w:fill="auto"/>
            <w:noWrap/>
            <w:vAlign w:val="center"/>
            <w:hideMark/>
          </w:tcPr>
          <w:p w14:paraId="5EB1DCD2"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0.62</w:t>
            </w:r>
          </w:p>
        </w:tc>
        <w:tc>
          <w:tcPr>
            <w:tcW w:w="1103" w:type="dxa"/>
            <w:tcBorders>
              <w:top w:val="nil"/>
              <w:left w:val="nil"/>
              <w:bottom w:val="nil"/>
              <w:right w:val="nil"/>
            </w:tcBorders>
            <w:shd w:val="clear" w:color="auto" w:fill="auto"/>
            <w:vAlign w:val="center"/>
            <w:hideMark/>
          </w:tcPr>
          <w:p w14:paraId="68715EB8"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0.41</w:t>
            </w:r>
          </w:p>
        </w:tc>
        <w:tc>
          <w:tcPr>
            <w:tcW w:w="1040" w:type="dxa"/>
            <w:tcBorders>
              <w:top w:val="nil"/>
              <w:left w:val="nil"/>
              <w:bottom w:val="nil"/>
              <w:right w:val="nil"/>
            </w:tcBorders>
            <w:shd w:val="clear" w:color="auto" w:fill="auto"/>
            <w:vAlign w:val="center"/>
            <w:hideMark/>
          </w:tcPr>
          <w:p w14:paraId="604BB167"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0.84</w:t>
            </w:r>
          </w:p>
        </w:tc>
        <w:tc>
          <w:tcPr>
            <w:tcW w:w="1307" w:type="dxa"/>
            <w:tcBorders>
              <w:top w:val="nil"/>
              <w:left w:val="nil"/>
              <w:bottom w:val="nil"/>
              <w:right w:val="nil"/>
            </w:tcBorders>
            <w:shd w:val="clear" w:color="auto" w:fill="auto"/>
            <w:noWrap/>
            <w:vAlign w:val="center"/>
            <w:hideMark/>
          </w:tcPr>
          <w:p w14:paraId="52E1A039"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0.22</w:t>
            </w:r>
          </w:p>
        </w:tc>
        <w:tc>
          <w:tcPr>
            <w:tcW w:w="943" w:type="dxa"/>
            <w:tcBorders>
              <w:top w:val="nil"/>
              <w:left w:val="nil"/>
              <w:bottom w:val="nil"/>
              <w:right w:val="nil"/>
            </w:tcBorders>
            <w:shd w:val="clear" w:color="auto" w:fill="auto"/>
            <w:noWrap/>
            <w:vAlign w:val="center"/>
            <w:hideMark/>
          </w:tcPr>
          <w:p w14:paraId="34CC8273"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&lt;.001</w:t>
            </w:r>
          </w:p>
        </w:tc>
      </w:tr>
      <w:tr w:rsidR="005E2DCA" w:rsidRPr="005E2DCA" w14:paraId="3FA7CFB9" w14:textId="77777777" w:rsidTr="005E2DCA">
        <w:trPr>
          <w:trHeight w:val="300"/>
        </w:trPr>
        <w:tc>
          <w:tcPr>
            <w:tcW w:w="1634" w:type="dxa"/>
            <w:tcBorders>
              <w:top w:val="nil"/>
              <w:left w:val="nil"/>
              <w:bottom w:val="nil"/>
              <w:right w:val="nil"/>
            </w:tcBorders>
            <w:shd w:val="clear" w:color="auto" w:fill="auto"/>
            <w:noWrap/>
            <w:vAlign w:val="center"/>
            <w:hideMark/>
          </w:tcPr>
          <w:p w14:paraId="590465DB"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Cons1</w:t>
            </w:r>
          </w:p>
        </w:tc>
        <w:tc>
          <w:tcPr>
            <w:tcW w:w="1539" w:type="dxa"/>
            <w:tcBorders>
              <w:top w:val="nil"/>
              <w:left w:val="nil"/>
              <w:bottom w:val="nil"/>
              <w:right w:val="nil"/>
            </w:tcBorders>
            <w:shd w:val="clear" w:color="auto" w:fill="auto"/>
            <w:noWrap/>
            <w:vAlign w:val="center"/>
            <w:hideMark/>
          </w:tcPr>
          <w:p w14:paraId="18C46CA9"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Cons2</w:t>
            </w:r>
          </w:p>
        </w:tc>
        <w:tc>
          <w:tcPr>
            <w:tcW w:w="1272" w:type="dxa"/>
            <w:tcBorders>
              <w:top w:val="nil"/>
              <w:left w:val="nil"/>
              <w:bottom w:val="nil"/>
              <w:right w:val="nil"/>
            </w:tcBorders>
            <w:shd w:val="clear" w:color="auto" w:fill="auto"/>
            <w:noWrap/>
            <w:vAlign w:val="center"/>
            <w:hideMark/>
          </w:tcPr>
          <w:p w14:paraId="42894AAA"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1.24</w:t>
            </w:r>
          </w:p>
        </w:tc>
        <w:tc>
          <w:tcPr>
            <w:tcW w:w="1103" w:type="dxa"/>
            <w:tcBorders>
              <w:top w:val="nil"/>
              <w:left w:val="nil"/>
              <w:bottom w:val="nil"/>
              <w:right w:val="nil"/>
            </w:tcBorders>
            <w:shd w:val="clear" w:color="auto" w:fill="auto"/>
            <w:vAlign w:val="center"/>
            <w:hideMark/>
          </w:tcPr>
          <w:p w14:paraId="2802293C"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0.82</w:t>
            </w:r>
          </w:p>
        </w:tc>
        <w:tc>
          <w:tcPr>
            <w:tcW w:w="1040" w:type="dxa"/>
            <w:tcBorders>
              <w:top w:val="nil"/>
              <w:left w:val="nil"/>
              <w:bottom w:val="nil"/>
              <w:right w:val="nil"/>
            </w:tcBorders>
            <w:shd w:val="clear" w:color="auto" w:fill="auto"/>
            <w:vAlign w:val="center"/>
            <w:hideMark/>
          </w:tcPr>
          <w:p w14:paraId="75F4B597"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1.65</w:t>
            </w:r>
          </w:p>
        </w:tc>
        <w:tc>
          <w:tcPr>
            <w:tcW w:w="1307" w:type="dxa"/>
            <w:tcBorders>
              <w:top w:val="nil"/>
              <w:left w:val="nil"/>
              <w:bottom w:val="nil"/>
              <w:right w:val="nil"/>
            </w:tcBorders>
            <w:shd w:val="clear" w:color="auto" w:fill="auto"/>
            <w:noWrap/>
            <w:vAlign w:val="center"/>
            <w:hideMark/>
          </w:tcPr>
          <w:p w14:paraId="47E7570B"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0.25</w:t>
            </w:r>
          </w:p>
        </w:tc>
        <w:tc>
          <w:tcPr>
            <w:tcW w:w="943" w:type="dxa"/>
            <w:tcBorders>
              <w:top w:val="nil"/>
              <w:left w:val="nil"/>
              <w:bottom w:val="nil"/>
              <w:right w:val="nil"/>
            </w:tcBorders>
            <w:shd w:val="clear" w:color="auto" w:fill="auto"/>
            <w:noWrap/>
            <w:vAlign w:val="center"/>
            <w:hideMark/>
          </w:tcPr>
          <w:p w14:paraId="11031E23"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&lt;.001</w:t>
            </w:r>
          </w:p>
        </w:tc>
      </w:tr>
      <w:tr w:rsidR="005E2DCA" w:rsidRPr="005E2DCA" w14:paraId="6C0AA415" w14:textId="77777777" w:rsidTr="005E2DCA">
        <w:trPr>
          <w:trHeight w:val="300"/>
        </w:trPr>
        <w:tc>
          <w:tcPr>
            <w:tcW w:w="1634" w:type="dxa"/>
            <w:tcBorders>
              <w:top w:val="nil"/>
              <w:left w:val="nil"/>
              <w:bottom w:val="nil"/>
              <w:right w:val="nil"/>
            </w:tcBorders>
            <w:shd w:val="clear" w:color="auto" w:fill="auto"/>
            <w:noWrap/>
            <w:vAlign w:val="center"/>
            <w:hideMark/>
          </w:tcPr>
          <w:p w14:paraId="23D8D017"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SR4</w:t>
            </w:r>
          </w:p>
        </w:tc>
        <w:tc>
          <w:tcPr>
            <w:tcW w:w="1539" w:type="dxa"/>
            <w:tcBorders>
              <w:top w:val="nil"/>
              <w:left w:val="nil"/>
              <w:bottom w:val="nil"/>
              <w:right w:val="nil"/>
            </w:tcBorders>
            <w:shd w:val="clear" w:color="auto" w:fill="auto"/>
            <w:noWrap/>
            <w:vAlign w:val="center"/>
            <w:hideMark/>
          </w:tcPr>
          <w:p w14:paraId="4FB3BAB3"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SR5</w:t>
            </w:r>
          </w:p>
        </w:tc>
        <w:tc>
          <w:tcPr>
            <w:tcW w:w="1272" w:type="dxa"/>
            <w:tcBorders>
              <w:top w:val="nil"/>
              <w:left w:val="nil"/>
              <w:bottom w:val="nil"/>
              <w:right w:val="nil"/>
            </w:tcBorders>
            <w:shd w:val="clear" w:color="auto" w:fill="auto"/>
            <w:noWrap/>
            <w:vAlign w:val="center"/>
            <w:hideMark/>
          </w:tcPr>
          <w:p w14:paraId="3D0E55A5"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0.34</w:t>
            </w:r>
          </w:p>
        </w:tc>
        <w:tc>
          <w:tcPr>
            <w:tcW w:w="1103" w:type="dxa"/>
            <w:tcBorders>
              <w:top w:val="nil"/>
              <w:left w:val="nil"/>
              <w:bottom w:val="nil"/>
              <w:right w:val="nil"/>
            </w:tcBorders>
            <w:shd w:val="clear" w:color="auto" w:fill="auto"/>
            <w:vAlign w:val="center"/>
            <w:hideMark/>
          </w:tcPr>
          <w:p w14:paraId="69F87501"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0.15</w:t>
            </w:r>
          </w:p>
        </w:tc>
        <w:tc>
          <w:tcPr>
            <w:tcW w:w="1040" w:type="dxa"/>
            <w:tcBorders>
              <w:top w:val="nil"/>
              <w:left w:val="nil"/>
              <w:bottom w:val="nil"/>
              <w:right w:val="nil"/>
            </w:tcBorders>
            <w:shd w:val="clear" w:color="auto" w:fill="auto"/>
            <w:vAlign w:val="center"/>
            <w:hideMark/>
          </w:tcPr>
          <w:p w14:paraId="7BAD8DF0"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0.54</w:t>
            </w:r>
          </w:p>
        </w:tc>
        <w:tc>
          <w:tcPr>
            <w:tcW w:w="1307" w:type="dxa"/>
            <w:tcBorders>
              <w:top w:val="nil"/>
              <w:left w:val="nil"/>
              <w:bottom w:val="nil"/>
              <w:right w:val="nil"/>
            </w:tcBorders>
            <w:shd w:val="clear" w:color="auto" w:fill="auto"/>
            <w:noWrap/>
            <w:vAlign w:val="center"/>
            <w:hideMark/>
          </w:tcPr>
          <w:p w14:paraId="4C2B2394"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0.12</w:t>
            </w:r>
          </w:p>
        </w:tc>
        <w:tc>
          <w:tcPr>
            <w:tcW w:w="943" w:type="dxa"/>
            <w:tcBorders>
              <w:top w:val="nil"/>
              <w:left w:val="nil"/>
              <w:bottom w:val="nil"/>
              <w:right w:val="nil"/>
            </w:tcBorders>
            <w:shd w:val="clear" w:color="auto" w:fill="auto"/>
            <w:noWrap/>
            <w:vAlign w:val="center"/>
            <w:hideMark/>
          </w:tcPr>
          <w:p w14:paraId="2E00B41E"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&lt;.001</w:t>
            </w:r>
          </w:p>
        </w:tc>
      </w:tr>
      <w:tr w:rsidR="005E2DCA" w:rsidRPr="005E2DCA" w14:paraId="64DD5EAD" w14:textId="77777777" w:rsidTr="005E2DCA">
        <w:trPr>
          <w:trHeight w:val="300"/>
        </w:trPr>
        <w:tc>
          <w:tcPr>
            <w:tcW w:w="1634" w:type="dxa"/>
            <w:tcBorders>
              <w:top w:val="nil"/>
              <w:left w:val="nil"/>
              <w:bottom w:val="nil"/>
              <w:right w:val="nil"/>
            </w:tcBorders>
            <w:shd w:val="clear" w:color="auto" w:fill="auto"/>
            <w:noWrap/>
            <w:vAlign w:val="center"/>
            <w:hideMark/>
          </w:tcPr>
          <w:p w14:paraId="6F45BAE1"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CT4</w:t>
            </w:r>
          </w:p>
        </w:tc>
        <w:tc>
          <w:tcPr>
            <w:tcW w:w="1539" w:type="dxa"/>
            <w:tcBorders>
              <w:top w:val="nil"/>
              <w:left w:val="nil"/>
              <w:bottom w:val="nil"/>
              <w:right w:val="nil"/>
            </w:tcBorders>
            <w:shd w:val="clear" w:color="auto" w:fill="auto"/>
            <w:noWrap/>
            <w:vAlign w:val="center"/>
            <w:hideMark/>
          </w:tcPr>
          <w:p w14:paraId="611F3050"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P1</w:t>
            </w:r>
          </w:p>
        </w:tc>
        <w:tc>
          <w:tcPr>
            <w:tcW w:w="1272" w:type="dxa"/>
            <w:tcBorders>
              <w:top w:val="nil"/>
              <w:left w:val="nil"/>
              <w:bottom w:val="nil"/>
              <w:right w:val="nil"/>
            </w:tcBorders>
            <w:shd w:val="clear" w:color="auto" w:fill="auto"/>
            <w:noWrap/>
            <w:vAlign w:val="center"/>
            <w:hideMark/>
          </w:tcPr>
          <w:p w14:paraId="048D6088"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0.24</w:t>
            </w:r>
          </w:p>
        </w:tc>
        <w:tc>
          <w:tcPr>
            <w:tcW w:w="1103" w:type="dxa"/>
            <w:tcBorders>
              <w:top w:val="nil"/>
              <w:left w:val="nil"/>
              <w:bottom w:val="nil"/>
              <w:right w:val="nil"/>
            </w:tcBorders>
            <w:shd w:val="clear" w:color="auto" w:fill="auto"/>
            <w:vAlign w:val="center"/>
            <w:hideMark/>
          </w:tcPr>
          <w:p w14:paraId="3EBCF15C"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0.13</w:t>
            </w:r>
          </w:p>
        </w:tc>
        <w:tc>
          <w:tcPr>
            <w:tcW w:w="1040" w:type="dxa"/>
            <w:tcBorders>
              <w:top w:val="nil"/>
              <w:left w:val="nil"/>
              <w:bottom w:val="nil"/>
              <w:right w:val="nil"/>
            </w:tcBorders>
            <w:shd w:val="clear" w:color="auto" w:fill="auto"/>
            <w:vAlign w:val="center"/>
            <w:hideMark/>
          </w:tcPr>
          <w:p w14:paraId="718439D9"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0.36</w:t>
            </w:r>
          </w:p>
        </w:tc>
        <w:tc>
          <w:tcPr>
            <w:tcW w:w="1307" w:type="dxa"/>
            <w:tcBorders>
              <w:top w:val="nil"/>
              <w:left w:val="nil"/>
              <w:bottom w:val="nil"/>
              <w:right w:val="nil"/>
            </w:tcBorders>
            <w:shd w:val="clear" w:color="auto" w:fill="auto"/>
            <w:noWrap/>
            <w:vAlign w:val="center"/>
            <w:hideMark/>
          </w:tcPr>
          <w:p w14:paraId="78AC3B74"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0.12</w:t>
            </w:r>
          </w:p>
        </w:tc>
        <w:tc>
          <w:tcPr>
            <w:tcW w:w="943" w:type="dxa"/>
            <w:tcBorders>
              <w:top w:val="nil"/>
              <w:left w:val="nil"/>
              <w:bottom w:val="nil"/>
              <w:right w:val="nil"/>
            </w:tcBorders>
            <w:shd w:val="clear" w:color="auto" w:fill="auto"/>
            <w:noWrap/>
            <w:vAlign w:val="center"/>
            <w:hideMark/>
          </w:tcPr>
          <w:p w14:paraId="0271DAA3"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&lt;.001</w:t>
            </w:r>
          </w:p>
        </w:tc>
      </w:tr>
      <w:tr w:rsidR="005E2DCA" w:rsidRPr="005E2DCA" w14:paraId="16181BD6" w14:textId="77777777" w:rsidTr="005E2DCA">
        <w:trPr>
          <w:trHeight w:val="300"/>
        </w:trPr>
        <w:tc>
          <w:tcPr>
            <w:tcW w:w="1634" w:type="dxa"/>
            <w:tcBorders>
              <w:top w:val="nil"/>
              <w:left w:val="nil"/>
              <w:bottom w:val="nil"/>
              <w:right w:val="nil"/>
            </w:tcBorders>
            <w:shd w:val="clear" w:color="auto" w:fill="auto"/>
            <w:noWrap/>
            <w:vAlign w:val="center"/>
            <w:hideMark/>
          </w:tcPr>
          <w:p w14:paraId="1B860D49"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CT2</w:t>
            </w:r>
          </w:p>
        </w:tc>
        <w:tc>
          <w:tcPr>
            <w:tcW w:w="1539" w:type="dxa"/>
            <w:tcBorders>
              <w:top w:val="nil"/>
              <w:left w:val="nil"/>
              <w:bottom w:val="nil"/>
              <w:right w:val="nil"/>
            </w:tcBorders>
            <w:shd w:val="clear" w:color="auto" w:fill="auto"/>
            <w:noWrap/>
            <w:vAlign w:val="center"/>
            <w:hideMark/>
          </w:tcPr>
          <w:p w14:paraId="00B86C5C"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P1</w:t>
            </w:r>
          </w:p>
        </w:tc>
        <w:tc>
          <w:tcPr>
            <w:tcW w:w="1272" w:type="dxa"/>
            <w:tcBorders>
              <w:top w:val="nil"/>
              <w:left w:val="nil"/>
              <w:bottom w:val="nil"/>
              <w:right w:val="nil"/>
            </w:tcBorders>
            <w:shd w:val="clear" w:color="auto" w:fill="auto"/>
            <w:noWrap/>
            <w:vAlign w:val="center"/>
            <w:hideMark/>
          </w:tcPr>
          <w:p w14:paraId="3E21B9CC"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0.24</w:t>
            </w:r>
          </w:p>
        </w:tc>
        <w:tc>
          <w:tcPr>
            <w:tcW w:w="1103" w:type="dxa"/>
            <w:tcBorders>
              <w:top w:val="nil"/>
              <w:left w:val="nil"/>
              <w:bottom w:val="nil"/>
              <w:right w:val="nil"/>
            </w:tcBorders>
            <w:shd w:val="clear" w:color="auto" w:fill="auto"/>
            <w:vAlign w:val="center"/>
            <w:hideMark/>
          </w:tcPr>
          <w:p w14:paraId="2EE19FAD"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0.13</w:t>
            </w:r>
          </w:p>
        </w:tc>
        <w:tc>
          <w:tcPr>
            <w:tcW w:w="1040" w:type="dxa"/>
            <w:tcBorders>
              <w:top w:val="nil"/>
              <w:left w:val="nil"/>
              <w:bottom w:val="nil"/>
              <w:right w:val="nil"/>
            </w:tcBorders>
            <w:shd w:val="clear" w:color="auto" w:fill="auto"/>
            <w:vAlign w:val="center"/>
            <w:hideMark/>
          </w:tcPr>
          <w:p w14:paraId="20B7899D"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0.36</w:t>
            </w:r>
          </w:p>
        </w:tc>
        <w:tc>
          <w:tcPr>
            <w:tcW w:w="1307" w:type="dxa"/>
            <w:tcBorders>
              <w:top w:val="nil"/>
              <w:left w:val="nil"/>
              <w:bottom w:val="nil"/>
              <w:right w:val="nil"/>
            </w:tcBorders>
            <w:shd w:val="clear" w:color="auto" w:fill="auto"/>
            <w:noWrap/>
            <w:vAlign w:val="center"/>
            <w:hideMark/>
          </w:tcPr>
          <w:p w14:paraId="3C2716BD"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0.12</w:t>
            </w:r>
          </w:p>
        </w:tc>
        <w:tc>
          <w:tcPr>
            <w:tcW w:w="943" w:type="dxa"/>
            <w:tcBorders>
              <w:top w:val="nil"/>
              <w:left w:val="nil"/>
              <w:bottom w:val="nil"/>
              <w:right w:val="nil"/>
            </w:tcBorders>
            <w:shd w:val="clear" w:color="auto" w:fill="auto"/>
            <w:noWrap/>
            <w:vAlign w:val="center"/>
            <w:hideMark/>
          </w:tcPr>
          <w:p w14:paraId="42A02E2C"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&lt;.001</w:t>
            </w:r>
          </w:p>
        </w:tc>
      </w:tr>
      <w:tr w:rsidR="005E2DCA" w:rsidRPr="005E2DCA" w14:paraId="60241857" w14:textId="77777777" w:rsidTr="005E2DCA">
        <w:trPr>
          <w:trHeight w:val="300"/>
        </w:trPr>
        <w:tc>
          <w:tcPr>
            <w:tcW w:w="1634" w:type="dxa"/>
            <w:tcBorders>
              <w:top w:val="nil"/>
              <w:left w:val="nil"/>
              <w:bottom w:val="nil"/>
              <w:right w:val="nil"/>
            </w:tcBorders>
            <w:shd w:val="clear" w:color="auto" w:fill="auto"/>
            <w:noWrap/>
            <w:vAlign w:val="center"/>
            <w:hideMark/>
          </w:tcPr>
          <w:p w14:paraId="35F0B004"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CT1</w:t>
            </w:r>
          </w:p>
        </w:tc>
        <w:tc>
          <w:tcPr>
            <w:tcW w:w="1539" w:type="dxa"/>
            <w:tcBorders>
              <w:top w:val="nil"/>
              <w:left w:val="nil"/>
              <w:bottom w:val="nil"/>
              <w:right w:val="nil"/>
            </w:tcBorders>
            <w:shd w:val="clear" w:color="auto" w:fill="auto"/>
            <w:noWrap/>
            <w:vAlign w:val="center"/>
            <w:hideMark/>
          </w:tcPr>
          <w:p w14:paraId="6D9D6A09"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CT4</w:t>
            </w:r>
          </w:p>
        </w:tc>
        <w:tc>
          <w:tcPr>
            <w:tcW w:w="1272" w:type="dxa"/>
            <w:tcBorders>
              <w:top w:val="nil"/>
              <w:left w:val="nil"/>
              <w:bottom w:val="nil"/>
              <w:right w:val="nil"/>
            </w:tcBorders>
            <w:shd w:val="clear" w:color="auto" w:fill="auto"/>
            <w:noWrap/>
            <w:vAlign w:val="center"/>
            <w:hideMark/>
          </w:tcPr>
          <w:p w14:paraId="4AF9BA47"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0.28</w:t>
            </w:r>
          </w:p>
        </w:tc>
        <w:tc>
          <w:tcPr>
            <w:tcW w:w="1103" w:type="dxa"/>
            <w:tcBorders>
              <w:top w:val="nil"/>
              <w:left w:val="nil"/>
              <w:bottom w:val="nil"/>
              <w:right w:val="nil"/>
            </w:tcBorders>
            <w:shd w:val="clear" w:color="auto" w:fill="auto"/>
            <w:vAlign w:val="center"/>
            <w:hideMark/>
          </w:tcPr>
          <w:p w14:paraId="696C1BEB"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0.14</w:t>
            </w:r>
          </w:p>
        </w:tc>
        <w:tc>
          <w:tcPr>
            <w:tcW w:w="1040" w:type="dxa"/>
            <w:tcBorders>
              <w:top w:val="nil"/>
              <w:left w:val="nil"/>
              <w:bottom w:val="nil"/>
              <w:right w:val="nil"/>
            </w:tcBorders>
            <w:shd w:val="clear" w:color="auto" w:fill="auto"/>
            <w:vAlign w:val="center"/>
            <w:hideMark/>
          </w:tcPr>
          <w:p w14:paraId="7377F650"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0.43</w:t>
            </w:r>
          </w:p>
        </w:tc>
        <w:tc>
          <w:tcPr>
            <w:tcW w:w="1307" w:type="dxa"/>
            <w:tcBorders>
              <w:top w:val="nil"/>
              <w:left w:val="nil"/>
              <w:bottom w:val="nil"/>
              <w:right w:val="nil"/>
            </w:tcBorders>
            <w:shd w:val="clear" w:color="auto" w:fill="auto"/>
            <w:noWrap/>
            <w:vAlign w:val="center"/>
            <w:hideMark/>
          </w:tcPr>
          <w:p w14:paraId="5C314323"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0.14</w:t>
            </w:r>
          </w:p>
        </w:tc>
        <w:tc>
          <w:tcPr>
            <w:tcW w:w="943" w:type="dxa"/>
            <w:tcBorders>
              <w:top w:val="nil"/>
              <w:left w:val="nil"/>
              <w:bottom w:val="nil"/>
              <w:right w:val="nil"/>
            </w:tcBorders>
            <w:shd w:val="clear" w:color="auto" w:fill="auto"/>
            <w:noWrap/>
            <w:vAlign w:val="center"/>
            <w:hideMark/>
          </w:tcPr>
          <w:p w14:paraId="68E97B17"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&lt;.001</w:t>
            </w:r>
          </w:p>
        </w:tc>
      </w:tr>
      <w:tr w:rsidR="005E2DCA" w:rsidRPr="005E2DCA" w14:paraId="28291E3A" w14:textId="77777777" w:rsidTr="005E2DCA">
        <w:trPr>
          <w:trHeight w:val="300"/>
        </w:trPr>
        <w:tc>
          <w:tcPr>
            <w:tcW w:w="1634" w:type="dxa"/>
            <w:tcBorders>
              <w:top w:val="nil"/>
              <w:left w:val="nil"/>
              <w:bottom w:val="single" w:sz="4" w:space="0" w:color="auto"/>
              <w:right w:val="nil"/>
            </w:tcBorders>
            <w:shd w:val="clear" w:color="auto" w:fill="auto"/>
            <w:noWrap/>
            <w:vAlign w:val="center"/>
            <w:hideMark/>
          </w:tcPr>
          <w:p w14:paraId="63C6AC87"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SR2</w:t>
            </w:r>
          </w:p>
        </w:tc>
        <w:tc>
          <w:tcPr>
            <w:tcW w:w="1539" w:type="dxa"/>
            <w:tcBorders>
              <w:top w:val="nil"/>
              <w:left w:val="nil"/>
              <w:bottom w:val="single" w:sz="4" w:space="0" w:color="auto"/>
              <w:right w:val="nil"/>
            </w:tcBorders>
            <w:shd w:val="clear" w:color="auto" w:fill="auto"/>
            <w:noWrap/>
            <w:vAlign w:val="center"/>
            <w:hideMark/>
          </w:tcPr>
          <w:p w14:paraId="57D59899"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SR3</w:t>
            </w:r>
          </w:p>
        </w:tc>
        <w:tc>
          <w:tcPr>
            <w:tcW w:w="1272" w:type="dxa"/>
            <w:tcBorders>
              <w:top w:val="nil"/>
              <w:left w:val="nil"/>
              <w:bottom w:val="single" w:sz="4" w:space="0" w:color="auto"/>
              <w:right w:val="nil"/>
            </w:tcBorders>
            <w:shd w:val="clear" w:color="auto" w:fill="auto"/>
            <w:noWrap/>
            <w:vAlign w:val="center"/>
            <w:hideMark/>
          </w:tcPr>
          <w:p w14:paraId="384C1274"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0.31</w:t>
            </w:r>
          </w:p>
        </w:tc>
        <w:tc>
          <w:tcPr>
            <w:tcW w:w="1103" w:type="dxa"/>
            <w:tcBorders>
              <w:top w:val="nil"/>
              <w:left w:val="nil"/>
              <w:bottom w:val="single" w:sz="4" w:space="0" w:color="auto"/>
              <w:right w:val="nil"/>
            </w:tcBorders>
            <w:shd w:val="clear" w:color="auto" w:fill="auto"/>
            <w:vAlign w:val="center"/>
            <w:hideMark/>
          </w:tcPr>
          <w:p w14:paraId="596CC30E"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0.09</w:t>
            </w:r>
          </w:p>
        </w:tc>
        <w:tc>
          <w:tcPr>
            <w:tcW w:w="1040" w:type="dxa"/>
            <w:tcBorders>
              <w:top w:val="nil"/>
              <w:left w:val="nil"/>
              <w:bottom w:val="single" w:sz="4" w:space="0" w:color="auto"/>
              <w:right w:val="nil"/>
            </w:tcBorders>
            <w:shd w:val="clear" w:color="auto" w:fill="auto"/>
            <w:vAlign w:val="center"/>
            <w:hideMark/>
          </w:tcPr>
          <w:p w14:paraId="3C83E4E6"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0.55</w:t>
            </w:r>
          </w:p>
        </w:tc>
        <w:tc>
          <w:tcPr>
            <w:tcW w:w="1307" w:type="dxa"/>
            <w:tcBorders>
              <w:top w:val="nil"/>
              <w:left w:val="nil"/>
              <w:bottom w:val="single" w:sz="4" w:space="0" w:color="auto"/>
              <w:right w:val="nil"/>
            </w:tcBorders>
            <w:shd w:val="clear" w:color="auto" w:fill="auto"/>
            <w:noWrap/>
            <w:vAlign w:val="center"/>
            <w:hideMark/>
          </w:tcPr>
          <w:p w14:paraId="2AF12C37"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0.12</w:t>
            </w:r>
          </w:p>
        </w:tc>
        <w:tc>
          <w:tcPr>
            <w:tcW w:w="943" w:type="dxa"/>
            <w:tcBorders>
              <w:top w:val="nil"/>
              <w:left w:val="nil"/>
              <w:bottom w:val="single" w:sz="4" w:space="0" w:color="auto"/>
              <w:right w:val="nil"/>
            </w:tcBorders>
            <w:shd w:val="clear" w:color="auto" w:fill="auto"/>
            <w:noWrap/>
            <w:vAlign w:val="center"/>
            <w:hideMark/>
          </w:tcPr>
          <w:p w14:paraId="0139F999"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0.009</w:t>
            </w:r>
          </w:p>
        </w:tc>
      </w:tr>
      <w:tr w:rsidR="005E2DCA" w:rsidRPr="006570B0" w14:paraId="032E2B97" w14:textId="77777777" w:rsidTr="005E2DCA">
        <w:trPr>
          <w:trHeight w:val="300"/>
        </w:trPr>
        <w:tc>
          <w:tcPr>
            <w:tcW w:w="4445" w:type="dxa"/>
            <w:gridSpan w:val="3"/>
            <w:tcBorders>
              <w:top w:val="nil"/>
              <w:left w:val="nil"/>
              <w:bottom w:val="nil"/>
              <w:right w:val="nil"/>
            </w:tcBorders>
            <w:shd w:val="clear" w:color="auto" w:fill="auto"/>
            <w:noWrap/>
            <w:vAlign w:val="center"/>
            <w:hideMark/>
          </w:tcPr>
          <w:p w14:paraId="4C796106"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val="en-GB" w:eastAsia="es-ES"/>
              </w:rPr>
            </w:pPr>
            <w:r w:rsidRPr="005E2DCA">
              <w:rPr>
                <w:rFonts w:ascii="Times New Roman" w:eastAsia="Times New Roman" w:hAnsi="Times New Roman" w:cs="Times New Roman"/>
                <w:color w:val="000000"/>
                <w:sz w:val="20"/>
                <w:szCs w:val="20"/>
                <w:lang w:val="en-GB" w:eastAsia="es-ES"/>
              </w:rPr>
              <w:t>B. Covariances of exogenous variables</w:t>
            </w:r>
          </w:p>
        </w:tc>
        <w:tc>
          <w:tcPr>
            <w:tcW w:w="1103" w:type="dxa"/>
            <w:tcBorders>
              <w:top w:val="nil"/>
              <w:left w:val="nil"/>
              <w:bottom w:val="nil"/>
              <w:right w:val="nil"/>
            </w:tcBorders>
            <w:shd w:val="clear" w:color="auto" w:fill="auto"/>
            <w:vAlign w:val="center"/>
            <w:hideMark/>
          </w:tcPr>
          <w:p w14:paraId="678C133C"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val="en-GB" w:eastAsia="es-ES"/>
              </w:rPr>
            </w:pPr>
          </w:p>
        </w:tc>
        <w:tc>
          <w:tcPr>
            <w:tcW w:w="1040" w:type="dxa"/>
            <w:tcBorders>
              <w:top w:val="nil"/>
              <w:left w:val="nil"/>
              <w:bottom w:val="nil"/>
              <w:right w:val="nil"/>
            </w:tcBorders>
            <w:shd w:val="clear" w:color="auto" w:fill="auto"/>
            <w:vAlign w:val="center"/>
            <w:hideMark/>
          </w:tcPr>
          <w:p w14:paraId="03CAC41C" w14:textId="77777777" w:rsidR="005E2DCA" w:rsidRPr="005E2DCA" w:rsidRDefault="005E2DCA" w:rsidP="005E2DCA">
            <w:pPr>
              <w:spacing w:after="0" w:line="240" w:lineRule="auto"/>
              <w:jc w:val="center"/>
              <w:rPr>
                <w:rFonts w:ascii="Times New Roman" w:eastAsia="Times New Roman" w:hAnsi="Times New Roman" w:cs="Times New Roman"/>
                <w:sz w:val="20"/>
                <w:szCs w:val="20"/>
                <w:lang w:val="en-GB" w:eastAsia="es-ES"/>
              </w:rPr>
            </w:pPr>
          </w:p>
        </w:tc>
        <w:tc>
          <w:tcPr>
            <w:tcW w:w="1307" w:type="dxa"/>
            <w:tcBorders>
              <w:top w:val="nil"/>
              <w:left w:val="nil"/>
              <w:bottom w:val="nil"/>
              <w:right w:val="nil"/>
            </w:tcBorders>
            <w:shd w:val="clear" w:color="auto" w:fill="auto"/>
            <w:vAlign w:val="center"/>
            <w:hideMark/>
          </w:tcPr>
          <w:p w14:paraId="14D21B73" w14:textId="77777777" w:rsidR="005E2DCA" w:rsidRPr="005E2DCA" w:rsidRDefault="005E2DCA" w:rsidP="005E2DCA">
            <w:pPr>
              <w:spacing w:after="0" w:line="240" w:lineRule="auto"/>
              <w:rPr>
                <w:rFonts w:ascii="Times New Roman" w:eastAsia="Times New Roman" w:hAnsi="Times New Roman" w:cs="Times New Roman"/>
                <w:sz w:val="20"/>
                <w:szCs w:val="20"/>
                <w:lang w:val="en-GB" w:eastAsia="es-ES"/>
              </w:rPr>
            </w:pPr>
          </w:p>
        </w:tc>
        <w:tc>
          <w:tcPr>
            <w:tcW w:w="943" w:type="dxa"/>
            <w:tcBorders>
              <w:top w:val="nil"/>
              <w:left w:val="nil"/>
              <w:bottom w:val="nil"/>
              <w:right w:val="nil"/>
            </w:tcBorders>
            <w:shd w:val="clear" w:color="auto" w:fill="auto"/>
            <w:noWrap/>
            <w:vAlign w:val="center"/>
            <w:hideMark/>
          </w:tcPr>
          <w:p w14:paraId="5B73C3DF" w14:textId="77777777" w:rsidR="005E2DCA" w:rsidRPr="005E2DCA" w:rsidRDefault="005E2DCA" w:rsidP="005E2DCA">
            <w:pPr>
              <w:spacing w:after="0" w:line="240" w:lineRule="auto"/>
              <w:rPr>
                <w:rFonts w:ascii="Times New Roman" w:eastAsia="Times New Roman" w:hAnsi="Times New Roman" w:cs="Times New Roman"/>
                <w:sz w:val="20"/>
                <w:szCs w:val="20"/>
                <w:lang w:val="en-GB" w:eastAsia="es-ES"/>
              </w:rPr>
            </w:pPr>
          </w:p>
        </w:tc>
      </w:tr>
      <w:tr w:rsidR="005E2DCA" w:rsidRPr="005E2DCA" w14:paraId="0DC0AF39" w14:textId="77777777" w:rsidTr="005E2DCA">
        <w:trPr>
          <w:trHeight w:val="300"/>
        </w:trPr>
        <w:tc>
          <w:tcPr>
            <w:tcW w:w="3173" w:type="dxa"/>
            <w:gridSpan w:val="2"/>
            <w:vMerge w:val="restart"/>
            <w:tcBorders>
              <w:top w:val="single" w:sz="4" w:space="0" w:color="auto"/>
              <w:left w:val="nil"/>
              <w:bottom w:val="single" w:sz="4" w:space="0" w:color="000000"/>
              <w:right w:val="nil"/>
            </w:tcBorders>
            <w:shd w:val="clear" w:color="auto" w:fill="auto"/>
            <w:vAlign w:val="center"/>
            <w:hideMark/>
          </w:tcPr>
          <w:p w14:paraId="1D4AF0B6"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Exogenous variables</w:t>
            </w:r>
          </w:p>
        </w:tc>
        <w:tc>
          <w:tcPr>
            <w:tcW w:w="1272" w:type="dxa"/>
            <w:vMerge w:val="restart"/>
            <w:tcBorders>
              <w:top w:val="single" w:sz="4" w:space="0" w:color="auto"/>
              <w:left w:val="nil"/>
              <w:bottom w:val="single" w:sz="4" w:space="0" w:color="000000"/>
              <w:right w:val="nil"/>
            </w:tcBorders>
            <w:shd w:val="clear" w:color="auto" w:fill="auto"/>
            <w:vAlign w:val="center"/>
            <w:hideMark/>
          </w:tcPr>
          <w:p w14:paraId="5F013A14"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Covariances</w:t>
            </w:r>
          </w:p>
        </w:tc>
        <w:tc>
          <w:tcPr>
            <w:tcW w:w="2143" w:type="dxa"/>
            <w:gridSpan w:val="2"/>
            <w:tcBorders>
              <w:top w:val="single" w:sz="4" w:space="0" w:color="auto"/>
              <w:left w:val="nil"/>
              <w:bottom w:val="single" w:sz="4" w:space="0" w:color="auto"/>
              <w:right w:val="nil"/>
            </w:tcBorders>
            <w:shd w:val="clear" w:color="auto" w:fill="auto"/>
            <w:noWrap/>
            <w:vAlign w:val="center"/>
            <w:hideMark/>
          </w:tcPr>
          <w:p w14:paraId="4D1DF871"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95% CI of the covariances</w:t>
            </w:r>
          </w:p>
        </w:tc>
        <w:tc>
          <w:tcPr>
            <w:tcW w:w="1307" w:type="dxa"/>
            <w:vMerge w:val="restart"/>
            <w:tcBorders>
              <w:top w:val="single" w:sz="4" w:space="0" w:color="auto"/>
              <w:left w:val="nil"/>
              <w:bottom w:val="single" w:sz="4" w:space="0" w:color="000000"/>
              <w:right w:val="nil"/>
            </w:tcBorders>
            <w:shd w:val="clear" w:color="auto" w:fill="auto"/>
            <w:vAlign w:val="center"/>
            <w:hideMark/>
          </w:tcPr>
          <w:p w14:paraId="11D0E577"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Correlations</w:t>
            </w:r>
          </w:p>
        </w:tc>
        <w:tc>
          <w:tcPr>
            <w:tcW w:w="943" w:type="dxa"/>
            <w:vMerge w:val="restart"/>
            <w:tcBorders>
              <w:top w:val="single" w:sz="4" w:space="0" w:color="auto"/>
              <w:left w:val="nil"/>
              <w:bottom w:val="single" w:sz="4" w:space="0" w:color="000000"/>
              <w:right w:val="nil"/>
            </w:tcBorders>
            <w:shd w:val="clear" w:color="auto" w:fill="auto"/>
            <w:vAlign w:val="center"/>
            <w:hideMark/>
          </w:tcPr>
          <w:p w14:paraId="15FFB49D"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p-value</w:t>
            </w:r>
          </w:p>
        </w:tc>
      </w:tr>
      <w:tr w:rsidR="005E2DCA" w:rsidRPr="005E2DCA" w14:paraId="0AD21CE1" w14:textId="77777777" w:rsidTr="005E2DCA">
        <w:trPr>
          <w:trHeight w:val="300"/>
        </w:trPr>
        <w:tc>
          <w:tcPr>
            <w:tcW w:w="3173" w:type="dxa"/>
            <w:gridSpan w:val="2"/>
            <w:vMerge/>
            <w:tcBorders>
              <w:top w:val="single" w:sz="4" w:space="0" w:color="auto"/>
              <w:left w:val="nil"/>
              <w:bottom w:val="single" w:sz="4" w:space="0" w:color="000000"/>
              <w:right w:val="nil"/>
            </w:tcBorders>
            <w:vAlign w:val="center"/>
            <w:hideMark/>
          </w:tcPr>
          <w:p w14:paraId="340EDC6C"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p>
        </w:tc>
        <w:tc>
          <w:tcPr>
            <w:tcW w:w="1272" w:type="dxa"/>
            <w:vMerge/>
            <w:tcBorders>
              <w:top w:val="single" w:sz="4" w:space="0" w:color="auto"/>
              <w:left w:val="nil"/>
              <w:bottom w:val="single" w:sz="4" w:space="0" w:color="000000"/>
              <w:right w:val="nil"/>
            </w:tcBorders>
            <w:vAlign w:val="center"/>
            <w:hideMark/>
          </w:tcPr>
          <w:p w14:paraId="392AF659"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p>
        </w:tc>
        <w:tc>
          <w:tcPr>
            <w:tcW w:w="1103" w:type="dxa"/>
            <w:tcBorders>
              <w:top w:val="nil"/>
              <w:left w:val="nil"/>
              <w:bottom w:val="single" w:sz="4" w:space="0" w:color="auto"/>
              <w:right w:val="nil"/>
            </w:tcBorders>
            <w:shd w:val="clear" w:color="auto" w:fill="auto"/>
            <w:vAlign w:val="center"/>
            <w:hideMark/>
          </w:tcPr>
          <w:p w14:paraId="40398960"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Lower</w:t>
            </w:r>
          </w:p>
        </w:tc>
        <w:tc>
          <w:tcPr>
            <w:tcW w:w="1040" w:type="dxa"/>
            <w:tcBorders>
              <w:top w:val="nil"/>
              <w:left w:val="nil"/>
              <w:bottom w:val="single" w:sz="4" w:space="0" w:color="auto"/>
              <w:right w:val="nil"/>
            </w:tcBorders>
            <w:shd w:val="clear" w:color="auto" w:fill="auto"/>
            <w:vAlign w:val="center"/>
            <w:hideMark/>
          </w:tcPr>
          <w:p w14:paraId="7A5807EE"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Upper</w:t>
            </w:r>
          </w:p>
        </w:tc>
        <w:tc>
          <w:tcPr>
            <w:tcW w:w="1307" w:type="dxa"/>
            <w:vMerge/>
            <w:tcBorders>
              <w:top w:val="single" w:sz="4" w:space="0" w:color="auto"/>
              <w:left w:val="nil"/>
              <w:bottom w:val="single" w:sz="4" w:space="0" w:color="000000"/>
              <w:right w:val="nil"/>
            </w:tcBorders>
            <w:vAlign w:val="center"/>
            <w:hideMark/>
          </w:tcPr>
          <w:p w14:paraId="1E35306C"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p>
        </w:tc>
        <w:tc>
          <w:tcPr>
            <w:tcW w:w="943" w:type="dxa"/>
            <w:vMerge/>
            <w:tcBorders>
              <w:top w:val="single" w:sz="4" w:space="0" w:color="auto"/>
              <w:left w:val="nil"/>
              <w:bottom w:val="single" w:sz="4" w:space="0" w:color="000000"/>
              <w:right w:val="nil"/>
            </w:tcBorders>
            <w:vAlign w:val="center"/>
            <w:hideMark/>
          </w:tcPr>
          <w:p w14:paraId="798F558E"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p>
        </w:tc>
      </w:tr>
      <w:tr w:rsidR="005E2DCA" w:rsidRPr="005E2DCA" w14:paraId="1128219D" w14:textId="77777777" w:rsidTr="005E2DCA">
        <w:trPr>
          <w:trHeight w:val="300"/>
        </w:trPr>
        <w:tc>
          <w:tcPr>
            <w:tcW w:w="1634" w:type="dxa"/>
            <w:tcBorders>
              <w:top w:val="nil"/>
              <w:left w:val="nil"/>
              <w:bottom w:val="nil"/>
              <w:right w:val="nil"/>
            </w:tcBorders>
            <w:shd w:val="clear" w:color="auto" w:fill="auto"/>
            <w:noWrap/>
            <w:vAlign w:val="center"/>
            <w:hideMark/>
          </w:tcPr>
          <w:p w14:paraId="39AA939E"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Critical Thinking</w:t>
            </w:r>
          </w:p>
        </w:tc>
        <w:tc>
          <w:tcPr>
            <w:tcW w:w="1539" w:type="dxa"/>
            <w:tcBorders>
              <w:top w:val="nil"/>
              <w:left w:val="nil"/>
              <w:bottom w:val="nil"/>
              <w:right w:val="nil"/>
            </w:tcBorders>
            <w:shd w:val="clear" w:color="auto" w:fill="auto"/>
            <w:noWrap/>
            <w:vAlign w:val="center"/>
            <w:hideMark/>
          </w:tcPr>
          <w:p w14:paraId="5FEDF0DC"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Conspiracionsm</w:t>
            </w:r>
          </w:p>
        </w:tc>
        <w:tc>
          <w:tcPr>
            <w:tcW w:w="1272" w:type="dxa"/>
            <w:tcBorders>
              <w:top w:val="nil"/>
              <w:left w:val="nil"/>
              <w:bottom w:val="nil"/>
              <w:right w:val="nil"/>
            </w:tcBorders>
            <w:shd w:val="clear" w:color="auto" w:fill="auto"/>
            <w:noWrap/>
            <w:vAlign w:val="center"/>
            <w:hideMark/>
          </w:tcPr>
          <w:p w14:paraId="463E074E"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0.19</w:t>
            </w:r>
          </w:p>
        </w:tc>
        <w:tc>
          <w:tcPr>
            <w:tcW w:w="1103" w:type="dxa"/>
            <w:tcBorders>
              <w:top w:val="nil"/>
              <w:left w:val="nil"/>
              <w:bottom w:val="nil"/>
              <w:right w:val="nil"/>
            </w:tcBorders>
            <w:shd w:val="clear" w:color="auto" w:fill="auto"/>
            <w:vAlign w:val="center"/>
            <w:hideMark/>
          </w:tcPr>
          <w:p w14:paraId="54AB1DF1"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0.09</w:t>
            </w:r>
          </w:p>
        </w:tc>
        <w:tc>
          <w:tcPr>
            <w:tcW w:w="1040" w:type="dxa"/>
            <w:tcBorders>
              <w:top w:val="nil"/>
              <w:left w:val="nil"/>
              <w:bottom w:val="nil"/>
              <w:right w:val="nil"/>
            </w:tcBorders>
            <w:shd w:val="clear" w:color="auto" w:fill="auto"/>
            <w:vAlign w:val="center"/>
            <w:hideMark/>
          </w:tcPr>
          <w:p w14:paraId="43A881E3"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0.31</w:t>
            </w:r>
          </w:p>
        </w:tc>
        <w:tc>
          <w:tcPr>
            <w:tcW w:w="1307" w:type="dxa"/>
            <w:tcBorders>
              <w:top w:val="nil"/>
              <w:left w:val="nil"/>
              <w:bottom w:val="nil"/>
              <w:right w:val="nil"/>
            </w:tcBorders>
            <w:shd w:val="clear" w:color="auto" w:fill="auto"/>
            <w:noWrap/>
            <w:vAlign w:val="center"/>
            <w:hideMark/>
          </w:tcPr>
          <w:p w14:paraId="328BCB6A"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0.14</w:t>
            </w:r>
          </w:p>
        </w:tc>
        <w:tc>
          <w:tcPr>
            <w:tcW w:w="943" w:type="dxa"/>
            <w:tcBorders>
              <w:top w:val="nil"/>
              <w:left w:val="nil"/>
              <w:bottom w:val="nil"/>
              <w:right w:val="nil"/>
            </w:tcBorders>
            <w:shd w:val="clear" w:color="auto" w:fill="auto"/>
            <w:noWrap/>
            <w:vAlign w:val="center"/>
            <w:hideMark/>
          </w:tcPr>
          <w:p w14:paraId="38077534"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&lt;.001</w:t>
            </w:r>
          </w:p>
        </w:tc>
      </w:tr>
      <w:tr w:rsidR="005E2DCA" w:rsidRPr="005E2DCA" w14:paraId="0D74520B" w14:textId="77777777" w:rsidTr="005E2DCA">
        <w:trPr>
          <w:trHeight w:val="300"/>
        </w:trPr>
        <w:tc>
          <w:tcPr>
            <w:tcW w:w="1634" w:type="dxa"/>
            <w:tcBorders>
              <w:top w:val="nil"/>
              <w:left w:val="nil"/>
              <w:bottom w:val="nil"/>
              <w:right w:val="nil"/>
            </w:tcBorders>
            <w:shd w:val="clear" w:color="auto" w:fill="auto"/>
            <w:noWrap/>
            <w:vAlign w:val="center"/>
            <w:hideMark/>
          </w:tcPr>
          <w:p w14:paraId="4B9E2FB8"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p>
        </w:tc>
        <w:tc>
          <w:tcPr>
            <w:tcW w:w="1539" w:type="dxa"/>
            <w:tcBorders>
              <w:top w:val="nil"/>
              <w:left w:val="nil"/>
              <w:bottom w:val="nil"/>
              <w:right w:val="nil"/>
            </w:tcBorders>
            <w:shd w:val="clear" w:color="auto" w:fill="auto"/>
            <w:noWrap/>
            <w:vAlign w:val="center"/>
            <w:hideMark/>
          </w:tcPr>
          <w:p w14:paraId="0E997BB7"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Progressive</w:t>
            </w:r>
          </w:p>
        </w:tc>
        <w:tc>
          <w:tcPr>
            <w:tcW w:w="1272" w:type="dxa"/>
            <w:tcBorders>
              <w:top w:val="nil"/>
              <w:left w:val="nil"/>
              <w:bottom w:val="nil"/>
              <w:right w:val="nil"/>
            </w:tcBorders>
            <w:shd w:val="clear" w:color="auto" w:fill="auto"/>
            <w:noWrap/>
            <w:vAlign w:val="center"/>
            <w:hideMark/>
          </w:tcPr>
          <w:p w14:paraId="312BD51A"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0.81</w:t>
            </w:r>
          </w:p>
        </w:tc>
        <w:tc>
          <w:tcPr>
            <w:tcW w:w="1103" w:type="dxa"/>
            <w:tcBorders>
              <w:top w:val="nil"/>
              <w:left w:val="nil"/>
              <w:bottom w:val="nil"/>
              <w:right w:val="nil"/>
            </w:tcBorders>
            <w:shd w:val="clear" w:color="auto" w:fill="auto"/>
            <w:vAlign w:val="center"/>
            <w:hideMark/>
          </w:tcPr>
          <w:p w14:paraId="799B1411"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0.68</w:t>
            </w:r>
          </w:p>
        </w:tc>
        <w:tc>
          <w:tcPr>
            <w:tcW w:w="1040" w:type="dxa"/>
            <w:tcBorders>
              <w:top w:val="nil"/>
              <w:left w:val="nil"/>
              <w:bottom w:val="nil"/>
              <w:right w:val="nil"/>
            </w:tcBorders>
            <w:shd w:val="clear" w:color="auto" w:fill="auto"/>
            <w:vAlign w:val="center"/>
            <w:hideMark/>
          </w:tcPr>
          <w:p w14:paraId="4D5DD745"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0.95</w:t>
            </w:r>
          </w:p>
        </w:tc>
        <w:tc>
          <w:tcPr>
            <w:tcW w:w="1307" w:type="dxa"/>
            <w:tcBorders>
              <w:top w:val="nil"/>
              <w:left w:val="nil"/>
              <w:bottom w:val="nil"/>
              <w:right w:val="nil"/>
            </w:tcBorders>
            <w:shd w:val="clear" w:color="auto" w:fill="auto"/>
            <w:noWrap/>
            <w:vAlign w:val="center"/>
            <w:hideMark/>
          </w:tcPr>
          <w:p w14:paraId="24185F17"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0.73</w:t>
            </w:r>
          </w:p>
        </w:tc>
        <w:tc>
          <w:tcPr>
            <w:tcW w:w="943" w:type="dxa"/>
            <w:tcBorders>
              <w:top w:val="nil"/>
              <w:left w:val="nil"/>
              <w:bottom w:val="nil"/>
              <w:right w:val="nil"/>
            </w:tcBorders>
            <w:shd w:val="clear" w:color="auto" w:fill="auto"/>
            <w:noWrap/>
            <w:vAlign w:val="center"/>
            <w:hideMark/>
          </w:tcPr>
          <w:p w14:paraId="5604B3D8"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&lt;.001</w:t>
            </w:r>
          </w:p>
        </w:tc>
      </w:tr>
      <w:tr w:rsidR="005E2DCA" w:rsidRPr="005E2DCA" w14:paraId="57C38682" w14:textId="77777777" w:rsidTr="005E2DCA">
        <w:trPr>
          <w:trHeight w:val="300"/>
        </w:trPr>
        <w:tc>
          <w:tcPr>
            <w:tcW w:w="1634" w:type="dxa"/>
            <w:tcBorders>
              <w:top w:val="nil"/>
              <w:left w:val="nil"/>
              <w:bottom w:val="single" w:sz="4" w:space="0" w:color="auto"/>
              <w:right w:val="nil"/>
            </w:tcBorders>
            <w:shd w:val="clear" w:color="auto" w:fill="auto"/>
            <w:noWrap/>
            <w:vAlign w:val="center"/>
            <w:hideMark/>
          </w:tcPr>
          <w:p w14:paraId="427C2B0A"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Conspiracionism</w:t>
            </w:r>
          </w:p>
        </w:tc>
        <w:tc>
          <w:tcPr>
            <w:tcW w:w="1539" w:type="dxa"/>
            <w:tcBorders>
              <w:top w:val="nil"/>
              <w:left w:val="nil"/>
              <w:bottom w:val="single" w:sz="4" w:space="0" w:color="auto"/>
              <w:right w:val="nil"/>
            </w:tcBorders>
            <w:shd w:val="clear" w:color="auto" w:fill="auto"/>
            <w:noWrap/>
            <w:vAlign w:val="center"/>
            <w:hideMark/>
          </w:tcPr>
          <w:p w14:paraId="308BFD91" w14:textId="77777777" w:rsidR="005E2DCA" w:rsidRPr="005E2DCA" w:rsidRDefault="005E2DCA" w:rsidP="005E2DCA">
            <w:pPr>
              <w:spacing w:after="0" w:line="240" w:lineRule="auto"/>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Progressive</w:t>
            </w:r>
          </w:p>
        </w:tc>
        <w:tc>
          <w:tcPr>
            <w:tcW w:w="1272" w:type="dxa"/>
            <w:tcBorders>
              <w:top w:val="nil"/>
              <w:left w:val="nil"/>
              <w:bottom w:val="single" w:sz="4" w:space="0" w:color="auto"/>
              <w:right w:val="nil"/>
            </w:tcBorders>
            <w:shd w:val="clear" w:color="auto" w:fill="auto"/>
            <w:noWrap/>
            <w:vAlign w:val="center"/>
            <w:hideMark/>
          </w:tcPr>
          <w:p w14:paraId="058B82D7"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0.11</w:t>
            </w:r>
          </w:p>
        </w:tc>
        <w:tc>
          <w:tcPr>
            <w:tcW w:w="1103" w:type="dxa"/>
            <w:tcBorders>
              <w:top w:val="nil"/>
              <w:left w:val="nil"/>
              <w:bottom w:val="single" w:sz="4" w:space="0" w:color="auto"/>
              <w:right w:val="nil"/>
            </w:tcBorders>
            <w:shd w:val="clear" w:color="auto" w:fill="auto"/>
            <w:vAlign w:val="center"/>
            <w:hideMark/>
          </w:tcPr>
          <w:p w14:paraId="54271971"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0.02</w:t>
            </w:r>
          </w:p>
        </w:tc>
        <w:tc>
          <w:tcPr>
            <w:tcW w:w="1040" w:type="dxa"/>
            <w:tcBorders>
              <w:top w:val="nil"/>
              <w:left w:val="nil"/>
              <w:bottom w:val="single" w:sz="4" w:space="0" w:color="auto"/>
              <w:right w:val="nil"/>
            </w:tcBorders>
            <w:shd w:val="clear" w:color="auto" w:fill="auto"/>
            <w:vAlign w:val="center"/>
            <w:hideMark/>
          </w:tcPr>
          <w:p w14:paraId="7B07EBC0"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0.20</w:t>
            </w:r>
          </w:p>
        </w:tc>
        <w:tc>
          <w:tcPr>
            <w:tcW w:w="1307" w:type="dxa"/>
            <w:tcBorders>
              <w:top w:val="nil"/>
              <w:left w:val="nil"/>
              <w:bottom w:val="single" w:sz="4" w:space="0" w:color="auto"/>
              <w:right w:val="nil"/>
            </w:tcBorders>
            <w:shd w:val="clear" w:color="auto" w:fill="auto"/>
            <w:noWrap/>
            <w:vAlign w:val="center"/>
            <w:hideMark/>
          </w:tcPr>
          <w:p w14:paraId="79EC0D92"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0.09</w:t>
            </w:r>
          </w:p>
        </w:tc>
        <w:tc>
          <w:tcPr>
            <w:tcW w:w="943" w:type="dxa"/>
            <w:tcBorders>
              <w:top w:val="nil"/>
              <w:left w:val="nil"/>
              <w:bottom w:val="single" w:sz="4" w:space="0" w:color="auto"/>
              <w:right w:val="nil"/>
            </w:tcBorders>
            <w:shd w:val="clear" w:color="auto" w:fill="auto"/>
            <w:noWrap/>
            <w:vAlign w:val="center"/>
            <w:hideMark/>
          </w:tcPr>
          <w:p w14:paraId="6FD19EBC" w14:textId="77777777" w:rsidR="005E2DCA" w:rsidRPr="005E2DCA" w:rsidRDefault="005E2DCA" w:rsidP="005E2DCA">
            <w:pPr>
              <w:spacing w:after="0" w:line="240" w:lineRule="auto"/>
              <w:jc w:val="center"/>
              <w:rPr>
                <w:rFonts w:ascii="Times New Roman" w:eastAsia="Times New Roman" w:hAnsi="Times New Roman" w:cs="Times New Roman"/>
                <w:color w:val="000000"/>
                <w:sz w:val="20"/>
                <w:szCs w:val="20"/>
                <w:lang w:eastAsia="es-ES"/>
              </w:rPr>
            </w:pPr>
            <w:r w:rsidRPr="005E2DCA">
              <w:rPr>
                <w:rFonts w:ascii="Times New Roman" w:eastAsia="Times New Roman" w:hAnsi="Times New Roman" w:cs="Times New Roman"/>
                <w:color w:val="000000"/>
                <w:sz w:val="20"/>
                <w:szCs w:val="20"/>
                <w:lang w:eastAsia="es-ES"/>
              </w:rPr>
              <w:t>0.019</w:t>
            </w:r>
          </w:p>
        </w:tc>
      </w:tr>
    </w:tbl>
    <w:p w14:paraId="67061A0B" w14:textId="0E6ED829" w:rsidR="003D28F5" w:rsidRPr="003D28F5" w:rsidRDefault="003D28F5" w:rsidP="004F6D92">
      <w:pPr>
        <w:ind w:firstLine="576"/>
        <w:rPr>
          <w:rFonts w:ascii="Times New Roman" w:hAnsi="Times New Roman" w:cs="Times New Roman"/>
          <w:lang w:val="en-GB"/>
        </w:rPr>
      </w:pPr>
    </w:p>
    <w:p w14:paraId="3E828F93" w14:textId="03C7BE22" w:rsidR="005B2B61" w:rsidRPr="005B57D5" w:rsidRDefault="005B2B61" w:rsidP="005B2B61">
      <w:pPr>
        <w:pStyle w:val="Ttulo1"/>
        <w:rPr>
          <w:rFonts w:ascii="Times New Roman" w:hAnsi="Times New Roman" w:cs="Times New Roman"/>
          <w:i/>
          <w:color w:val="auto"/>
          <w:sz w:val="22"/>
          <w:szCs w:val="22"/>
          <w:lang w:val="en-GB"/>
        </w:rPr>
      </w:pPr>
      <w:commentRangeStart w:id="17"/>
      <w:r>
        <w:rPr>
          <w:rFonts w:ascii="Times New Roman" w:hAnsi="Times New Roman" w:cs="Times New Roman"/>
          <w:i/>
          <w:color w:val="auto"/>
          <w:sz w:val="22"/>
          <w:szCs w:val="22"/>
          <w:lang w:val="en-GB"/>
        </w:rPr>
        <w:t>Discussion</w:t>
      </w:r>
      <w:commentRangeEnd w:id="17"/>
      <w:r w:rsidR="00F92CC0">
        <w:rPr>
          <w:rStyle w:val="Refdecomentario"/>
          <w:rFonts w:asciiTheme="minorHAnsi" w:eastAsiaTheme="minorHAnsi" w:hAnsiTheme="minorHAnsi" w:cstheme="minorBidi"/>
          <w:color w:val="auto"/>
        </w:rPr>
        <w:commentReference w:id="17"/>
      </w:r>
    </w:p>
    <w:p w14:paraId="50BF5019" w14:textId="77777777" w:rsidR="005B2B61" w:rsidRPr="001B221A" w:rsidRDefault="005B2B61" w:rsidP="00C93133">
      <w:pPr>
        <w:ind w:firstLine="576"/>
        <w:rPr>
          <w:rFonts w:ascii="Times New Roman" w:hAnsi="Times New Roman" w:cs="Times New Roman"/>
          <w:sz w:val="18"/>
          <w:lang w:val="en-GB"/>
        </w:rPr>
      </w:pPr>
    </w:p>
    <w:p w14:paraId="41E9FE79" w14:textId="77777777" w:rsidR="004F6D92" w:rsidRDefault="004F6D92">
      <w:pPr>
        <w:rPr>
          <w:rFonts w:ascii="Times New Roman" w:hAnsi="Times New Roman" w:cs="Times New Roman"/>
          <w:b/>
          <w:lang w:val="en-GB"/>
        </w:rPr>
      </w:pPr>
      <w:r>
        <w:rPr>
          <w:rFonts w:ascii="Times New Roman" w:hAnsi="Times New Roman" w:cs="Times New Roman"/>
          <w:b/>
          <w:lang w:val="en-GB"/>
        </w:rPr>
        <w:br w:type="page"/>
      </w:r>
    </w:p>
    <w:p w14:paraId="17CB318E" w14:textId="6EDA25D3" w:rsidR="00445D81" w:rsidRDefault="00445D81" w:rsidP="00E432C8">
      <w:pPr>
        <w:rPr>
          <w:rFonts w:ascii="Times New Roman" w:hAnsi="Times New Roman" w:cs="Times New Roman"/>
          <w:b/>
          <w:lang w:val="en-GB"/>
        </w:rPr>
      </w:pPr>
      <w:r w:rsidRPr="00445D81">
        <w:rPr>
          <w:rFonts w:ascii="Times New Roman" w:hAnsi="Times New Roman" w:cs="Times New Roman"/>
          <w:b/>
          <w:lang w:val="en-GB"/>
        </w:rPr>
        <w:lastRenderedPageBreak/>
        <w:t>Appendix A</w:t>
      </w:r>
      <w:r>
        <w:rPr>
          <w:rFonts w:ascii="Times New Roman" w:hAnsi="Times New Roman" w:cs="Times New Roman"/>
          <w:b/>
          <w:lang w:val="en-GB"/>
        </w:rPr>
        <w:t xml:space="preserve">. Univariate normality and </w:t>
      </w:r>
      <w:r w:rsidR="00267507">
        <w:rPr>
          <w:rFonts w:ascii="Times New Roman" w:hAnsi="Times New Roman" w:cs="Times New Roman"/>
          <w:b/>
          <w:lang w:val="en-GB"/>
        </w:rPr>
        <w:t>outlier detection</w:t>
      </w:r>
    </w:p>
    <w:tbl>
      <w:tblPr>
        <w:tblW w:w="8320" w:type="dxa"/>
        <w:jc w:val="center"/>
        <w:tblLook w:val="04A0" w:firstRow="1" w:lastRow="0" w:firstColumn="1" w:lastColumn="0" w:noHBand="0" w:noVBand="1"/>
      </w:tblPr>
      <w:tblGrid>
        <w:gridCol w:w="1480"/>
        <w:gridCol w:w="1160"/>
        <w:gridCol w:w="1160"/>
        <w:gridCol w:w="1220"/>
        <w:gridCol w:w="1160"/>
        <w:gridCol w:w="1160"/>
        <w:gridCol w:w="980"/>
      </w:tblGrid>
      <w:tr w:rsidR="00C92190" w:rsidRPr="006570B0" w14:paraId="20383B81" w14:textId="77777777" w:rsidTr="00C92190">
        <w:trPr>
          <w:trHeight w:val="288"/>
          <w:jc w:val="center"/>
        </w:trPr>
        <w:tc>
          <w:tcPr>
            <w:tcW w:w="2640" w:type="dxa"/>
            <w:gridSpan w:val="2"/>
            <w:tcBorders>
              <w:top w:val="single" w:sz="4" w:space="0" w:color="auto"/>
              <w:left w:val="nil"/>
              <w:bottom w:val="single" w:sz="4" w:space="0" w:color="auto"/>
              <w:right w:val="nil"/>
            </w:tcBorders>
            <w:shd w:val="clear" w:color="auto" w:fill="auto"/>
            <w:noWrap/>
            <w:vAlign w:val="center"/>
            <w:hideMark/>
          </w:tcPr>
          <w:p w14:paraId="04186713" w14:textId="77777777" w:rsidR="00C92190" w:rsidRPr="00C92190" w:rsidRDefault="00C92190" w:rsidP="00C92190">
            <w:pPr>
              <w:spacing w:after="0" w:line="240" w:lineRule="auto"/>
              <w:rPr>
                <w:rFonts w:ascii="Times New Roman" w:eastAsia="Times New Roman" w:hAnsi="Times New Roman" w:cs="Times New Roman"/>
                <w:sz w:val="20"/>
                <w:szCs w:val="20"/>
                <w:lang w:val="en-GB" w:eastAsia="en-GB"/>
              </w:rPr>
            </w:pPr>
            <w:r w:rsidRPr="00C92190">
              <w:rPr>
                <w:rFonts w:ascii="Times New Roman" w:eastAsia="Times New Roman" w:hAnsi="Times New Roman" w:cs="Times New Roman"/>
                <w:sz w:val="20"/>
                <w:szCs w:val="20"/>
                <w:lang w:val="en-GB" w:eastAsia="en-GB"/>
              </w:rPr>
              <w:t>Table A1. Shapiro and Rosner tests</w:t>
            </w:r>
          </w:p>
        </w:tc>
        <w:tc>
          <w:tcPr>
            <w:tcW w:w="1160" w:type="dxa"/>
            <w:tcBorders>
              <w:top w:val="single" w:sz="4" w:space="0" w:color="auto"/>
              <w:left w:val="nil"/>
              <w:bottom w:val="single" w:sz="4" w:space="0" w:color="auto"/>
              <w:right w:val="nil"/>
            </w:tcBorders>
            <w:shd w:val="clear" w:color="auto" w:fill="auto"/>
            <w:noWrap/>
            <w:vAlign w:val="center"/>
            <w:hideMark/>
          </w:tcPr>
          <w:p w14:paraId="3736FAD3" w14:textId="77777777" w:rsidR="00C92190" w:rsidRPr="00C92190" w:rsidRDefault="00C92190" w:rsidP="00C92190">
            <w:pPr>
              <w:spacing w:after="0" w:line="240" w:lineRule="auto"/>
              <w:jc w:val="center"/>
              <w:rPr>
                <w:rFonts w:ascii="Times New Roman" w:eastAsia="Times New Roman" w:hAnsi="Times New Roman" w:cs="Times New Roman"/>
                <w:color w:val="0563C1"/>
                <w:sz w:val="20"/>
                <w:szCs w:val="20"/>
                <w:u w:val="single"/>
                <w:lang w:val="en-GB" w:eastAsia="en-GB"/>
              </w:rPr>
            </w:pPr>
            <w:r w:rsidRPr="00C92190">
              <w:rPr>
                <w:rFonts w:ascii="Times New Roman" w:eastAsia="Times New Roman" w:hAnsi="Times New Roman" w:cs="Times New Roman"/>
                <w:color w:val="0563C1"/>
                <w:sz w:val="20"/>
                <w:szCs w:val="20"/>
                <w:u w:val="single"/>
                <w:lang w:val="en-GB" w:eastAsia="en-GB"/>
              </w:rPr>
              <w:t> </w:t>
            </w:r>
          </w:p>
        </w:tc>
        <w:tc>
          <w:tcPr>
            <w:tcW w:w="1220" w:type="dxa"/>
            <w:tcBorders>
              <w:top w:val="single" w:sz="4" w:space="0" w:color="auto"/>
              <w:left w:val="nil"/>
              <w:bottom w:val="single" w:sz="4" w:space="0" w:color="auto"/>
              <w:right w:val="nil"/>
            </w:tcBorders>
            <w:shd w:val="clear" w:color="auto" w:fill="auto"/>
            <w:noWrap/>
            <w:vAlign w:val="center"/>
            <w:hideMark/>
          </w:tcPr>
          <w:p w14:paraId="53414FF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 </w:t>
            </w:r>
          </w:p>
        </w:tc>
        <w:tc>
          <w:tcPr>
            <w:tcW w:w="1160" w:type="dxa"/>
            <w:tcBorders>
              <w:top w:val="single" w:sz="4" w:space="0" w:color="auto"/>
              <w:left w:val="nil"/>
              <w:bottom w:val="single" w:sz="4" w:space="0" w:color="auto"/>
              <w:right w:val="nil"/>
            </w:tcBorders>
            <w:shd w:val="clear" w:color="auto" w:fill="auto"/>
            <w:noWrap/>
            <w:vAlign w:val="center"/>
            <w:hideMark/>
          </w:tcPr>
          <w:p w14:paraId="0BA56C0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 </w:t>
            </w:r>
          </w:p>
        </w:tc>
        <w:tc>
          <w:tcPr>
            <w:tcW w:w="1160" w:type="dxa"/>
            <w:tcBorders>
              <w:top w:val="single" w:sz="4" w:space="0" w:color="auto"/>
              <w:left w:val="nil"/>
              <w:bottom w:val="single" w:sz="4" w:space="0" w:color="auto"/>
              <w:right w:val="nil"/>
            </w:tcBorders>
            <w:shd w:val="clear" w:color="auto" w:fill="auto"/>
            <w:noWrap/>
            <w:vAlign w:val="center"/>
            <w:hideMark/>
          </w:tcPr>
          <w:p w14:paraId="642D41D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 </w:t>
            </w:r>
          </w:p>
        </w:tc>
        <w:tc>
          <w:tcPr>
            <w:tcW w:w="980" w:type="dxa"/>
            <w:tcBorders>
              <w:top w:val="single" w:sz="4" w:space="0" w:color="auto"/>
              <w:left w:val="nil"/>
              <w:bottom w:val="single" w:sz="4" w:space="0" w:color="auto"/>
              <w:right w:val="nil"/>
            </w:tcBorders>
            <w:shd w:val="clear" w:color="auto" w:fill="auto"/>
            <w:noWrap/>
            <w:vAlign w:val="center"/>
            <w:hideMark/>
          </w:tcPr>
          <w:p w14:paraId="3742FED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 </w:t>
            </w:r>
          </w:p>
        </w:tc>
      </w:tr>
      <w:tr w:rsidR="00C92190" w:rsidRPr="00C92190" w14:paraId="388AB576" w14:textId="77777777" w:rsidTr="00C92190">
        <w:trPr>
          <w:trHeight w:val="528"/>
          <w:jc w:val="center"/>
        </w:trPr>
        <w:tc>
          <w:tcPr>
            <w:tcW w:w="1480" w:type="dxa"/>
            <w:tcBorders>
              <w:top w:val="nil"/>
              <w:left w:val="nil"/>
              <w:bottom w:val="single" w:sz="4" w:space="0" w:color="auto"/>
              <w:right w:val="nil"/>
            </w:tcBorders>
            <w:shd w:val="clear" w:color="auto" w:fill="auto"/>
            <w:vAlign w:val="center"/>
            <w:hideMark/>
          </w:tcPr>
          <w:p w14:paraId="284F87D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Item Name</w:t>
            </w:r>
          </w:p>
        </w:tc>
        <w:tc>
          <w:tcPr>
            <w:tcW w:w="1160" w:type="dxa"/>
            <w:tcBorders>
              <w:top w:val="nil"/>
              <w:left w:val="nil"/>
              <w:bottom w:val="single" w:sz="4" w:space="0" w:color="auto"/>
              <w:right w:val="nil"/>
            </w:tcBorders>
            <w:shd w:val="clear" w:color="auto" w:fill="auto"/>
            <w:vAlign w:val="center"/>
            <w:hideMark/>
          </w:tcPr>
          <w:p w14:paraId="0E1A79D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W</w:t>
            </w:r>
          </w:p>
        </w:tc>
        <w:tc>
          <w:tcPr>
            <w:tcW w:w="1160" w:type="dxa"/>
            <w:tcBorders>
              <w:top w:val="nil"/>
              <w:left w:val="nil"/>
              <w:bottom w:val="single" w:sz="4" w:space="0" w:color="auto"/>
              <w:right w:val="nil"/>
            </w:tcBorders>
            <w:shd w:val="clear" w:color="auto" w:fill="auto"/>
            <w:vAlign w:val="center"/>
            <w:hideMark/>
          </w:tcPr>
          <w:p w14:paraId="28C07B2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p-value</w:t>
            </w:r>
          </w:p>
        </w:tc>
        <w:tc>
          <w:tcPr>
            <w:tcW w:w="1220" w:type="dxa"/>
            <w:tcBorders>
              <w:top w:val="nil"/>
              <w:left w:val="nil"/>
              <w:bottom w:val="single" w:sz="4" w:space="0" w:color="auto"/>
              <w:right w:val="nil"/>
            </w:tcBorders>
            <w:shd w:val="clear" w:color="auto" w:fill="auto"/>
            <w:vAlign w:val="center"/>
            <w:hideMark/>
          </w:tcPr>
          <w:p w14:paraId="7B4074E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Observation number</w:t>
            </w:r>
          </w:p>
        </w:tc>
        <w:tc>
          <w:tcPr>
            <w:tcW w:w="1160" w:type="dxa"/>
            <w:tcBorders>
              <w:top w:val="nil"/>
              <w:left w:val="nil"/>
              <w:bottom w:val="single" w:sz="4" w:space="0" w:color="auto"/>
              <w:right w:val="nil"/>
            </w:tcBorders>
            <w:shd w:val="clear" w:color="auto" w:fill="auto"/>
            <w:vAlign w:val="center"/>
            <w:hideMark/>
          </w:tcPr>
          <w:p w14:paraId="72D1D2E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R</w:t>
            </w:r>
          </w:p>
        </w:tc>
        <w:tc>
          <w:tcPr>
            <w:tcW w:w="1160" w:type="dxa"/>
            <w:tcBorders>
              <w:top w:val="nil"/>
              <w:left w:val="nil"/>
              <w:bottom w:val="single" w:sz="4" w:space="0" w:color="auto"/>
              <w:right w:val="nil"/>
            </w:tcBorders>
            <w:shd w:val="clear" w:color="auto" w:fill="auto"/>
            <w:vAlign w:val="center"/>
            <w:hideMark/>
          </w:tcPr>
          <w:p w14:paraId="7694D40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Lambda</w:t>
            </w:r>
          </w:p>
        </w:tc>
        <w:tc>
          <w:tcPr>
            <w:tcW w:w="980" w:type="dxa"/>
            <w:tcBorders>
              <w:top w:val="nil"/>
              <w:left w:val="nil"/>
              <w:bottom w:val="single" w:sz="4" w:space="0" w:color="auto"/>
              <w:right w:val="nil"/>
            </w:tcBorders>
            <w:shd w:val="clear" w:color="auto" w:fill="auto"/>
            <w:vAlign w:val="center"/>
            <w:hideMark/>
          </w:tcPr>
          <w:p w14:paraId="469761A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Outlier</w:t>
            </w:r>
          </w:p>
        </w:tc>
      </w:tr>
      <w:tr w:rsidR="00C92190" w:rsidRPr="00C92190" w14:paraId="627844F5" w14:textId="77777777" w:rsidTr="00C92190">
        <w:trPr>
          <w:trHeight w:val="288"/>
          <w:jc w:val="center"/>
        </w:trPr>
        <w:tc>
          <w:tcPr>
            <w:tcW w:w="1480" w:type="dxa"/>
            <w:tcBorders>
              <w:top w:val="nil"/>
              <w:left w:val="nil"/>
              <w:bottom w:val="nil"/>
              <w:right w:val="nil"/>
            </w:tcBorders>
            <w:shd w:val="clear" w:color="auto" w:fill="auto"/>
            <w:hideMark/>
          </w:tcPr>
          <w:p w14:paraId="3C604FA0"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SR1</w:t>
            </w:r>
          </w:p>
        </w:tc>
        <w:tc>
          <w:tcPr>
            <w:tcW w:w="1160" w:type="dxa"/>
            <w:tcBorders>
              <w:top w:val="nil"/>
              <w:left w:val="nil"/>
              <w:bottom w:val="nil"/>
              <w:right w:val="nil"/>
            </w:tcBorders>
            <w:shd w:val="clear" w:color="auto" w:fill="auto"/>
            <w:noWrap/>
            <w:vAlign w:val="center"/>
            <w:hideMark/>
          </w:tcPr>
          <w:p w14:paraId="55DB8C3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0.87</w:t>
            </w:r>
          </w:p>
        </w:tc>
        <w:tc>
          <w:tcPr>
            <w:tcW w:w="1160" w:type="dxa"/>
            <w:tcBorders>
              <w:top w:val="nil"/>
              <w:left w:val="nil"/>
              <w:bottom w:val="nil"/>
              <w:right w:val="nil"/>
            </w:tcBorders>
            <w:shd w:val="clear" w:color="auto" w:fill="auto"/>
            <w:noWrap/>
            <w:vAlign w:val="center"/>
            <w:hideMark/>
          </w:tcPr>
          <w:p w14:paraId="629EBA5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7E5FD42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149</w:t>
            </w:r>
          </w:p>
        </w:tc>
        <w:tc>
          <w:tcPr>
            <w:tcW w:w="1160" w:type="dxa"/>
            <w:tcBorders>
              <w:top w:val="nil"/>
              <w:left w:val="nil"/>
              <w:bottom w:val="nil"/>
              <w:right w:val="nil"/>
            </w:tcBorders>
            <w:shd w:val="clear" w:color="auto" w:fill="auto"/>
            <w:noWrap/>
            <w:vAlign w:val="center"/>
            <w:hideMark/>
          </w:tcPr>
          <w:p w14:paraId="3D5AC49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4.30</w:t>
            </w:r>
          </w:p>
        </w:tc>
        <w:tc>
          <w:tcPr>
            <w:tcW w:w="1160" w:type="dxa"/>
            <w:tcBorders>
              <w:top w:val="nil"/>
              <w:left w:val="nil"/>
              <w:bottom w:val="nil"/>
              <w:right w:val="nil"/>
            </w:tcBorders>
            <w:shd w:val="clear" w:color="auto" w:fill="auto"/>
            <w:noWrap/>
            <w:vAlign w:val="center"/>
            <w:hideMark/>
          </w:tcPr>
          <w:p w14:paraId="5E35C35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4F9356D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52498A85" w14:textId="77777777" w:rsidTr="00C92190">
        <w:trPr>
          <w:trHeight w:val="288"/>
          <w:jc w:val="center"/>
        </w:trPr>
        <w:tc>
          <w:tcPr>
            <w:tcW w:w="1480" w:type="dxa"/>
            <w:tcBorders>
              <w:top w:val="nil"/>
              <w:left w:val="nil"/>
              <w:bottom w:val="nil"/>
              <w:right w:val="nil"/>
            </w:tcBorders>
            <w:shd w:val="clear" w:color="auto" w:fill="auto"/>
            <w:hideMark/>
          </w:tcPr>
          <w:p w14:paraId="3AFA61B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3282925A"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5635525F"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56A5F1E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225</w:t>
            </w:r>
          </w:p>
        </w:tc>
        <w:tc>
          <w:tcPr>
            <w:tcW w:w="1160" w:type="dxa"/>
            <w:tcBorders>
              <w:top w:val="nil"/>
              <w:left w:val="nil"/>
              <w:bottom w:val="nil"/>
              <w:right w:val="nil"/>
            </w:tcBorders>
            <w:shd w:val="clear" w:color="auto" w:fill="auto"/>
            <w:noWrap/>
            <w:vAlign w:val="center"/>
            <w:hideMark/>
          </w:tcPr>
          <w:p w14:paraId="373D501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4.32</w:t>
            </w:r>
          </w:p>
        </w:tc>
        <w:tc>
          <w:tcPr>
            <w:tcW w:w="1160" w:type="dxa"/>
            <w:tcBorders>
              <w:top w:val="nil"/>
              <w:left w:val="nil"/>
              <w:bottom w:val="nil"/>
              <w:right w:val="nil"/>
            </w:tcBorders>
            <w:shd w:val="clear" w:color="auto" w:fill="auto"/>
            <w:noWrap/>
            <w:vAlign w:val="center"/>
            <w:hideMark/>
          </w:tcPr>
          <w:p w14:paraId="4636EFF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44A03CC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35AC3175" w14:textId="77777777" w:rsidTr="00C92190">
        <w:trPr>
          <w:trHeight w:val="288"/>
          <w:jc w:val="center"/>
        </w:trPr>
        <w:tc>
          <w:tcPr>
            <w:tcW w:w="1480" w:type="dxa"/>
            <w:tcBorders>
              <w:top w:val="nil"/>
              <w:left w:val="nil"/>
              <w:bottom w:val="nil"/>
              <w:right w:val="nil"/>
            </w:tcBorders>
            <w:shd w:val="clear" w:color="auto" w:fill="auto"/>
            <w:hideMark/>
          </w:tcPr>
          <w:p w14:paraId="6A53E86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3008B52E"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591B6ACB"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0BDCD9B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463</w:t>
            </w:r>
          </w:p>
        </w:tc>
        <w:tc>
          <w:tcPr>
            <w:tcW w:w="1160" w:type="dxa"/>
            <w:tcBorders>
              <w:top w:val="nil"/>
              <w:left w:val="nil"/>
              <w:bottom w:val="nil"/>
              <w:right w:val="nil"/>
            </w:tcBorders>
            <w:shd w:val="clear" w:color="auto" w:fill="auto"/>
            <w:noWrap/>
            <w:vAlign w:val="center"/>
            <w:hideMark/>
          </w:tcPr>
          <w:p w14:paraId="329937D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4.34</w:t>
            </w:r>
          </w:p>
        </w:tc>
        <w:tc>
          <w:tcPr>
            <w:tcW w:w="1160" w:type="dxa"/>
            <w:tcBorders>
              <w:top w:val="nil"/>
              <w:left w:val="nil"/>
              <w:bottom w:val="nil"/>
              <w:right w:val="nil"/>
            </w:tcBorders>
            <w:shd w:val="clear" w:color="auto" w:fill="auto"/>
            <w:noWrap/>
            <w:vAlign w:val="center"/>
            <w:hideMark/>
          </w:tcPr>
          <w:p w14:paraId="3B01193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3430229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7BB30214" w14:textId="77777777" w:rsidTr="00C92190">
        <w:trPr>
          <w:trHeight w:val="288"/>
          <w:jc w:val="center"/>
        </w:trPr>
        <w:tc>
          <w:tcPr>
            <w:tcW w:w="1480" w:type="dxa"/>
            <w:tcBorders>
              <w:top w:val="nil"/>
              <w:left w:val="nil"/>
              <w:bottom w:val="nil"/>
              <w:right w:val="nil"/>
            </w:tcBorders>
            <w:shd w:val="clear" w:color="auto" w:fill="auto"/>
            <w:hideMark/>
          </w:tcPr>
          <w:p w14:paraId="29F2223B"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SR2</w:t>
            </w:r>
          </w:p>
        </w:tc>
        <w:tc>
          <w:tcPr>
            <w:tcW w:w="1160" w:type="dxa"/>
            <w:tcBorders>
              <w:top w:val="nil"/>
              <w:left w:val="nil"/>
              <w:bottom w:val="nil"/>
              <w:right w:val="nil"/>
            </w:tcBorders>
            <w:shd w:val="clear" w:color="auto" w:fill="auto"/>
            <w:noWrap/>
            <w:vAlign w:val="center"/>
            <w:hideMark/>
          </w:tcPr>
          <w:p w14:paraId="49180B4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0.92</w:t>
            </w:r>
          </w:p>
        </w:tc>
        <w:tc>
          <w:tcPr>
            <w:tcW w:w="1160" w:type="dxa"/>
            <w:tcBorders>
              <w:top w:val="nil"/>
              <w:left w:val="nil"/>
              <w:bottom w:val="nil"/>
              <w:right w:val="nil"/>
            </w:tcBorders>
            <w:shd w:val="clear" w:color="auto" w:fill="auto"/>
            <w:noWrap/>
            <w:vAlign w:val="center"/>
            <w:hideMark/>
          </w:tcPr>
          <w:p w14:paraId="3A754E1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414214D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48</w:t>
            </w:r>
          </w:p>
        </w:tc>
        <w:tc>
          <w:tcPr>
            <w:tcW w:w="1160" w:type="dxa"/>
            <w:tcBorders>
              <w:top w:val="nil"/>
              <w:left w:val="nil"/>
              <w:bottom w:val="nil"/>
              <w:right w:val="nil"/>
            </w:tcBorders>
            <w:shd w:val="clear" w:color="auto" w:fill="auto"/>
            <w:noWrap/>
            <w:vAlign w:val="center"/>
            <w:hideMark/>
          </w:tcPr>
          <w:p w14:paraId="1F2623F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3.27</w:t>
            </w:r>
          </w:p>
        </w:tc>
        <w:tc>
          <w:tcPr>
            <w:tcW w:w="1160" w:type="dxa"/>
            <w:tcBorders>
              <w:top w:val="nil"/>
              <w:left w:val="nil"/>
              <w:bottom w:val="nil"/>
              <w:right w:val="nil"/>
            </w:tcBorders>
            <w:shd w:val="clear" w:color="auto" w:fill="auto"/>
            <w:noWrap/>
            <w:vAlign w:val="center"/>
            <w:hideMark/>
          </w:tcPr>
          <w:p w14:paraId="153EACD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2079CCD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2C0176B6" w14:textId="77777777" w:rsidTr="00C92190">
        <w:trPr>
          <w:trHeight w:val="288"/>
          <w:jc w:val="center"/>
        </w:trPr>
        <w:tc>
          <w:tcPr>
            <w:tcW w:w="1480" w:type="dxa"/>
            <w:tcBorders>
              <w:top w:val="nil"/>
              <w:left w:val="nil"/>
              <w:bottom w:val="nil"/>
              <w:right w:val="nil"/>
            </w:tcBorders>
            <w:shd w:val="clear" w:color="auto" w:fill="auto"/>
            <w:hideMark/>
          </w:tcPr>
          <w:p w14:paraId="1D63B42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1502EB73"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2C0F65DB"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65C35C8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124</w:t>
            </w:r>
          </w:p>
        </w:tc>
        <w:tc>
          <w:tcPr>
            <w:tcW w:w="1160" w:type="dxa"/>
            <w:tcBorders>
              <w:top w:val="nil"/>
              <w:left w:val="nil"/>
              <w:bottom w:val="nil"/>
              <w:right w:val="nil"/>
            </w:tcBorders>
            <w:shd w:val="clear" w:color="auto" w:fill="auto"/>
            <w:noWrap/>
            <w:vAlign w:val="center"/>
            <w:hideMark/>
          </w:tcPr>
          <w:p w14:paraId="12C2467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3.28</w:t>
            </w:r>
          </w:p>
        </w:tc>
        <w:tc>
          <w:tcPr>
            <w:tcW w:w="1160" w:type="dxa"/>
            <w:tcBorders>
              <w:top w:val="nil"/>
              <w:left w:val="nil"/>
              <w:bottom w:val="nil"/>
              <w:right w:val="nil"/>
            </w:tcBorders>
            <w:shd w:val="clear" w:color="auto" w:fill="auto"/>
            <w:noWrap/>
            <w:vAlign w:val="center"/>
            <w:hideMark/>
          </w:tcPr>
          <w:p w14:paraId="42163AB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69D859F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396AFBA7" w14:textId="77777777" w:rsidTr="00C92190">
        <w:trPr>
          <w:trHeight w:val="288"/>
          <w:jc w:val="center"/>
        </w:trPr>
        <w:tc>
          <w:tcPr>
            <w:tcW w:w="1480" w:type="dxa"/>
            <w:tcBorders>
              <w:top w:val="nil"/>
              <w:left w:val="nil"/>
              <w:bottom w:val="nil"/>
              <w:right w:val="nil"/>
            </w:tcBorders>
            <w:shd w:val="clear" w:color="auto" w:fill="auto"/>
            <w:hideMark/>
          </w:tcPr>
          <w:p w14:paraId="4F33ED3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16216E85"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1B99959F"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6E0DBC2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163</w:t>
            </w:r>
          </w:p>
        </w:tc>
        <w:tc>
          <w:tcPr>
            <w:tcW w:w="1160" w:type="dxa"/>
            <w:tcBorders>
              <w:top w:val="nil"/>
              <w:left w:val="nil"/>
              <w:bottom w:val="nil"/>
              <w:right w:val="nil"/>
            </w:tcBorders>
            <w:shd w:val="clear" w:color="auto" w:fill="auto"/>
            <w:noWrap/>
            <w:vAlign w:val="center"/>
            <w:hideMark/>
          </w:tcPr>
          <w:p w14:paraId="1FF89B6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3.29</w:t>
            </w:r>
          </w:p>
        </w:tc>
        <w:tc>
          <w:tcPr>
            <w:tcW w:w="1160" w:type="dxa"/>
            <w:tcBorders>
              <w:top w:val="nil"/>
              <w:left w:val="nil"/>
              <w:bottom w:val="nil"/>
              <w:right w:val="nil"/>
            </w:tcBorders>
            <w:shd w:val="clear" w:color="auto" w:fill="auto"/>
            <w:noWrap/>
            <w:vAlign w:val="center"/>
            <w:hideMark/>
          </w:tcPr>
          <w:p w14:paraId="1F6FB4B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1B7382B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26A82E2A" w14:textId="77777777" w:rsidTr="00C92190">
        <w:trPr>
          <w:trHeight w:val="288"/>
          <w:jc w:val="center"/>
        </w:trPr>
        <w:tc>
          <w:tcPr>
            <w:tcW w:w="1480" w:type="dxa"/>
            <w:tcBorders>
              <w:top w:val="nil"/>
              <w:left w:val="nil"/>
              <w:bottom w:val="nil"/>
              <w:right w:val="nil"/>
            </w:tcBorders>
            <w:shd w:val="clear" w:color="auto" w:fill="auto"/>
            <w:hideMark/>
          </w:tcPr>
          <w:p w14:paraId="58450697"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SR3</w:t>
            </w:r>
          </w:p>
        </w:tc>
        <w:tc>
          <w:tcPr>
            <w:tcW w:w="1160" w:type="dxa"/>
            <w:tcBorders>
              <w:top w:val="nil"/>
              <w:left w:val="nil"/>
              <w:bottom w:val="nil"/>
              <w:right w:val="nil"/>
            </w:tcBorders>
            <w:shd w:val="clear" w:color="auto" w:fill="auto"/>
            <w:noWrap/>
            <w:vAlign w:val="center"/>
            <w:hideMark/>
          </w:tcPr>
          <w:p w14:paraId="6B1AAF4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0.88</w:t>
            </w:r>
          </w:p>
        </w:tc>
        <w:tc>
          <w:tcPr>
            <w:tcW w:w="1160" w:type="dxa"/>
            <w:tcBorders>
              <w:top w:val="nil"/>
              <w:left w:val="nil"/>
              <w:bottom w:val="nil"/>
              <w:right w:val="nil"/>
            </w:tcBorders>
            <w:shd w:val="clear" w:color="auto" w:fill="auto"/>
            <w:noWrap/>
            <w:vAlign w:val="center"/>
            <w:hideMark/>
          </w:tcPr>
          <w:p w14:paraId="79C37AF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5B50D12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68</w:t>
            </w:r>
          </w:p>
        </w:tc>
        <w:tc>
          <w:tcPr>
            <w:tcW w:w="1160" w:type="dxa"/>
            <w:tcBorders>
              <w:top w:val="nil"/>
              <w:left w:val="nil"/>
              <w:bottom w:val="nil"/>
              <w:right w:val="nil"/>
            </w:tcBorders>
            <w:shd w:val="clear" w:color="auto" w:fill="auto"/>
            <w:noWrap/>
            <w:vAlign w:val="center"/>
            <w:hideMark/>
          </w:tcPr>
          <w:p w14:paraId="4674E8B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3.51</w:t>
            </w:r>
          </w:p>
        </w:tc>
        <w:tc>
          <w:tcPr>
            <w:tcW w:w="1160" w:type="dxa"/>
            <w:tcBorders>
              <w:top w:val="nil"/>
              <w:left w:val="nil"/>
              <w:bottom w:val="nil"/>
              <w:right w:val="nil"/>
            </w:tcBorders>
            <w:shd w:val="clear" w:color="auto" w:fill="auto"/>
            <w:noWrap/>
            <w:vAlign w:val="center"/>
            <w:hideMark/>
          </w:tcPr>
          <w:p w14:paraId="0E11622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4BEEE3D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4983CEB9" w14:textId="77777777" w:rsidTr="00C92190">
        <w:trPr>
          <w:trHeight w:val="288"/>
          <w:jc w:val="center"/>
        </w:trPr>
        <w:tc>
          <w:tcPr>
            <w:tcW w:w="1480" w:type="dxa"/>
            <w:tcBorders>
              <w:top w:val="nil"/>
              <w:left w:val="nil"/>
              <w:bottom w:val="nil"/>
              <w:right w:val="nil"/>
            </w:tcBorders>
            <w:shd w:val="clear" w:color="auto" w:fill="auto"/>
            <w:hideMark/>
          </w:tcPr>
          <w:p w14:paraId="1CFFC06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1A85CDCC"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1A34C76E"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75D382E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204</w:t>
            </w:r>
          </w:p>
        </w:tc>
        <w:tc>
          <w:tcPr>
            <w:tcW w:w="1160" w:type="dxa"/>
            <w:tcBorders>
              <w:top w:val="nil"/>
              <w:left w:val="nil"/>
              <w:bottom w:val="nil"/>
              <w:right w:val="nil"/>
            </w:tcBorders>
            <w:shd w:val="clear" w:color="auto" w:fill="auto"/>
            <w:noWrap/>
            <w:vAlign w:val="center"/>
            <w:hideMark/>
          </w:tcPr>
          <w:p w14:paraId="4E51BDB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3.52</w:t>
            </w:r>
          </w:p>
        </w:tc>
        <w:tc>
          <w:tcPr>
            <w:tcW w:w="1160" w:type="dxa"/>
            <w:tcBorders>
              <w:top w:val="nil"/>
              <w:left w:val="nil"/>
              <w:bottom w:val="nil"/>
              <w:right w:val="nil"/>
            </w:tcBorders>
            <w:shd w:val="clear" w:color="auto" w:fill="auto"/>
            <w:noWrap/>
            <w:vAlign w:val="center"/>
            <w:hideMark/>
          </w:tcPr>
          <w:p w14:paraId="30E91C8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79F8669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2800A315" w14:textId="77777777" w:rsidTr="00C92190">
        <w:trPr>
          <w:trHeight w:val="288"/>
          <w:jc w:val="center"/>
        </w:trPr>
        <w:tc>
          <w:tcPr>
            <w:tcW w:w="1480" w:type="dxa"/>
            <w:tcBorders>
              <w:top w:val="nil"/>
              <w:left w:val="nil"/>
              <w:bottom w:val="nil"/>
              <w:right w:val="nil"/>
            </w:tcBorders>
            <w:shd w:val="clear" w:color="auto" w:fill="auto"/>
            <w:hideMark/>
          </w:tcPr>
          <w:p w14:paraId="609E676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37F185E1"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47A9C9B3"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57ABC45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249</w:t>
            </w:r>
          </w:p>
        </w:tc>
        <w:tc>
          <w:tcPr>
            <w:tcW w:w="1160" w:type="dxa"/>
            <w:tcBorders>
              <w:top w:val="nil"/>
              <w:left w:val="nil"/>
              <w:bottom w:val="nil"/>
              <w:right w:val="nil"/>
            </w:tcBorders>
            <w:shd w:val="clear" w:color="auto" w:fill="auto"/>
            <w:noWrap/>
            <w:vAlign w:val="center"/>
            <w:hideMark/>
          </w:tcPr>
          <w:p w14:paraId="7399636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3.53</w:t>
            </w:r>
          </w:p>
        </w:tc>
        <w:tc>
          <w:tcPr>
            <w:tcW w:w="1160" w:type="dxa"/>
            <w:tcBorders>
              <w:top w:val="nil"/>
              <w:left w:val="nil"/>
              <w:bottom w:val="nil"/>
              <w:right w:val="nil"/>
            </w:tcBorders>
            <w:shd w:val="clear" w:color="auto" w:fill="auto"/>
            <w:noWrap/>
            <w:vAlign w:val="center"/>
            <w:hideMark/>
          </w:tcPr>
          <w:p w14:paraId="5E86452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6018870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3EC1E459" w14:textId="77777777" w:rsidTr="00C92190">
        <w:trPr>
          <w:trHeight w:val="288"/>
          <w:jc w:val="center"/>
        </w:trPr>
        <w:tc>
          <w:tcPr>
            <w:tcW w:w="1480" w:type="dxa"/>
            <w:tcBorders>
              <w:top w:val="nil"/>
              <w:left w:val="nil"/>
              <w:bottom w:val="nil"/>
              <w:right w:val="nil"/>
            </w:tcBorders>
            <w:shd w:val="clear" w:color="auto" w:fill="auto"/>
            <w:hideMark/>
          </w:tcPr>
          <w:p w14:paraId="3B7D356B"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SR4</w:t>
            </w:r>
          </w:p>
        </w:tc>
        <w:tc>
          <w:tcPr>
            <w:tcW w:w="1160" w:type="dxa"/>
            <w:tcBorders>
              <w:top w:val="nil"/>
              <w:left w:val="nil"/>
              <w:bottom w:val="nil"/>
              <w:right w:val="nil"/>
            </w:tcBorders>
            <w:shd w:val="clear" w:color="auto" w:fill="auto"/>
            <w:noWrap/>
            <w:vAlign w:val="center"/>
            <w:hideMark/>
          </w:tcPr>
          <w:p w14:paraId="4D772D1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0.91</w:t>
            </w:r>
          </w:p>
        </w:tc>
        <w:tc>
          <w:tcPr>
            <w:tcW w:w="1160" w:type="dxa"/>
            <w:tcBorders>
              <w:top w:val="nil"/>
              <w:left w:val="nil"/>
              <w:bottom w:val="nil"/>
              <w:right w:val="nil"/>
            </w:tcBorders>
            <w:shd w:val="clear" w:color="auto" w:fill="auto"/>
            <w:noWrap/>
            <w:vAlign w:val="center"/>
            <w:hideMark/>
          </w:tcPr>
          <w:p w14:paraId="70091E9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28E8A91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71</w:t>
            </w:r>
          </w:p>
        </w:tc>
        <w:tc>
          <w:tcPr>
            <w:tcW w:w="1160" w:type="dxa"/>
            <w:tcBorders>
              <w:top w:val="nil"/>
              <w:left w:val="nil"/>
              <w:bottom w:val="nil"/>
              <w:right w:val="nil"/>
            </w:tcBorders>
            <w:shd w:val="clear" w:color="auto" w:fill="auto"/>
            <w:noWrap/>
            <w:vAlign w:val="center"/>
            <w:hideMark/>
          </w:tcPr>
          <w:p w14:paraId="00AC47A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3.50</w:t>
            </w:r>
          </w:p>
        </w:tc>
        <w:tc>
          <w:tcPr>
            <w:tcW w:w="1160" w:type="dxa"/>
            <w:tcBorders>
              <w:top w:val="nil"/>
              <w:left w:val="nil"/>
              <w:bottom w:val="nil"/>
              <w:right w:val="nil"/>
            </w:tcBorders>
            <w:shd w:val="clear" w:color="auto" w:fill="auto"/>
            <w:noWrap/>
            <w:vAlign w:val="center"/>
            <w:hideMark/>
          </w:tcPr>
          <w:p w14:paraId="6C45992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45112B9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664DFD50" w14:textId="77777777" w:rsidTr="00C92190">
        <w:trPr>
          <w:trHeight w:val="288"/>
          <w:jc w:val="center"/>
        </w:trPr>
        <w:tc>
          <w:tcPr>
            <w:tcW w:w="1480" w:type="dxa"/>
            <w:tcBorders>
              <w:top w:val="nil"/>
              <w:left w:val="nil"/>
              <w:bottom w:val="nil"/>
              <w:right w:val="nil"/>
            </w:tcBorders>
            <w:shd w:val="clear" w:color="auto" w:fill="auto"/>
            <w:hideMark/>
          </w:tcPr>
          <w:p w14:paraId="2F61EF6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5B2AA17A"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0D81BBB6"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450AE84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73</w:t>
            </w:r>
          </w:p>
        </w:tc>
        <w:tc>
          <w:tcPr>
            <w:tcW w:w="1160" w:type="dxa"/>
            <w:tcBorders>
              <w:top w:val="nil"/>
              <w:left w:val="nil"/>
              <w:bottom w:val="nil"/>
              <w:right w:val="nil"/>
            </w:tcBorders>
            <w:shd w:val="clear" w:color="auto" w:fill="auto"/>
            <w:noWrap/>
            <w:vAlign w:val="center"/>
            <w:hideMark/>
          </w:tcPr>
          <w:p w14:paraId="4E7E616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3.52</w:t>
            </w:r>
          </w:p>
        </w:tc>
        <w:tc>
          <w:tcPr>
            <w:tcW w:w="1160" w:type="dxa"/>
            <w:tcBorders>
              <w:top w:val="nil"/>
              <w:left w:val="nil"/>
              <w:bottom w:val="nil"/>
              <w:right w:val="nil"/>
            </w:tcBorders>
            <w:shd w:val="clear" w:color="auto" w:fill="auto"/>
            <w:noWrap/>
            <w:vAlign w:val="center"/>
            <w:hideMark/>
          </w:tcPr>
          <w:p w14:paraId="616BBCA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7D3145C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2C528355" w14:textId="77777777" w:rsidTr="00C92190">
        <w:trPr>
          <w:trHeight w:val="288"/>
          <w:jc w:val="center"/>
        </w:trPr>
        <w:tc>
          <w:tcPr>
            <w:tcW w:w="1480" w:type="dxa"/>
            <w:tcBorders>
              <w:top w:val="nil"/>
              <w:left w:val="nil"/>
              <w:bottom w:val="nil"/>
              <w:right w:val="nil"/>
            </w:tcBorders>
            <w:shd w:val="clear" w:color="auto" w:fill="auto"/>
            <w:hideMark/>
          </w:tcPr>
          <w:p w14:paraId="58FBDE2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51871E57"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47A3E013"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74D8050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115</w:t>
            </w:r>
          </w:p>
        </w:tc>
        <w:tc>
          <w:tcPr>
            <w:tcW w:w="1160" w:type="dxa"/>
            <w:tcBorders>
              <w:top w:val="nil"/>
              <w:left w:val="nil"/>
              <w:bottom w:val="nil"/>
              <w:right w:val="nil"/>
            </w:tcBorders>
            <w:shd w:val="clear" w:color="auto" w:fill="auto"/>
            <w:noWrap/>
            <w:vAlign w:val="center"/>
            <w:hideMark/>
          </w:tcPr>
          <w:p w14:paraId="1E45CC5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3.53</w:t>
            </w:r>
          </w:p>
        </w:tc>
        <w:tc>
          <w:tcPr>
            <w:tcW w:w="1160" w:type="dxa"/>
            <w:tcBorders>
              <w:top w:val="nil"/>
              <w:left w:val="nil"/>
              <w:bottom w:val="nil"/>
              <w:right w:val="nil"/>
            </w:tcBorders>
            <w:shd w:val="clear" w:color="auto" w:fill="auto"/>
            <w:noWrap/>
            <w:vAlign w:val="center"/>
            <w:hideMark/>
          </w:tcPr>
          <w:p w14:paraId="76BDD82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6C19941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0B916319" w14:textId="77777777" w:rsidTr="00C92190">
        <w:trPr>
          <w:trHeight w:val="288"/>
          <w:jc w:val="center"/>
        </w:trPr>
        <w:tc>
          <w:tcPr>
            <w:tcW w:w="1480" w:type="dxa"/>
            <w:tcBorders>
              <w:top w:val="nil"/>
              <w:left w:val="nil"/>
              <w:bottom w:val="nil"/>
              <w:right w:val="nil"/>
            </w:tcBorders>
            <w:shd w:val="clear" w:color="auto" w:fill="auto"/>
            <w:hideMark/>
          </w:tcPr>
          <w:p w14:paraId="7485130A"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SR5</w:t>
            </w:r>
          </w:p>
        </w:tc>
        <w:tc>
          <w:tcPr>
            <w:tcW w:w="1160" w:type="dxa"/>
            <w:tcBorders>
              <w:top w:val="nil"/>
              <w:left w:val="nil"/>
              <w:bottom w:val="nil"/>
              <w:right w:val="nil"/>
            </w:tcBorders>
            <w:shd w:val="clear" w:color="auto" w:fill="auto"/>
            <w:noWrap/>
            <w:vAlign w:val="center"/>
            <w:hideMark/>
          </w:tcPr>
          <w:p w14:paraId="30386B8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0.95</w:t>
            </w:r>
          </w:p>
        </w:tc>
        <w:tc>
          <w:tcPr>
            <w:tcW w:w="1160" w:type="dxa"/>
            <w:tcBorders>
              <w:top w:val="nil"/>
              <w:left w:val="nil"/>
              <w:bottom w:val="nil"/>
              <w:right w:val="nil"/>
            </w:tcBorders>
            <w:shd w:val="clear" w:color="auto" w:fill="auto"/>
            <w:noWrap/>
            <w:vAlign w:val="center"/>
            <w:hideMark/>
          </w:tcPr>
          <w:p w14:paraId="7F83096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610D17C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130</w:t>
            </w:r>
          </w:p>
        </w:tc>
        <w:tc>
          <w:tcPr>
            <w:tcW w:w="1160" w:type="dxa"/>
            <w:tcBorders>
              <w:top w:val="nil"/>
              <w:left w:val="nil"/>
              <w:bottom w:val="nil"/>
              <w:right w:val="nil"/>
            </w:tcBorders>
            <w:shd w:val="clear" w:color="auto" w:fill="auto"/>
            <w:noWrap/>
            <w:vAlign w:val="center"/>
            <w:hideMark/>
          </w:tcPr>
          <w:p w14:paraId="4E54FE7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2.88</w:t>
            </w:r>
          </w:p>
        </w:tc>
        <w:tc>
          <w:tcPr>
            <w:tcW w:w="1160" w:type="dxa"/>
            <w:tcBorders>
              <w:top w:val="nil"/>
              <w:left w:val="nil"/>
              <w:bottom w:val="nil"/>
              <w:right w:val="nil"/>
            </w:tcBorders>
            <w:shd w:val="clear" w:color="auto" w:fill="auto"/>
            <w:noWrap/>
            <w:vAlign w:val="center"/>
            <w:hideMark/>
          </w:tcPr>
          <w:p w14:paraId="2DB3BDC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63854AB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14B254C0" w14:textId="77777777" w:rsidTr="00C92190">
        <w:trPr>
          <w:trHeight w:val="288"/>
          <w:jc w:val="center"/>
        </w:trPr>
        <w:tc>
          <w:tcPr>
            <w:tcW w:w="1480" w:type="dxa"/>
            <w:tcBorders>
              <w:top w:val="nil"/>
              <w:left w:val="nil"/>
              <w:bottom w:val="nil"/>
              <w:right w:val="nil"/>
            </w:tcBorders>
            <w:shd w:val="clear" w:color="auto" w:fill="auto"/>
            <w:hideMark/>
          </w:tcPr>
          <w:p w14:paraId="6393642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28766DEF"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62643906"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39EC74C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149</w:t>
            </w:r>
          </w:p>
        </w:tc>
        <w:tc>
          <w:tcPr>
            <w:tcW w:w="1160" w:type="dxa"/>
            <w:tcBorders>
              <w:top w:val="nil"/>
              <w:left w:val="nil"/>
              <w:bottom w:val="nil"/>
              <w:right w:val="nil"/>
            </w:tcBorders>
            <w:shd w:val="clear" w:color="auto" w:fill="auto"/>
            <w:noWrap/>
            <w:vAlign w:val="center"/>
            <w:hideMark/>
          </w:tcPr>
          <w:p w14:paraId="3F4972E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2.89</w:t>
            </w:r>
          </w:p>
        </w:tc>
        <w:tc>
          <w:tcPr>
            <w:tcW w:w="1160" w:type="dxa"/>
            <w:tcBorders>
              <w:top w:val="nil"/>
              <w:left w:val="nil"/>
              <w:bottom w:val="nil"/>
              <w:right w:val="nil"/>
            </w:tcBorders>
            <w:shd w:val="clear" w:color="auto" w:fill="auto"/>
            <w:noWrap/>
            <w:vAlign w:val="center"/>
            <w:hideMark/>
          </w:tcPr>
          <w:p w14:paraId="7FC8E12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58717C1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434F212B" w14:textId="77777777" w:rsidTr="00C92190">
        <w:trPr>
          <w:trHeight w:val="288"/>
          <w:jc w:val="center"/>
        </w:trPr>
        <w:tc>
          <w:tcPr>
            <w:tcW w:w="1480" w:type="dxa"/>
            <w:tcBorders>
              <w:top w:val="nil"/>
              <w:left w:val="nil"/>
              <w:bottom w:val="nil"/>
              <w:right w:val="nil"/>
            </w:tcBorders>
            <w:shd w:val="clear" w:color="auto" w:fill="auto"/>
            <w:hideMark/>
          </w:tcPr>
          <w:p w14:paraId="186A0DC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379FAF29"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040F9B41"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65C3BA8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174</w:t>
            </w:r>
          </w:p>
        </w:tc>
        <w:tc>
          <w:tcPr>
            <w:tcW w:w="1160" w:type="dxa"/>
            <w:tcBorders>
              <w:top w:val="nil"/>
              <w:left w:val="nil"/>
              <w:bottom w:val="nil"/>
              <w:right w:val="nil"/>
            </w:tcBorders>
            <w:shd w:val="clear" w:color="auto" w:fill="auto"/>
            <w:noWrap/>
            <w:vAlign w:val="center"/>
            <w:hideMark/>
          </w:tcPr>
          <w:p w14:paraId="20D84D9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2.90</w:t>
            </w:r>
          </w:p>
        </w:tc>
        <w:tc>
          <w:tcPr>
            <w:tcW w:w="1160" w:type="dxa"/>
            <w:tcBorders>
              <w:top w:val="nil"/>
              <w:left w:val="nil"/>
              <w:bottom w:val="nil"/>
              <w:right w:val="nil"/>
            </w:tcBorders>
            <w:shd w:val="clear" w:color="auto" w:fill="auto"/>
            <w:noWrap/>
            <w:vAlign w:val="center"/>
            <w:hideMark/>
          </w:tcPr>
          <w:p w14:paraId="2525BE0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33F7C50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7C7A9AEF" w14:textId="77777777" w:rsidTr="00C92190">
        <w:trPr>
          <w:trHeight w:val="288"/>
          <w:jc w:val="center"/>
        </w:trPr>
        <w:tc>
          <w:tcPr>
            <w:tcW w:w="1480" w:type="dxa"/>
            <w:tcBorders>
              <w:top w:val="nil"/>
              <w:left w:val="nil"/>
              <w:bottom w:val="nil"/>
              <w:right w:val="nil"/>
            </w:tcBorders>
            <w:shd w:val="clear" w:color="auto" w:fill="auto"/>
            <w:hideMark/>
          </w:tcPr>
          <w:p w14:paraId="4DB85738"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SR6</w:t>
            </w:r>
          </w:p>
        </w:tc>
        <w:tc>
          <w:tcPr>
            <w:tcW w:w="1160" w:type="dxa"/>
            <w:tcBorders>
              <w:top w:val="nil"/>
              <w:left w:val="nil"/>
              <w:bottom w:val="nil"/>
              <w:right w:val="nil"/>
            </w:tcBorders>
            <w:shd w:val="clear" w:color="auto" w:fill="auto"/>
            <w:noWrap/>
            <w:vAlign w:val="center"/>
            <w:hideMark/>
          </w:tcPr>
          <w:p w14:paraId="33F6EF1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0.88</w:t>
            </w:r>
          </w:p>
        </w:tc>
        <w:tc>
          <w:tcPr>
            <w:tcW w:w="1160" w:type="dxa"/>
            <w:tcBorders>
              <w:top w:val="nil"/>
              <w:left w:val="nil"/>
              <w:bottom w:val="nil"/>
              <w:right w:val="nil"/>
            </w:tcBorders>
            <w:shd w:val="clear" w:color="auto" w:fill="auto"/>
            <w:noWrap/>
            <w:vAlign w:val="center"/>
            <w:hideMark/>
          </w:tcPr>
          <w:p w14:paraId="233E0BF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1E5E8DD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75</w:t>
            </w:r>
          </w:p>
        </w:tc>
        <w:tc>
          <w:tcPr>
            <w:tcW w:w="1160" w:type="dxa"/>
            <w:tcBorders>
              <w:top w:val="nil"/>
              <w:left w:val="nil"/>
              <w:bottom w:val="nil"/>
              <w:right w:val="nil"/>
            </w:tcBorders>
            <w:shd w:val="clear" w:color="auto" w:fill="auto"/>
            <w:noWrap/>
            <w:vAlign w:val="center"/>
            <w:hideMark/>
          </w:tcPr>
          <w:p w14:paraId="2C74ACB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3.43</w:t>
            </w:r>
          </w:p>
        </w:tc>
        <w:tc>
          <w:tcPr>
            <w:tcW w:w="1160" w:type="dxa"/>
            <w:tcBorders>
              <w:top w:val="nil"/>
              <w:left w:val="nil"/>
              <w:bottom w:val="nil"/>
              <w:right w:val="nil"/>
            </w:tcBorders>
            <w:shd w:val="clear" w:color="auto" w:fill="auto"/>
            <w:noWrap/>
            <w:vAlign w:val="center"/>
            <w:hideMark/>
          </w:tcPr>
          <w:p w14:paraId="13132ED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61F7DA3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36E8455D" w14:textId="77777777" w:rsidTr="00C92190">
        <w:trPr>
          <w:trHeight w:val="288"/>
          <w:jc w:val="center"/>
        </w:trPr>
        <w:tc>
          <w:tcPr>
            <w:tcW w:w="1480" w:type="dxa"/>
            <w:tcBorders>
              <w:top w:val="nil"/>
              <w:left w:val="nil"/>
              <w:bottom w:val="nil"/>
              <w:right w:val="nil"/>
            </w:tcBorders>
            <w:shd w:val="clear" w:color="auto" w:fill="auto"/>
            <w:hideMark/>
          </w:tcPr>
          <w:p w14:paraId="0696BCD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5FD61FF2"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34948372"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408381E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82</w:t>
            </w:r>
          </w:p>
        </w:tc>
        <w:tc>
          <w:tcPr>
            <w:tcW w:w="1160" w:type="dxa"/>
            <w:tcBorders>
              <w:top w:val="nil"/>
              <w:left w:val="nil"/>
              <w:bottom w:val="nil"/>
              <w:right w:val="nil"/>
            </w:tcBorders>
            <w:shd w:val="clear" w:color="auto" w:fill="auto"/>
            <w:noWrap/>
            <w:vAlign w:val="center"/>
            <w:hideMark/>
          </w:tcPr>
          <w:p w14:paraId="101B84C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3.44</w:t>
            </w:r>
          </w:p>
        </w:tc>
        <w:tc>
          <w:tcPr>
            <w:tcW w:w="1160" w:type="dxa"/>
            <w:tcBorders>
              <w:top w:val="nil"/>
              <w:left w:val="nil"/>
              <w:bottom w:val="nil"/>
              <w:right w:val="nil"/>
            </w:tcBorders>
            <w:shd w:val="clear" w:color="auto" w:fill="auto"/>
            <w:noWrap/>
            <w:vAlign w:val="center"/>
            <w:hideMark/>
          </w:tcPr>
          <w:p w14:paraId="0AC1F54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4DEA771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7614209B" w14:textId="77777777" w:rsidTr="00C92190">
        <w:trPr>
          <w:trHeight w:val="288"/>
          <w:jc w:val="center"/>
        </w:trPr>
        <w:tc>
          <w:tcPr>
            <w:tcW w:w="1480" w:type="dxa"/>
            <w:tcBorders>
              <w:top w:val="nil"/>
              <w:left w:val="nil"/>
              <w:bottom w:val="nil"/>
              <w:right w:val="nil"/>
            </w:tcBorders>
            <w:shd w:val="clear" w:color="auto" w:fill="auto"/>
            <w:hideMark/>
          </w:tcPr>
          <w:p w14:paraId="07B9D29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7ED16BA2"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431B1233"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0095FB2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130</w:t>
            </w:r>
          </w:p>
        </w:tc>
        <w:tc>
          <w:tcPr>
            <w:tcW w:w="1160" w:type="dxa"/>
            <w:tcBorders>
              <w:top w:val="nil"/>
              <w:left w:val="nil"/>
              <w:bottom w:val="nil"/>
              <w:right w:val="nil"/>
            </w:tcBorders>
            <w:shd w:val="clear" w:color="auto" w:fill="auto"/>
            <w:noWrap/>
            <w:vAlign w:val="center"/>
            <w:hideMark/>
          </w:tcPr>
          <w:p w14:paraId="14D1E69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3.45</w:t>
            </w:r>
          </w:p>
        </w:tc>
        <w:tc>
          <w:tcPr>
            <w:tcW w:w="1160" w:type="dxa"/>
            <w:tcBorders>
              <w:top w:val="nil"/>
              <w:left w:val="nil"/>
              <w:bottom w:val="nil"/>
              <w:right w:val="nil"/>
            </w:tcBorders>
            <w:shd w:val="clear" w:color="auto" w:fill="auto"/>
            <w:noWrap/>
            <w:vAlign w:val="center"/>
            <w:hideMark/>
          </w:tcPr>
          <w:p w14:paraId="5387B7E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18A7BD4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0CBEB05D" w14:textId="77777777" w:rsidTr="00C92190">
        <w:trPr>
          <w:trHeight w:val="288"/>
          <w:jc w:val="center"/>
        </w:trPr>
        <w:tc>
          <w:tcPr>
            <w:tcW w:w="1480" w:type="dxa"/>
            <w:tcBorders>
              <w:top w:val="nil"/>
              <w:left w:val="nil"/>
              <w:bottom w:val="nil"/>
              <w:right w:val="nil"/>
            </w:tcBorders>
            <w:shd w:val="clear" w:color="auto" w:fill="auto"/>
            <w:hideMark/>
          </w:tcPr>
          <w:p w14:paraId="7D33CAC6" w14:textId="4523AE02" w:rsidR="00C92190" w:rsidRPr="00C92190" w:rsidRDefault="004C3A0B" w:rsidP="00C92190">
            <w:pPr>
              <w:spacing w:after="0" w:line="240" w:lineRule="auto"/>
              <w:jc w:val="center"/>
              <w:rPr>
                <w:rFonts w:ascii="Times New Roman" w:eastAsia="Times New Roman" w:hAnsi="Times New Roman" w:cs="Times New Roman"/>
                <w:i/>
                <w:iCs/>
                <w:color w:val="000000"/>
                <w:sz w:val="20"/>
                <w:szCs w:val="20"/>
                <w:lang w:val="en-GB" w:eastAsia="en-GB"/>
              </w:rPr>
            </w:pPr>
            <w:r>
              <w:rPr>
                <w:rFonts w:ascii="Times New Roman" w:eastAsia="Times New Roman" w:hAnsi="Times New Roman" w:cs="Times New Roman"/>
                <w:i/>
                <w:iCs/>
                <w:color w:val="000000"/>
                <w:sz w:val="20"/>
                <w:szCs w:val="20"/>
                <w:lang w:val="en-GB" w:eastAsia="en-GB"/>
              </w:rPr>
              <w:t>CT</w:t>
            </w:r>
            <w:r w:rsidR="00C92190" w:rsidRPr="00C92190">
              <w:rPr>
                <w:rFonts w:ascii="Times New Roman" w:eastAsia="Times New Roman" w:hAnsi="Times New Roman" w:cs="Times New Roman"/>
                <w:i/>
                <w:iCs/>
                <w:color w:val="000000"/>
                <w:sz w:val="20"/>
                <w:szCs w:val="20"/>
                <w:lang w:val="en-GB" w:eastAsia="en-GB"/>
              </w:rPr>
              <w:t>1</w:t>
            </w:r>
          </w:p>
        </w:tc>
        <w:tc>
          <w:tcPr>
            <w:tcW w:w="1160" w:type="dxa"/>
            <w:tcBorders>
              <w:top w:val="nil"/>
              <w:left w:val="nil"/>
              <w:bottom w:val="nil"/>
              <w:right w:val="nil"/>
            </w:tcBorders>
            <w:shd w:val="clear" w:color="auto" w:fill="auto"/>
            <w:noWrap/>
            <w:vAlign w:val="center"/>
            <w:hideMark/>
          </w:tcPr>
          <w:p w14:paraId="46F7007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0.88</w:t>
            </w:r>
          </w:p>
        </w:tc>
        <w:tc>
          <w:tcPr>
            <w:tcW w:w="1160" w:type="dxa"/>
            <w:tcBorders>
              <w:top w:val="nil"/>
              <w:left w:val="nil"/>
              <w:bottom w:val="nil"/>
              <w:right w:val="nil"/>
            </w:tcBorders>
            <w:shd w:val="clear" w:color="auto" w:fill="auto"/>
            <w:noWrap/>
            <w:vAlign w:val="center"/>
            <w:hideMark/>
          </w:tcPr>
          <w:p w14:paraId="0CDAD7A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428F575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163</w:t>
            </w:r>
          </w:p>
        </w:tc>
        <w:tc>
          <w:tcPr>
            <w:tcW w:w="1160" w:type="dxa"/>
            <w:tcBorders>
              <w:top w:val="nil"/>
              <w:left w:val="nil"/>
              <w:bottom w:val="nil"/>
              <w:right w:val="nil"/>
            </w:tcBorders>
            <w:shd w:val="clear" w:color="auto" w:fill="auto"/>
            <w:noWrap/>
            <w:vAlign w:val="center"/>
            <w:hideMark/>
          </w:tcPr>
          <w:p w14:paraId="1016774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4.47</w:t>
            </w:r>
          </w:p>
        </w:tc>
        <w:tc>
          <w:tcPr>
            <w:tcW w:w="1160" w:type="dxa"/>
            <w:tcBorders>
              <w:top w:val="nil"/>
              <w:left w:val="nil"/>
              <w:bottom w:val="nil"/>
              <w:right w:val="nil"/>
            </w:tcBorders>
            <w:shd w:val="clear" w:color="auto" w:fill="auto"/>
            <w:noWrap/>
            <w:vAlign w:val="center"/>
            <w:hideMark/>
          </w:tcPr>
          <w:p w14:paraId="48E9B98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497E48E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08AA5B44" w14:textId="77777777" w:rsidTr="00C92190">
        <w:trPr>
          <w:trHeight w:val="288"/>
          <w:jc w:val="center"/>
        </w:trPr>
        <w:tc>
          <w:tcPr>
            <w:tcW w:w="1480" w:type="dxa"/>
            <w:tcBorders>
              <w:top w:val="nil"/>
              <w:left w:val="nil"/>
              <w:bottom w:val="nil"/>
              <w:right w:val="nil"/>
            </w:tcBorders>
            <w:shd w:val="clear" w:color="auto" w:fill="auto"/>
            <w:hideMark/>
          </w:tcPr>
          <w:p w14:paraId="0A80A45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042DA588"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6633F28C"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71ECE22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304</w:t>
            </w:r>
          </w:p>
        </w:tc>
        <w:tc>
          <w:tcPr>
            <w:tcW w:w="1160" w:type="dxa"/>
            <w:tcBorders>
              <w:top w:val="nil"/>
              <w:left w:val="nil"/>
              <w:bottom w:val="nil"/>
              <w:right w:val="nil"/>
            </w:tcBorders>
            <w:shd w:val="clear" w:color="auto" w:fill="auto"/>
            <w:noWrap/>
            <w:vAlign w:val="center"/>
            <w:hideMark/>
          </w:tcPr>
          <w:p w14:paraId="27AC4D8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4.49</w:t>
            </w:r>
          </w:p>
        </w:tc>
        <w:tc>
          <w:tcPr>
            <w:tcW w:w="1160" w:type="dxa"/>
            <w:tcBorders>
              <w:top w:val="nil"/>
              <w:left w:val="nil"/>
              <w:bottom w:val="nil"/>
              <w:right w:val="nil"/>
            </w:tcBorders>
            <w:shd w:val="clear" w:color="auto" w:fill="auto"/>
            <w:noWrap/>
            <w:vAlign w:val="center"/>
            <w:hideMark/>
          </w:tcPr>
          <w:p w14:paraId="182714C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2E54DCE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397C5EF8" w14:textId="77777777" w:rsidTr="00C92190">
        <w:trPr>
          <w:trHeight w:val="288"/>
          <w:jc w:val="center"/>
        </w:trPr>
        <w:tc>
          <w:tcPr>
            <w:tcW w:w="1480" w:type="dxa"/>
            <w:tcBorders>
              <w:top w:val="nil"/>
              <w:left w:val="nil"/>
              <w:bottom w:val="nil"/>
              <w:right w:val="nil"/>
            </w:tcBorders>
            <w:shd w:val="clear" w:color="auto" w:fill="auto"/>
            <w:hideMark/>
          </w:tcPr>
          <w:p w14:paraId="0A7BE3A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4DD9F827"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3E11D2A0"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4CCA118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589</w:t>
            </w:r>
          </w:p>
        </w:tc>
        <w:tc>
          <w:tcPr>
            <w:tcW w:w="1160" w:type="dxa"/>
            <w:tcBorders>
              <w:top w:val="nil"/>
              <w:left w:val="nil"/>
              <w:bottom w:val="nil"/>
              <w:right w:val="nil"/>
            </w:tcBorders>
            <w:shd w:val="clear" w:color="auto" w:fill="auto"/>
            <w:noWrap/>
            <w:vAlign w:val="center"/>
            <w:hideMark/>
          </w:tcPr>
          <w:p w14:paraId="7F0F33D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4.51</w:t>
            </w:r>
          </w:p>
        </w:tc>
        <w:tc>
          <w:tcPr>
            <w:tcW w:w="1160" w:type="dxa"/>
            <w:tcBorders>
              <w:top w:val="nil"/>
              <w:left w:val="nil"/>
              <w:bottom w:val="nil"/>
              <w:right w:val="nil"/>
            </w:tcBorders>
            <w:shd w:val="clear" w:color="auto" w:fill="auto"/>
            <w:noWrap/>
            <w:vAlign w:val="center"/>
            <w:hideMark/>
          </w:tcPr>
          <w:p w14:paraId="0545C4F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60A1C7D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3A3C7C88" w14:textId="77777777" w:rsidTr="00C92190">
        <w:trPr>
          <w:trHeight w:val="288"/>
          <w:jc w:val="center"/>
        </w:trPr>
        <w:tc>
          <w:tcPr>
            <w:tcW w:w="1480" w:type="dxa"/>
            <w:tcBorders>
              <w:top w:val="nil"/>
              <w:left w:val="nil"/>
              <w:bottom w:val="nil"/>
              <w:right w:val="nil"/>
            </w:tcBorders>
            <w:shd w:val="clear" w:color="auto" w:fill="auto"/>
            <w:hideMark/>
          </w:tcPr>
          <w:p w14:paraId="73541E17" w14:textId="04DC7B20"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C</w:t>
            </w:r>
            <w:r w:rsidR="004C3A0B">
              <w:rPr>
                <w:rFonts w:ascii="Times New Roman" w:eastAsia="Times New Roman" w:hAnsi="Times New Roman" w:cs="Times New Roman"/>
                <w:i/>
                <w:iCs/>
                <w:color w:val="000000"/>
                <w:sz w:val="20"/>
                <w:szCs w:val="20"/>
                <w:lang w:val="en-GB" w:eastAsia="en-GB"/>
              </w:rPr>
              <w:t>T</w:t>
            </w:r>
            <w:r w:rsidRPr="00C92190">
              <w:rPr>
                <w:rFonts w:ascii="Times New Roman" w:eastAsia="Times New Roman" w:hAnsi="Times New Roman" w:cs="Times New Roman"/>
                <w:i/>
                <w:iCs/>
                <w:color w:val="000000"/>
                <w:sz w:val="20"/>
                <w:szCs w:val="20"/>
                <w:lang w:val="en-GB" w:eastAsia="en-GB"/>
              </w:rPr>
              <w:t>2</w:t>
            </w:r>
          </w:p>
        </w:tc>
        <w:tc>
          <w:tcPr>
            <w:tcW w:w="1160" w:type="dxa"/>
            <w:tcBorders>
              <w:top w:val="nil"/>
              <w:left w:val="nil"/>
              <w:bottom w:val="nil"/>
              <w:right w:val="nil"/>
            </w:tcBorders>
            <w:shd w:val="clear" w:color="auto" w:fill="auto"/>
            <w:noWrap/>
            <w:vAlign w:val="center"/>
            <w:hideMark/>
          </w:tcPr>
          <w:p w14:paraId="7D135BE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0.79</w:t>
            </w:r>
          </w:p>
        </w:tc>
        <w:tc>
          <w:tcPr>
            <w:tcW w:w="1160" w:type="dxa"/>
            <w:tcBorders>
              <w:top w:val="nil"/>
              <w:left w:val="nil"/>
              <w:bottom w:val="nil"/>
              <w:right w:val="nil"/>
            </w:tcBorders>
            <w:shd w:val="clear" w:color="auto" w:fill="auto"/>
            <w:noWrap/>
            <w:vAlign w:val="center"/>
            <w:hideMark/>
          </w:tcPr>
          <w:p w14:paraId="6ABA91C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1278454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136</w:t>
            </w:r>
          </w:p>
        </w:tc>
        <w:tc>
          <w:tcPr>
            <w:tcW w:w="1160" w:type="dxa"/>
            <w:tcBorders>
              <w:top w:val="nil"/>
              <w:left w:val="nil"/>
              <w:bottom w:val="nil"/>
              <w:right w:val="nil"/>
            </w:tcBorders>
            <w:shd w:val="clear" w:color="auto" w:fill="auto"/>
            <w:noWrap/>
            <w:vAlign w:val="center"/>
            <w:hideMark/>
          </w:tcPr>
          <w:p w14:paraId="2B07A76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4.67</w:t>
            </w:r>
          </w:p>
        </w:tc>
        <w:tc>
          <w:tcPr>
            <w:tcW w:w="1160" w:type="dxa"/>
            <w:tcBorders>
              <w:top w:val="nil"/>
              <w:left w:val="nil"/>
              <w:bottom w:val="nil"/>
              <w:right w:val="nil"/>
            </w:tcBorders>
            <w:shd w:val="clear" w:color="auto" w:fill="auto"/>
            <w:noWrap/>
            <w:vAlign w:val="center"/>
            <w:hideMark/>
          </w:tcPr>
          <w:p w14:paraId="5FAD69F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1AC6086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42C34E92" w14:textId="77777777" w:rsidTr="00C92190">
        <w:trPr>
          <w:trHeight w:val="288"/>
          <w:jc w:val="center"/>
        </w:trPr>
        <w:tc>
          <w:tcPr>
            <w:tcW w:w="1480" w:type="dxa"/>
            <w:tcBorders>
              <w:top w:val="nil"/>
              <w:left w:val="nil"/>
              <w:bottom w:val="nil"/>
              <w:right w:val="nil"/>
            </w:tcBorders>
            <w:shd w:val="clear" w:color="auto" w:fill="auto"/>
            <w:hideMark/>
          </w:tcPr>
          <w:p w14:paraId="3D823A9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480E436A"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663D18D1"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50EDE59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150</w:t>
            </w:r>
          </w:p>
        </w:tc>
        <w:tc>
          <w:tcPr>
            <w:tcW w:w="1160" w:type="dxa"/>
            <w:tcBorders>
              <w:top w:val="nil"/>
              <w:left w:val="nil"/>
              <w:bottom w:val="nil"/>
              <w:right w:val="nil"/>
            </w:tcBorders>
            <w:shd w:val="clear" w:color="auto" w:fill="auto"/>
            <w:noWrap/>
            <w:vAlign w:val="center"/>
            <w:hideMark/>
          </w:tcPr>
          <w:p w14:paraId="518CA4C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4.70</w:t>
            </w:r>
          </w:p>
        </w:tc>
        <w:tc>
          <w:tcPr>
            <w:tcW w:w="1160" w:type="dxa"/>
            <w:tcBorders>
              <w:top w:val="nil"/>
              <w:left w:val="nil"/>
              <w:bottom w:val="nil"/>
              <w:right w:val="nil"/>
            </w:tcBorders>
            <w:shd w:val="clear" w:color="auto" w:fill="auto"/>
            <w:noWrap/>
            <w:vAlign w:val="center"/>
            <w:hideMark/>
          </w:tcPr>
          <w:p w14:paraId="1B9A032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7E77534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28636014" w14:textId="77777777" w:rsidTr="00C92190">
        <w:trPr>
          <w:trHeight w:val="288"/>
          <w:jc w:val="center"/>
        </w:trPr>
        <w:tc>
          <w:tcPr>
            <w:tcW w:w="1480" w:type="dxa"/>
            <w:tcBorders>
              <w:top w:val="nil"/>
              <w:left w:val="nil"/>
              <w:bottom w:val="nil"/>
              <w:right w:val="nil"/>
            </w:tcBorders>
            <w:shd w:val="clear" w:color="auto" w:fill="auto"/>
            <w:hideMark/>
          </w:tcPr>
          <w:p w14:paraId="59AA074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6AE669F6"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247BF888"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42FA3E1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551</w:t>
            </w:r>
          </w:p>
        </w:tc>
        <w:tc>
          <w:tcPr>
            <w:tcW w:w="1160" w:type="dxa"/>
            <w:tcBorders>
              <w:top w:val="nil"/>
              <w:left w:val="nil"/>
              <w:bottom w:val="nil"/>
              <w:right w:val="nil"/>
            </w:tcBorders>
            <w:shd w:val="clear" w:color="auto" w:fill="auto"/>
            <w:noWrap/>
            <w:vAlign w:val="center"/>
            <w:hideMark/>
          </w:tcPr>
          <w:p w14:paraId="152DCE0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4.72</w:t>
            </w:r>
          </w:p>
        </w:tc>
        <w:tc>
          <w:tcPr>
            <w:tcW w:w="1160" w:type="dxa"/>
            <w:tcBorders>
              <w:top w:val="nil"/>
              <w:left w:val="nil"/>
              <w:bottom w:val="nil"/>
              <w:right w:val="nil"/>
            </w:tcBorders>
            <w:shd w:val="clear" w:color="auto" w:fill="auto"/>
            <w:noWrap/>
            <w:vAlign w:val="center"/>
            <w:hideMark/>
          </w:tcPr>
          <w:p w14:paraId="1945C72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24F6BAA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4AEF286F" w14:textId="77777777" w:rsidTr="00C92190">
        <w:trPr>
          <w:trHeight w:val="288"/>
          <w:jc w:val="center"/>
        </w:trPr>
        <w:tc>
          <w:tcPr>
            <w:tcW w:w="1480" w:type="dxa"/>
            <w:tcBorders>
              <w:top w:val="nil"/>
              <w:left w:val="nil"/>
              <w:bottom w:val="nil"/>
              <w:right w:val="nil"/>
            </w:tcBorders>
            <w:shd w:val="clear" w:color="auto" w:fill="auto"/>
            <w:hideMark/>
          </w:tcPr>
          <w:p w14:paraId="076996B7" w14:textId="04915D8D" w:rsidR="00C92190" w:rsidRPr="00C92190" w:rsidRDefault="004C3A0B" w:rsidP="00C92190">
            <w:pPr>
              <w:spacing w:after="0" w:line="240" w:lineRule="auto"/>
              <w:jc w:val="center"/>
              <w:rPr>
                <w:rFonts w:ascii="Times New Roman" w:eastAsia="Times New Roman" w:hAnsi="Times New Roman" w:cs="Times New Roman"/>
                <w:i/>
                <w:iCs/>
                <w:color w:val="000000"/>
                <w:sz w:val="20"/>
                <w:szCs w:val="20"/>
                <w:lang w:val="en-GB" w:eastAsia="en-GB"/>
              </w:rPr>
            </w:pPr>
            <w:r>
              <w:rPr>
                <w:rFonts w:ascii="Times New Roman" w:eastAsia="Times New Roman" w:hAnsi="Times New Roman" w:cs="Times New Roman"/>
                <w:i/>
                <w:iCs/>
                <w:color w:val="000000"/>
                <w:sz w:val="20"/>
                <w:szCs w:val="20"/>
                <w:lang w:val="en-GB" w:eastAsia="en-GB"/>
              </w:rPr>
              <w:t>CT</w:t>
            </w:r>
            <w:r w:rsidR="00C92190" w:rsidRPr="00C92190">
              <w:rPr>
                <w:rFonts w:ascii="Times New Roman" w:eastAsia="Times New Roman" w:hAnsi="Times New Roman" w:cs="Times New Roman"/>
                <w:i/>
                <w:iCs/>
                <w:color w:val="000000"/>
                <w:sz w:val="20"/>
                <w:szCs w:val="20"/>
                <w:lang w:val="en-GB" w:eastAsia="en-GB"/>
              </w:rPr>
              <w:t>3</w:t>
            </w:r>
          </w:p>
        </w:tc>
        <w:tc>
          <w:tcPr>
            <w:tcW w:w="1160" w:type="dxa"/>
            <w:tcBorders>
              <w:top w:val="nil"/>
              <w:left w:val="nil"/>
              <w:bottom w:val="nil"/>
              <w:right w:val="nil"/>
            </w:tcBorders>
            <w:shd w:val="clear" w:color="auto" w:fill="auto"/>
            <w:noWrap/>
            <w:vAlign w:val="center"/>
            <w:hideMark/>
          </w:tcPr>
          <w:p w14:paraId="78C7ADD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0.91</w:t>
            </w:r>
          </w:p>
        </w:tc>
        <w:tc>
          <w:tcPr>
            <w:tcW w:w="1160" w:type="dxa"/>
            <w:tcBorders>
              <w:top w:val="nil"/>
              <w:left w:val="nil"/>
              <w:bottom w:val="nil"/>
              <w:right w:val="nil"/>
            </w:tcBorders>
            <w:shd w:val="clear" w:color="auto" w:fill="auto"/>
            <w:noWrap/>
            <w:vAlign w:val="center"/>
            <w:hideMark/>
          </w:tcPr>
          <w:p w14:paraId="1F64F64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7F48243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149</w:t>
            </w:r>
          </w:p>
        </w:tc>
        <w:tc>
          <w:tcPr>
            <w:tcW w:w="1160" w:type="dxa"/>
            <w:tcBorders>
              <w:top w:val="nil"/>
              <w:left w:val="nil"/>
              <w:bottom w:val="nil"/>
              <w:right w:val="nil"/>
            </w:tcBorders>
            <w:shd w:val="clear" w:color="auto" w:fill="auto"/>
            <w:noWrap/>
            <w:vAlign w:val="center"/>
            <w:hideMark/>
          </w:tcPr>
          <w:p w14:paraId="0DA1E41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3.58</w:t>
            </w:r>
          </w:p>
        </w:tc>
        <w:tc>
          <w:tcPr>
            <w:tcW w:w="1160" w:type="dxa"/>
            <w:tcBorders>
              <w:top w:val="nil"/>
              <w:left w:val="nil"/>
              <w:bottom w:val="nil"/>
              <w:right w:val="nil"/>
            </w:tcBorders>
            <w:shd w:val="clear" w:color="auto" w:fill="auto"/>
            <w:noWrap/>
            <w:vAlign w:val="center"/>
            <w:hideMark/>
          </w:tcPr>
          <w:p w14:paraId="16B904E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52FCE52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28912B18" w14:textId="77777777" w:rsidTr="00C92190">
        <w:trPr>
          <w:trHeight w:val="288"/>
          <w:jc w:val="center"/>
        </w:trPr>
        <w:tc>
          <w:tcPr>
            <w:tcW w:w="1480" w:type="dxa"/>
            <w:tcBorders>
              <w:top w:val="nil"/>
              <w:left w:val="nil"/>
              <w:bottom w:val="nil"/>
              <w:right w:val="nil"/>
            </w:tcBorders>
            <w:shd w:val="clear" w:color="auto" w:fill="auto"/>
            <w:hideMark/>
          </w:tcPr>
          <w:p w14:paraId="53EF176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16624FB2"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549821C0"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6B53A48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160</w:t>
            </w:r>
          </w:p>
        </w:tc>
        <w:tc>
          <w:tcPr>
            <w:tcW w:w="1160" w:type="dxa"/>
            <w:tcBorders>
              <w:top w:val="nil"/>
              <w:left w:val="nil"/>
              <w:bottom w:val="nil"/>
              <w:right w:val="nil"/>
            </w:tcBorders>
            <w:shd w:val="clear" w:color="auto" w:fill="auto"/>
            <w:noWrap/>
            <w:vAlign w:val="center"/>
            <w:hideMark/>
          </w:tcPr>
          <w:p w14:paraId="02DBD0D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3.59</w:t>
            </w:r>
          </w:p>
        </w:tc>
        <w:tc>
          <w:tcPr>
            <w:tcW w:w="1160" w:type="dxa"/>
            <w:tcBorders>
              <w:top w:val="nil"/>
              <w:left w:val="nil"/>
              <w:bottom w:val="nil"/>
              <w:right w:val="nil"/>
            </w:tcBorders>
            <w:shd w:val="clear" w:color="auto" w:fill="auto"/>
            <w:noWrap/>
            <w:vAlign w:val="center"/>
            <w:hideMark/>
          </w:tcPr>
          <w:p w14:paraId="45E6D2D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4333780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0FFD2BB4" w14:textId="77777777" w:rsidTr="00C92190">
        <w:trPr>
          <w:trHeight w:val="288"/>
          <w:jc w:val="center"/>
        </w:trPr>
        <w:tc>
          <w:tcPr>
            <w:tcW w:w="1480" w:type="dxa"/>
            <w:tcBorders>
              <w:top w:val="nil"/>
              <w:left w:val="nil"/>
              <w:bottom w:val="nil"/>
              <w:right w:val="nil"/>
            </w:tcBorders>
            <w:shd w:val="clear" w:color="auto" w:fill="auto"/>
            <w:hideMark/>
          </w:tcPr>
          <w:p w14:paraId="642EFD2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79B38FCB"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78A066E3"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3C98145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204</w:t>
            </w:r>
          </w:p>
        </w:tc>
        <w:tc>
          <w:tcPr>
            <w:tcW w:w="1160" w:type="dxa"/>
            <w:tcBorders>
              <w:top w:val="nil"/>
              <w:left w:val="nil"/>
              <w:bottom w:val="nil"/>
              <w:right w:val="nil"/>
            </w:tcBorders>
            <w:shd w:val="clear" w:color="auto" w:fill="auto"/>
            <w:noWrap/>
            <w:vAlign w:val="center"/>
            <w:hideMark/>
          </w:tcPr>
          <w:p w14:paraId="3150390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3.60</w:t>
            </w:r>
          </w:p>
        </w:tc>
        <w:tc>
          <w:tcPr>
            <w:tcW w:w="1160" w:type="dxa"/>
            <w:tcBorders>
              <w:top w:val="nil"/>
              <w:left w:val="nil"/>
              <w:bottom w:val="nil"/>
              <w:right w:val="nil"/>
            </w:tcBorders>
            <w:shd w:val="clear" w:color="auto" w:fill="auto"/>
            <w:noWrap/>
            <w:vAlign w:val="center"/>
            <w:hideMark/>
          </w:tcPr>
          <w:p w14:paraId="6DA86D9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71817F4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056B1FB5" w14:textId="77777777" w:rsidTr="00C92190">
        <w:trPr>
          <w:trHeight w:val="288"/>
          <w:jc w:val="center"/>
        </w:trPr>
        <w:tc>
          <w:tcPr>
            <w:tcW w:w="1480" w:type="dxa"/>
            <w:tcBorders>
              <w:top w:val="nil"/>
              <w:left w:val="nil"/>
              <w:bottom w:val="nil"/>
              <w:right w:val="nil"/>
            </w:tcBorders>
            <w:shd w:val="clear" w:color="auto" w:fill="auto"/>
            <w:hideMark/>
          </w:tcPr>
          <w:p w14:paraId="7E824891" w14:textId="00A76058" w:rsidR="00C92190" w:rsidRPr="00C92190" w:rsidRDefault="004C3A0B" w:rsidP="00C92190">
            <w:pPr>
              <w:spacing w:after="0" w:line="240" w:lineRule="auto"/>
              <w:jc w:val="center"/>
              <w:rPr>
                <w:rFonts w:ascii="Times New Roman" w:eastAsia="Times New Roman" w:hAnsi="Times New Roman" w:cs="Times New Roman"/>
                <w:i/>
                <w:iCs/>
                <w:color w:val="000000"/>
                <w:sz w:val="20"/>
                <w:szCs w:val="20"/>
                <w:lang w:val="en-GB" w:eastAsia="en-GB"/>
              </w:rPr>
            </w:pPr>
            <w:r>
              <w:rPr>
                <w:rFonts w:ascii="Times New Roman" w:eastAsia="Times New Roman" w:hAnsi="Times New Roman" w:cs="Times New Roman"/>
                <w:i/>
                <w:iCs/>
                <w:color w:val="000000"/>
                <w:sz w:val="20"/>
                <w:szCs w:val="20"/>
                <w:lang w:val="en-GB" w:eastAsia="en-GB"/>
              </w:rPr>
              <w:t>CT</w:t>
            </w:r>
            <w:r w:rsidR="00C92190" w:rsidRPr="00C92190">
              <w:rPr>
                <w:rFonts w:ascii="Times New Roman" w:eastAsia="Times New Roman" w:hAnsi="Times New Roman" w:cs="Times New Roman"/>
                <w:i/>
                <w:iCs/>
                <w:color w:val="000000"/>
                <w:sz w:val="20"/>
                <w:szCs w:val="20"/>
                <w:lang w:val="en-GB" w:eastAsia="en-GB"/>
              </w:rPr>
              <w:t>4</w:t>
            </w:r>
          </w:p>
        </w:tc>
        <w:tc>
          <w:tcPr>
            <w:tcW w:w="1160" w:type="dxa"/>
            <w:tcBorders>
              <w:top w:val="nil"/>
              <w:left w:val="nil"/>
              <w:bottom w:val="nil"/>
              <w:right w:val="nil"/>
            </w:tcBorders>
            <w:shd w:val="clear" w:color="auto" w:fill="auto"/>
            <w:noWrap/>
            <w:vAlign w:val="center"/>
            <w:hideMark/>
          </w:tcPr>
          <w:p w14:paraId="6726DB0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0.88</w:t>
            </w:r>
          </w:p>
        </w:tc>
        <w:tc>
          <w:tcPr>
            <w:tcW w:w="1160" w:type="dxa"/>
            <w:tcBorders>
              <w:top w:val="nil"/>
              <w:left w:val="nil"/>
              <w:bottom w:val="nil"/>
              <w:right w:val="nil"/>
            </w:tcBorders>
            <w:shd w:val="clear" w:color="auto" w:fill="auto"/>
            <w:noWrap/>
            <w:vAlign w:val="center"/>
            <w:hideMark/>
          </w:tcPr>
          <w:p w14:paraId="58ACD12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78E01DC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124</w:t>
            </w:r>
          </w:p>
        </w:tc>
        <w:tc>
          <w:tcPr>
            <w:tcW w:w="1160" w:type="dxa"/>
            <w:tcBorders>
              <w:top w:val="nil"/>
              <w:left w:val="nil"/>
              <w:bottom w:val="nil"/>
              <w:right w:val="nil"/>
            </w:tcBorders>
            <w:shd w:val="clear" w:color="auto" w:fill="auto"/>
            <w:noWrap/>
            <w:vAlign w:val="center"/>
            <w:hideMark/>
          </w:tcPr>
          <w:p w14:paraId="48E2607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4.46</w:t>
            </w:r>
          </w:p>
        </w:tc>
        <w:tc>
          <w:tcPr>
            <w:tcW w:w="1160" w:type="dxa"/>
            <w:tcBorders>
              <w:top w:val="nil"/>
              <w:left w:val="nil"/>
              <w:bottom w:val="nil"/>
              <w:right w:val="nil"/>
            </w:tcBorders>
            <w:shd w:val="clear" w:color="auto" w:fill="auto"/>
            <w:noWrap/>
            <w:vAlign w:val="center"/>
            <w:hideMark/>
          </w:tcPr>
          <w:p w14:paraId="2F9C5A2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1C3A58B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1EE588D9" w14:textId="77777777" w:rsidTr="00C92190">
        <w:trPr>
          <w:trHeight w:val="288"/>
          <w:jc w:val="center"/>
        </w:trPr>
        <w:tc>
          <w:tcPr>
            <w:tcW w:w="1480" w:type="dxa"/>
            <w:tcBorders>
              <w:top w:val="nil"/>
              <w:left w:val="nil"/>
              <w:bottom w:val="nil"/>
              <w:right w:val="nil"/>
            </w:tcBorders>
            <w:shd w:val="clear" w:color="auto" w:fill="auto"/>
            <w:hideMark/>
          </w:tcPr>
          <w:p w14:paraId="79AC1C7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5ACC3C5F"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6834E532"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5049A37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237</w:t>
            </w:r>
          </w:p>
        </w:tc>
        <w:tc>
          <w:tcPr>
            <w:tcW w:w="1160" w:type="dxa"/>
            <w:tcBorders>
              <w:top w:val="nil"/>
              <w:left w:val="nil"/>
              <w:bottom w:val="nil"/>
              <w:right w:val="nil"/>
            </w:tcBorders>
            <w:shd w:val="clear" w:color="auto" w:fill="auto"/>
            <w:noWrap/>
            <w:vAlign w:val="center"/>
            <w:hideMark/>
          </w:tcPr>
          <w:p w14:paraId="34106F6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4.48</w:t>
            </w:r>
          </w:p>
        </w:tc>
        <w:tc>
          <w:tcPr>
            <w:tcW w:w="1160" w:type="dxa"/>
            <w:tcBorders>
              <w:top w:val="nil"/>
              <w:left w:val="nil"/>
              <w:bottom w:val="nil"/>
              <w:right w:val="nil"/>
            </w:tcBorders>
            <w:shd w:val="clear" w:color="auto" w:fill="auto"/>
            <w:noWrap/>
            <w:vAlign w:val="center"/>
            <w:hideMark/>
          </w:tcPr>
          <w:p w14:paraId="758DDF0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5EB3483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5A8C0932" w14:textId="77777777" w:rsidTr="00C92190">
        <w:trPr>
          <w:trHeight w:val="288"/>
          <w:jc w:val="center"/>
        </w:trPr>
        <w:tc>
          <w:tcPr>
            <w:tcW w:w="1480" w:type="dxa"/>
            <w:tcBorders>
              <w:top w:val="nil"/>
              <w:left w:val="nil"/>
              <w:bottom w:val="nil"/>
              <w:right w:val="nil"/>
            </w:tcBorders>
            <w:shd w:val="clear" w:color="auto" w:fill="auto"/>
            <w:hideMark/>
          </w:tcPr>
          <w:p w14:paraId="66BFA8C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61BA99C1"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4EA97B8C"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56F57C0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515</w:t>
            </w:r>
          </w:p>
        </w:tc>
        <w:tc>
          <w:tcPr>
            <w:tcW w:w="1160" w:type="dxa"/>
            <w:tcBorders>
              <w:top w:val="nil"/>
              <w:left w:val="nil"/>
              <w:bottom w:val="nil"/>
              <w:right w:val="nil"/>
            </w:tcBorders>
            <w:shd w:val="clear" w:color="auto" w:fill="auto"/>
            <w:noWrap/>
            <w:vAlign w:val="center"/>
            <w:hideMark/>
          </w:tcPr>
          <w:p w14:paraId="22A508E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4.50</w:t>
            </w:r>
          </w:p>
        </w:tc>
        <w:tc>
          <w:tcPr>
            <w:tcW w:w="1160" w:type="dxa"/>
            <w:tcBorders>
              <w:top w:val="nil"/>
              <w:left w:val="nil"/>
              <w:bottom w:val="nil"/>
              <w:right w:val="nil"/>
            </w:tcBorders>
            <w:shd w:val="clear" w:color="auto" w:fill="auto"/>
            <w:noWrap/>
            <w:vAlign w:val="center"/>
            <w:hideMark/>
          </w:tcPr>
          <w:p w14:paraId="3052EA9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77FDB16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29469EBA" w14:textId="77777777" w:rsidTr="00C92190">
        <w:trPr>
          <w:trHeight w:val="288"/>
          <w:jc w:val="center"/>
        </w:trPr>
        <w:tc>
          <w:tcPr>
            <w:tcW w:w="1480" w:type="dxa"/>
            <w:tcBorders>
              <w:top w:val="nil"/>
              <w:left w:val="nil"/>
              <w:bottom w:val="nil"/>
              <w:right w:val="nil"/>
            </w:tcBorders>
            <w:shd w:val="clear" w:color="auto" w:fill="auto"/>
            <w:hideMark/>
          </w:tcPr>
          <w:p w14:paraId="4949AD56" w14:textId="6586CCDE" w:rsidR="00C92190" w:rsidRPr="00C92190" w:rsidRDefault="004C3A0B" w:rsidP="00C92190">
            <w:pPr>
              <w:spacing w:after="0" w:line="240" w:lineRule="auto"/>
              <w:jc w:val="center"/>
              <w:rPr>
                <w:rFonts w:ascii="Times New Roman" w:eastAsia="Times New Roman" w:hAnsi="Times New Roman" w:cs="Times New Roman"/>
                <w:i/>
                <w:iCs/>
                <w:color w:val="000000"/>
                <w:sz w:val="20"/>
                <w:szCs w:val="20"/>
                <w:lang w:val="en-GB" w:eastAsia="en-GB"/>
              </w:rPr>
            </w:pPr>
            <w:r>
              <w:rPr>
                <w:rFonts w:ascii="Times New Roman" w:eastAsia="Times New Roman" w:hAnsi="Times New Roman" w:cs="Times New Roman"/>
                <w:i/>
                <w:iCs/>
                <w:color w:val="000000"/>
                <w:sz w:val="20"/>
                <w:szCs w:val="20"/>
                <w:lang w:val="en-GB" w:eastAsia="en-GB"/>
              </w:rPr>
              <w:t>CT</w:t>
            </w:r>
            <w:r w:rsidR="00C92190" w:rsidRPr="00C92190">
              <w:rPr>
                <w:rFonts w:ascii="Times New Roman" w:eastAsia="Times New Roman" w:hAnsi="Times New Roman" w:cs="Times New Roman"/>
                <w:i/>
                <w:iCs/>
                <w:color w:val="000000"/>
                <w:sz w:val="20"/>
                <w:szCs w:val="20"/>
                <w:lang w:val="en-GB" w:eastAsia="en-GB"/>
              </w:rPr>
              <w:t>5</w:t>
            </w:r>
          </w:p>
        </w:tc>
        <w:tc>
          <w:tcPr>
            <w:tcW w:w="1160" w:type="dxa"/>
            <w:tcBorders>
              <w:top w:val="nil"/>
              <w:left w:val="nil"/>
              <w:bottom w:val="nil"/>
              <w:right w:val="nil"/>
            </w:tcBorders>
            <w:shd w:val="clear" w:color="auto" w:fill="auto"/>
            <w:noWrap/>
            <w:vAlign w:val="center"/>
            <w:hideMark/>
          </w:tcPr>
          <w:p w14:paraId="2A8BA4D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0.91</w:t>
            </w:r>
          </w:p>
        </w:tc>
        <w:tc>
          <w:tcPr>
            <w:tcW w:w="1160" w:type="dxa"/>
            <w:tcBorders>
              <w:top w:val="nil"/>
              <w:left w:val="nil"/>
              <w:bottom w:val="nil"/>
              <w:right w:val="nil"/>
            </w:tcBorders>
            <w:shd w:val="clear" w:color="auto" w:fill="auto"/>
            <w:noWrap/>
            <w:vAlign w:val="center"/>
            <w:hideMark/>
          </w:tcPr>
          <w:p w14:paraId="4A3FBBD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0A1560D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96</w:t>
            </w:r>
          </w:p>
        </w:tc>
        <w:tc>
          <w:tcPr>
            <w:tcW w:w="1160" w:type="dxa"/>
            <w:tcBorders>
              <w:top w:val="nil"/>
              <w:left w:val="nil"/>
              <w:bottom w:val="nil"/>
              <w:right w:val="nil"/>
            </w:tcBorders>
            <w:shd w:val="clear" w:color="auto" w:fill="auto"/>
            <w:noWrap/>
            <w:vAlign w:val="center"/>
            <w:hideMark/>
          </w:tcPr>
          <w:p w14:paraId="713049F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3.87</w:t>
            </w:r>
          </w:p>
        </w:tc>
        <w:tc>
          <w:tcPr>
            <w:tcW w:w="1160" w:type="dxa"/>
            <w:tcBorders>
              <w:top w:val="nil"/>
              <w:left w:val="nil"/>
              <w:bottom w:val="nil"/>
              <w:right w:val="nil"/>
            </w:tcBorders>
            <w:shd w:val="clear" w:color="auto" w:fill="auto"/>
            <w:noWrap/>
            <w:vAlign w:val="center"/>
            <w:hideMark/>
          </w:tcPr>
          <w:p w14:paraId="6492048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50C4CF0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4ED8AF40" w14:textId="77777777" w:rsidTr="00C92190">
        <w:trPr>
          <w:trHeight w:val="288"/>
          <w:jc w:val="center"/>
        </w:trPr>
        <w:tc>
          <w:tcPr>
            <w:tcW w:w="1480" w:type="dxa"/>
            <w:tcBorders>
              <w:top w:val="nil"/>
              <w:left w:val="nil"/>
              <w:bottom w:val="nil"/>
              <w:right w:val="nil"/>
            </w:tcBorders>
            <w:shd w:val="clear" w:color="auto" w:fill="auto"/>
            <w:hideMark/>
          </w:tcPr>
          <w:p w14:paraId="154409F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6E3FB5CD"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1D2E6E97"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195546B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203</w:t>
            </w:r>
          </w:p>
        </w:tc>
        <w:tc>
          <w:tcPr>
            <w:tcW w:w="1160" w:type="dxa"/>
            <w:tcBorders>
              <w:top w:val="nil"/>
              <w:left w:val="nil"/>
              <w:bottom w:val="nil"/>
              <w:right w:val="nil"/>
            </w:tcBorders>
            <w:shd w:val="clear" w:color="auto" w:fill="auto"/>
            <w:noWrap/>
            <w:vAlign w:val="center"/>
            <w:hideMark/>
          </w:tcPr>
          <w:p w14:paraId="778776C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3.88</w:t>
            </w:r>
          </w:p>
        </w:tc>
        <w:tc>
          <w:tcPr>
            <w:tcW w:w="1160" w:type="dxa"/>
            <w:tcBorders>
              <w:top w:val="nil"/>
              <w:left w:val="nil"/>
              <w:bottom w:val="nil"/>
              <w:right w:val="nil"/>
            </w:tcBorders>
            <w:shd w:val="clear" w:color="auto" w:fill="auto"/>
            <w:noWrap/>
            <w:vAlign w:val="center"/>
            <w:hideMark/>
          </w:tcPr>
          <w:p w14:paraId="22E3CFD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18AA0D9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64E7AFFD" w14:textId="77777777" w:rsidTr="00C92190">
        <w:trPr>
          <w:trHeight w:val="288"/>
          <w:jc w:val="center"/>
        </w:trPr>
        <w:tc>
          <w:tcPr>
            <w:tcW w:w="1480" w:type="dxa"/>
            <w:tcBorders>
              <w:top w:val="nil"/>
              <w:left w:val="nil"/>
              <w:bottom w:val="nil"/>
              <w:right w:val="nil"/>
            </w:tcBorders>
            <w:shd w:val="clear" w:color="auto" w:fill="auto"/>
            <w:hideMark/>
          </w:tcPr>
          <w:p w14:paraId="69C8101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3B1DA356"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7B0FEC6F"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2CEE687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259</w:t>
            </w:r>
          </w:p>
        </w:tc>
        <w:tc>
          <w:tcPr>
            <w:tcW w:w="1160" w:type="dxa"/>
            <w:tcBorders>
              <w:top w:val="nil"/>
              <w:left w:val="nil"/>
              <w:bottom w:val="nil"/>
              <w:right w:val="nil"/>
            </w:tcBorders>
            <w:shd w:val="clear" w:color="auto" w:fill="auto"/>
            <w:noWrap/>
            <w:vAlign w:val="center"/>
            <w:hideMark/>
          </w:tcPr>
          <w:p w14:paraId="512B818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3.90</w:t>
            </w:r>
          </w:p>
        </w:tc>
        <w:tc>
          <w:tcPr>
            <w:tcW w:w="1160" w:type="dxa"/>
            <w:tcBorders>
              <w:top w:val="nil"/>
              <w:left w:val="nil"/>
              <w:bottom w:val="nil"/>
              <w:right w:val="nil"/>
            </w:tcBorders>
            <w:shd w:val="clear" w:color="auto" w:fill="auto"/>
            <w:noWrap/>
            <w:vAlign w:val="center"/>
            <w:hideMark/>
          </w:tcPr>
          <w:p w14:paraId="0D14735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6499373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263DCB29" w14:textId="77777777" w:rsidTr="00C92190">
        <w:trPr>
          <w:trHeight w:val="288"/>
          <w:jc w:val="center"/>
        </w:trPr>
        <w:tc>
          <w:tcPr>
            <w:tcW w:w="1480" w:type="dxa"/>
            <w:tcBorders>
              <w:top w:val="nil"/>
              <w:left w:val="nil"/>
              <w:bottom w:val="nil"/>
              <w:right w:val="nil"/>
            </w:tcBorders>
            <w:shd w:val="clear" w:color="auto" w:fill="auto"/>
            <w:hideMark/>
          </w:tcPr>
          <w:p w14:paraId="27575E8B"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Cons1</w:t>
            </w:r>
          </w:p>
        </w:tc>
        <w:tc>
          <w:tcPr>
            <w:tcW w:w="1160" w:type="dxa"/>
            <w:tcBorders>
              <w:top w:val="nil"/>
              <w:left w:val="nil"/>
              <w:bottom w:val="nil"/>
              <w:right w:val="nil"/>
            </w:tcBorders>
            <w:shd w:val="clear" w:color="auto" w:fill="auto"/>
            <w:noWrap/>
            <w:vAlign w:val="center"/>
            <w:hideMark/>
          </w:tcPr>
          <w:p w14:paraId="5DD2C7F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0.92</w:t>
            </w:r>
          </w:p>
        </w:tc>
        <w:tc>
          <w:tcPr>
            <w:tcW w:w="1160" w:type="dxa"/>
            <w:tcBorders>
              <w:top w:val="nil"/>
              <w:left w:val="nil"/>
              <w:bottom w:val="nil"/>
              <w:right w:val="nil"/>
            </w:tcBorders>
            <w:shd w:val="clear" w:color="auto" w:fill="auto"/>
            <w:noWrap/>
            <w:vAlign w:val="center"/>
            <w:hideMark/>
          </w:tcPr>
          <w:p w14:paraId="7A4E6E4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2DE8827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9</w:t>
            </w:r>
          </w:p>
        </w:tc>
        <w:tc>
          <w:tcPr>
            <w:tcW w:w="1160" w:type="dxa"/>
            <w:tcBorders>
              <w:top w:val="nil"/>
              <w:left w:val="nil"/>
              <w:bottom w:val="nil"/>
              <w:right w:val="nil"/>
            </w:tcBorders>
            <w:shd w:val="clear" w:color="auto" w:fill="auto"/>
            <w:noWrap/>
            <w:vAlign w:val="center"/>
            <w:hideMark/>
          </w:tcPr>
          <w:p w14:paraId="4BE0DFD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2.69</w:t>
            </w:r>
          </w:p>
        </w:tc>
        <w:tc>
          <w:tcPr>
            <w:tcW w:w="1160" w:type="dxa"/>
            <w:tcBorders>
              <w:top w:val="nil"/>
              <w:left w:val="nil"/>
              <w:bottom w:val="nil"/>
              <w:right w:val="nil"/>
            </w:tcBorders>
            <w:shd w:val="clear" w:color="auto" w:fill="auto"/>
            <w:noWrap/>
            <w:vAlign w:val="center"/>
            <w:hideMark/>
          </w:tcPr>
          <w:p w14:paraId="0CF7730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0C04911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2F8341D3" w14:textId="77777777" w:rsidTr="00C92190">
        <w:trPr>
          <w:trHeight w:val="288"/>
          <w:jc w:val="center"/>
        </w:trPr>
        <w:tc>
          <w:tcPr>
            <w:tcW w:w="1480" w:type="dxa"/>
            <w:tcBorders>
              <w:top w:val="nil"/>
              <w:left w:val="nil"/>
              <w:bottom w:val="nil"/>
              <w:right w:val="nil"/>
            </w:tcBorders>
            <w:shd w:val="clear" w:color="auto" w:fill="auto"/>
            <w:hideMark/>
          </w:tcPr>
          <w:p w14:paraId="2BA7AE2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5AD0C1DE"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15AA483A"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40A1A61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65</w:t>
            </w:r>
          </w:p>
        </w:tc>
        <w:tc>
          <w:tcPr>
            <w:tcW w:w="1160" w:type="dxa"/>
            <w:tcBorders>
              <w:top w:val="nil"/>
              <w:left w:val="nil"/>
              <w:bottom w:val="nil"/>
              <w:right w:val="nil"/>
            </w:tcBorders>
            <w:shd w:val="clear" w:color="auto" w:fill="auto"/>
            <w:noWrap/>
            <w:vAlign w:val="center"/>
            <w:hideMark/>
          </w:tcPr>
          <w:p w14:paraId="146DDC6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2.69</w:t>
            </w:r>
          </w:p>
        </w:tc>
        <w:tc>
          <w:tcPr>
            <w:tcW w:w="1160" w:type="dxa"/>
            <w:tcBorders>
              <w:top w:val="nil"/>
              <w:left w:val="nil"/>
              <w:bottom w:val="nil"/>
              <w:right w:val="nil"/>
            </w:tcBorders>
            <w:shd w:val="clear" w:color="auto" w:fill="auto"/>
            <w:noWrap/>
            <w:vAlign w:val="center"/>
            <w:hideMark/>
          </w:tcPr>
          <w:p w14:paraId="55AE4F8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1B2D2F7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0BFE7F1F" w14:textId="77777777" w:rsidTr="00C92190">
        <w:trPr>
          <w:trHeight w:val="288"/>
          <w:jc w:val="center"/>
        </w:trPr>
        <w:tc>
          <w:tcPr>
            <w:tcW w:w="1480" w:type="dxa"/>
            <w:tcBorders>
              <w:top w:val="nil"/>
              <w:left w:val="nil"/>
              <w:bottom w:val="nil"/>
              <w:right w:val="nil"/>
            </w:tcBorders>
            <w:shd w:val="clear" w:color="auto" w:fill="auto"/>
            <w:hideMark/>
          </w:tcPr>
          <w:p w14:paraId="598101B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452B7696"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2F713FAB"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26A4618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67</w:t>
            </w:r>
          </w:p>
        </w:tc>
        <w:tc>
          <w:tcPr>
            <w:tcW w:w="1160" w:type="dxa"/>
            <w:tcBorders>
              <w:top w:val="nil"/>
              <w:left w:val="nil"/>
              <w:bottom w:val="nil"/>
              <w:right w:val="nil"/>
            </w:tcBorders>
            <w:shd w:val="clear" w:color="auto" w:fill="auto"/>
            <w:noWrap/>
            <w:vAlign w:val="center"/>
            <w:hideMark/>
          </w:tcPr>
          <w:p w14:paraId="0B3E732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2.70</w:t>
            </w:r>
          </w:p>
        </w:tc>
        <w:tc>
          <w:tcPr>
            <w:tcW w:w="1160" w:type="dxa"/>
            <w:tcBorders>
              <w:top w:val="nil"/>
              <w:left w:val="nil"/>
              <w:bottom w:val="nil"/>
              <w:right w:val="nil"/>
            </w:tcBorders>
            <w:shd w:val="clear" w:color="auto" w:fill="auto"/>
            <w:noWrap/>
            <w:vAlign w:val="center"/>
            <w:hideMark/>
          </w:tcPr>
          <w:p w14:paraId="75D4635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6FF458C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4FE94AC0" w14:textId="77777777" w:rsidTr="00C92190">
        <w:trPr>
          <w:trHeight w:val="288"/>
          <w:jc w:val="center"/>
        </w:trPr>
        <w:tc>
          <w:tcPr>
            <w:tcW w:w="1480" w:type="dxa"/>
            <w:tcBorders>
              <w:top w:val="nil"/>
              <w:left w:val="nil"/>
              <w:bottom w:val="nil"/>
              <w:right w:val="nil"/>
            </w:tcBorders>
            <w:shd w:val="clear" w:color="auto" w:fill="auto"/>
            <w:hideMark/>
          </w:tcPr>
          <w:p w14:paraId="3D5F7DFC"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Cons2</w:t>
            </w:r>
          </w:p>
        </w:tc>
        <w:tc>
          <w:tcPr>
            <w:tcW w:w="1160" w:type="dxa"/>
            <w:tcBorders>
              <w:top w:val="nil"/>
              <w:left w:val="nil"/>
              <w:bottom w:val="nil"/>
              <w:right w:val="nil"/>
            </w:tcBorders>
            <w:shd w:val="clear" w:color="auto" w:fill="auto"/>
            <w:noWrap/>
            <w:vAlign w:val="center"/>
            <w:hideMark/>
          </w:tcPr>
          <w:p w14:paraId="13710F7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0.94</w:t>
            </w:r>
          </w:p>
        </w:tc>
        <w:tc>
          <w:tcPr>
            <w:tcW w:w="1160" w:type="dxa"/>
            <w:tcBorders>
              <w:top w:val="nil"/>
              <w:left w:val="nil"/>
              <w:bottom w:val="nil"/>
              <w:right w:val="nil"/>
            </w:tcBorders>
            <w:shd w:val="clear" w:color="auto" w:fill="auto"/>
            <w:noWrap/>
            <w:vAlign w:val="center"/>
            <w:hideMark/>
          </w:tcPr>
          <w:p w14:paraId="736AA5F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5D6EB46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37</w:t>
            </w:r>
          </w:p>
        </w:tc>
        <w:tc>
          <w:tcPr>
            <w:tcW w:w="1160" w:type="dxa"/>
            <w:tcBorders>
              <w:top w:val="nil"/>
              <w:left w:val="nil"/>
              <w:bottom w:val="nil"/>
              <w:right w:val="nil"/>
            </w:tcBorders>
            <w:shd w:val="clear" w:color="auto" w:fill="auto"/>
            <w:noWrap/>
            <w:vAlign w:val="center"/>
            <w:hideMark/>
          </w:tcPr>
          <w:p w14:paraId="7B0A9C3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2.02</w:t>
            </w:r>
          </w:p>
        </w:tc>
        <w:tc>
          <w:tcPr>
            <w:tcW w:w="1160" w:type="dxa"/>
            <w:tcBorders>
              <w:top w:val="nil"/>
              <w:left w:val="nil"/>
              <w:bottom w:val="nil"/>
              <w:right w:val="nil"/>
            </w:tcBorders>
            <w:shd w:val="clear" w:color="auto" w:fill="auto"/>
            <w:noWrap/>
            <w:vAlign w:val="center"/>
            <w:hideMark/>
          </w:tcPr>
          <w:p w14:paraId="6117E5E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6CDC064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2B0D1690" w14:textId="77777777" w:rsidTr="00C92190">
        <w:trPr>
          <w:trHeight w:val="288"/>
          <w:jc w:val="center"/>
        </w:trPr>
        <w:tc>
          <w:tcPr>
            <w:tcW w:w="1480" w:type="dxa"/>
            <w:tcBorders>
              <w:top w:val="nil"/>
              <w:left w:val="nil"/>
              <w:bottom w:val="nil"/>
              <w:right w:val="nil"/>
            </w:tcBorders>
            <w:shd w:val="clear" w:color="auto" w:fill="auto"/>
            <w:hideMark/>
          </w:tcPr>
          <w:p w14:paraId="43E57EE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5641D42F"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3675E35F"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63A0743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65</w:t>
            </w:r>
          </w:p>
        </w:tc>
        <w:tc>
          <w:tcPr>
            <w:tcW w:w="1160" w:type="dxa"/>
            <w:tcBorders>
              <w:top w:val="nil"/>
              <w:left w:val="nil"/>
              <w:bottom w:val="nil"/>
              <w:right w:val="nil"/>
            </w:tcBorders>
            <w:shd w:val="clear" w:color="auto" w:fill="auto"/>
            <w:noWrap/>
            <w:vAlign w:val="center"/>
            <w:hideMark/>
          </w:tcPr>
          <w:p w14:paraId="1D9892B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2.02</w:t>
            </w:r>
          </w:p>
        </w:tc>
        <w:tc>
          <w:tcPr>
            <w:tcW w:w="1160" w:type="dxa"/>
            <w:tcBorders>
              <w:top w:val="nil"/>
              <w:left w:val="nil"/>
              <w:bottom w:val="nil"/>
              <w:right w:val="nil"/>
            </w:tcBorders>
            <w:shd w:val="clear" w:color="auto" w:fill="auto"/>
            <w:noWrap/>
            <w:vAlign w:val="center"/>
            <w:hideMark/>
          </w:tcPr>
          <w:p w14:paraId="0140692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1F0F5A6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146AED46" w14:textId="77777777" w:rsidTr="00C92190">
        <w:trPr>
          <w:trHeight w:val="288"/>
          <w:jc w:val="center"/>
        </w:trPr>
        <w:tc>
          <w:tcPr>
            <w:tcW w:w="1480" w:type="dxa"/>
            <w:tcBorders>
              <w:top w:val="nil"/>
              <w:left w:val="nil"/>
              <w:bottom w:val="nil"/>
              <w:right w:val="nil"/>
            </w:tcBorders>
            <w:shd w:val="clear" w:color="auto" w:fill="auto"/>
            <w:hideMark/>
          </w:tcPr>
          <w:p w14:paraId="3027672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72ADBE70"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0E6FC0C5"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7042FAF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67</w:t>
            </w:r>
          </w:p>
        </w:tc>
        <w:tc>
          <w:tcPr>
            <w:tcW w:w="1160" w:type="dxa"/>
            <w:tcBorders>
              <w:top w:val="nil"/>
              <w:left w:val="nil"/>
              <w:bottom w:val="nil"/>
              <w:right w:val="nil"/>
            </w:tcBorders>
            <w:shd w:val="clear" w:color="auto" w:fill="auto"/>
            <w:noWrap/>
            <w:vAlign w:val="center"/>
            <w:hideMark/>
          </w:tcPr>
          <w:p w14:paraId="54A3A94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2.02</w:t>
            </w:r>
          </w:p>
        </w:tc>
        <w:tc>
          <w:tcPr>
            <w:tcW w:w="1160" w:type="dxa"/>
            <w:tcBorders>
              <w:top w:val="nil"/>
              <w:left w:val="nil"/>
              <w:bottom w:val="nil"/>
              <w:right w:val="nil"/>
            </w:tcBorders>
            <w:shd w:val="clear" w:color="auto" w:fill="auto"/>
            <w:noWrap/>
            <w:vAlign w:val="center"/>
            <w:hideMark/>
          </w:tcPr>
          <w:p w14:paraId="25A2F6A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77DDD61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2C9BF6B9" w14:textId="77777777" w:rsidTr="00C92190">
        <w:trPr>
          <w:trHeight w:val="288"/>
          <w:jc w:val="center"/>
        </w:trPr>
        <w:tc>
          <w:tcPr>
            <w:tcW w:w="1480" w:type="dxa"/>
            <w:tcBorders>
              <w:top w:val="nil"/>
              <w:left w:val="nil"/>
              <w:bottom w:val="nil"/>
              <w:right w:val="nil"/>
            </w:tcBorders>
            <w:shd w:val="clear" w:color="auto" w:fill="auto"/>
            <w:hideMark/>
          </w:tcPr>
          <w:p w14:paraId="651D63D4"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Cons3</w:t>
            </w:r>
          </w:p>
        </w:tc>
        <w:tc>
          <w:tcPr>
            <w:tcW w:w="1160" w:type="dxa"/>
            <w:tcBorders>
              <w:top w:val="nil"/>
              <w:left w:val="nil"/>
              <w:bottom w:val="nil"/>
              <w:right w:val="nil"/>
            </w:tcBorders>
            <w:shd w:val="clear" w:color="auto" w:fill="auto"/>
            <w:noWrap/>
            <w:vAlign w:val="center"/>
            <w:hideMark/>
          </w:tcPr>
          <w:p w14:paraId="338BAE3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0.95</w:t>
            </w:r>
          </w:p>
        </w:tc>
        <w:tc>
          <w:tcPr>
            <w:tcW w:w="1160" w:type="dxa"/>
            <w:tcBorders>
              <w:top w:val="nil"/>
              <w:left w:val="nil"/>
              <w:bottom w:val="nil"/>
              <w:right w:val="nil"/>
            </w:tcBorders>
            <w:shd w:val="clear" w:color="auto" w:fill="auto"/>
            <w:noWrap/>
            <w:vAlign w:val="center"/>
            <w:hideMark/>
          </w:tcPr>
          <w:p w14:paraId="10A6FA3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70D9534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25</w:t>
            </w:r>
          </w:p>
        </w:tc>
        <w:tc>
          <w:tcPr>
            <w:tcW w:w="1160" w:type="dxa"/>
            <w:tcBorders>
              <w:top w:val="nil"/>
              <w:left w:val="nil"/>
              <w:bottom w:val="nil"/>
              <w:right w:val="nil"/>
            </w:tcBorders>
            <w:shd w:val="clear" w:color="auto" w:fill="auto"/>
            <w:noWrap/>
            <w:vAlign w:val="center"/>
            <w:hideMark/>
          </w:tcPr>
          <w:p w14:paraId="5C5D12C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1.84</w:t>
            </w:r>
          </w:p>
        </w:tc>
        <w:tc>
          <w:tcPr>
            <w:tcW w:w="1160" w:type="dxa"/>
            <w:tcBorders>
              <w:top w:val="nil"/>
              <w:left w:val="nil"/>
              <w:bottom w:val="nil"/>
              <w:right w:val="nil"/>
            </w:tcBorders>
            <w:shd w:val="clear" w:color="auto" w:fill="auto"/>
            <w:noWrap/>
            <w:vAlign w:val="center"/>
            <w:hideMark/>
          </w:tcPr>
          <w:p w14:paraId="79A62E7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7752553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36C880E4" w14:textId="77777777" w:rsidTr="00C92190">
        <w:trPr>
          <w:trHeight w:val="288"/>
          <w:jc w:val="center"/>
        </w:trPr>
        <w:tc>
          <w:tcPr>
            <w:tcW w:w="1480" w:type="dxa"/>
            <w:tcBorders>
              <w:top w:val="nil"/>
              <w:left w:val="nil"/>
              <w:bottom w:val="nil"/>
              <w:right w:val="nil"/>
            </w:tcBorders>
            <w:shd w:val="clear" w:color="auto" w:fill="auto"/>
            <w:hideMark/>
          </w:tcPr>
          <w:p w14:paraId="7654E5A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31FB3EB1"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0EA0CC11"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49C171C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28</w:t>
            </w:r>
          </w:p>
        </w:tc>
        <w:tc>
          <w:tcPr>
            <w:tcW w:w="1160" w:type="dxa"/>
            <w:tcBorders>
              <w:top w:val="nil"/>
              <w:left w:val="nil"/>
              <w:bottom w:val="nil"/>
              <w:right w:val="nil"/>
            </w:tcBorders>
            <w:shd w:val="clear" w:color="auto" w:fill="auto"/>
            <w:noWrap/>
            <w:vAlign w:val="center"/>
            <w:hideMark/>
          </w:tcPr>
          <w:p w14:paraId="1D35E13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1.84</w:t>
            </w:r>
          </w:p>
        </w:tc>
        <w:tc>
          <w:tcPr>
            <w:tcW w:w="1160" w:type="dxa"/>
            <w:tcBorders>
              <w:top w:val="nil"/>
              <w:left w:val="nil"/>
              <w:bottom w:val="nil"/>
              <w:right w:val="nil"/>
            </w:tcBorders>
            <w:shd w:val="clear" w:color="auto" w:fill="auto"/>
            <w:noWrap/>
            <w:vAlign w:val="center"/>
            <w:hideMark/>
          </w:tcPr>
          <w:p w14:paraId="370CD3B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0223E9A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48D6587F" w14:textId="77777777" w:rsidTr="00C92190">
        <w:trPr>
          <w:trHeight w:val="288"/>
          <w:jc w:val="center"/>
        </w:trPr>
        <w:tc>
          <w:tcPr>
            <w:tcW w:w="1480" w:type="dxa"/>
            <w:tcBorders>
              <w:top w:val="nil"/>
              <w:left w:val="nil"/>
              <w:bottom w:val="nil"/>
              <w:right w:val="nil"/>
            </w:tcBorders>
            <w:shd w:val="clear" w:color="auto" w:fill="auto"/>
            <w:hideMark/>
          </w:tcPr>
          <w:p w14:paraId="45058C0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00D93020"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2717F7B8"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5D871B3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53</w:t>
            </w:r>
          </w:p>
        </w:tc>
        <w:tc>
          <w:tcPr>
            <w:tcW w:w="1160" w:type="dxa"/>
            <w:tcBorders>
              <w:top w:val="nil"/>
              <w:left w:val="nil"/>
              <w:bottom w:val="nil"/>
              <w:right w:val="nil"/>
            </w:tcBorders>
            <w:shd w:val="clear" w:color="auto" w:fill="auto"/>
            <w:noWrap/>
            <w:vAlign w:val="center"/>
            <w:hideMark/>
          </w:tcPr>
          <w:p w14:paraId="232D173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1.84</w:t>
            </w:r>
          </w:p>
        </w:tc>
        <w:tc>
          <w:tcPr>
            <w:tcW w:w="1160" w:type="dxa"/>
            <w:tcBorders>
              <w:top w:val="nil"/>
              <w:left w:val="nil"/>
              <w:bottom w:val="nil"/>
              <w:right w:val="nil"/>
            </w:tcBorders>
            <w:shd w:val="clear" w:color="auto" w:fill="auto"/>
            <w:noWrap/>
            <w:vAlign w:val="center"/>
            <w:hideMark/>
          </w:tcPr>
          <w:p w14:paraId="13E07A8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25C9C6A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0F51D271" w14:textId="77777777" w:rsidTr="00C92190">
        <w:trPr>
          <w:trHeight w:val="288"/>
          <w:jc w:val="center"/>
        </w:trPr>
        <w:tc>
          <w:tcPr>
            <w:tcW w:w="1480" w:type="dxa"/>
            <w:tcBorders>
              <w:top w:val="nil"/>
              <w:left w:val="nil"/>
              <w:bottom w:val="nil"/>
              <w:right w:val="nil"/>
            </w:tcBorders>
            <w:shd w:val="clear" w:color="auto" w:fill="auto"/>
            <w:hideMark/>
          </w:tcPr>
          <w:p w14:paraId="620DCE96"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Cons4</w:t>
            </w:r>
          </w:p>
        </w:tc>
        <w:tc>
          <w:tcPr>
            <w:tcW w:w="1160" w:type="dxa"/>
            <w:tcBorders>
              <w:top w:val="nil"/>
              <w:left w:val="nil"/>
              <w:bottom w:val="nil"/>
              <w:right w:val="nil"/>
            </w:tcBorders>
            <w:shd w:val="clear" w:color="auto" w:fill="auto"/>
            <w:noWrap/>
            <w:vAlign w:val="center"/>
            <w:hideMark/>
          </w:tcPr>
          <w:p w14:paraId="46BB312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0.94</w:t>
            </w:r>
          </w:p>
        </w:tc>
        <w:tc>
          <w:tcPr>
            <w:tcW w:w="1160" w:type="dxa"/>
            <w:tcBorders>
              <w:top w:val="nil"/>
              <w:left w:val="nil"/>
              <w:bottom w:val="nil"/>
              <w:right w:val="nil"/>
            </w:tcBorders>
            <w:shd w:val="clear" w:color="auto" w:fill="auto"/>
            <w:noWrap/>
            <w:vAlign w:val="center"/>
            <w:hideMark/>
          </w:tcPr>
          <w:p w14:paraId="165964C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7E7C2EA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56</w:t>
            </w:r>
          </w:p>
        </w:tc>
        <w:tc>
          <w:tcPr>
            <w:tcW w:w="1160" w:type="dxa"/>
            <w:tcBorders>
              <w:top w:val="nil"/>
              <w:left w:val="nil"/>
              <w:bottom w:val="nil"/>
              <w:right w:val="nil"/>
            </w:tcBorders>
            <w:shd w:val="clear" w:color="auto" w:fill="auto"/>
            <w:noWrap/>
            <w:vAlign w:val="center"/>
            <w:hideMark/>
          </w:tcPr>
          <w:p w14:paraId="7D16F9B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1.73</w:t>
            </w:r>
          </w:p>
        </w:tc>
        <w:tc>
          <w:tcPr>
            <w:tcW w:w="1160" w:type="dxa"/>
            <w:tcBorders>
              <w:top w:val="nil"/>
              <w:left w:val="nil"/>
              <w:bottom w:val="nil"/>
              <w:right w:val="nil"/>
            </w:tcBorders>
            <w:shd w:val="clear" w:color="auto" w:fill="auto"/>
            <w:noWrap/>
            <w:vAlign w:val="center"/>
            <w:hideMark/>
          </w:tcPr>
          <w:p w14:paraId="75769FB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62DB3A2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773DB57B" w14:textId="77777777" w:rsidTr="00C92190">
        <w:trPr>
          <w:trHeight w:val="288"/>
          <w:jc w:val="center"/>
        </w:trPr>
        <w:tc>
          <w:tcPr>
            <w:tcW w:w="1480" w:type="dxa"/>
            <w:tcBorders>
              <w:top w:val="nil"/>
              <w:left w:val="nil"/>
              <w:bottom w:val="nil"/>
              <w:right w:val="nil"/>
            </w:tcBorders>
            <w:shd w:val="clear" w:color="auto" w:fill="auto"/>
            <w:hideMark/>
          </w:tcPr>
          <w:p w14:paraId="5102F35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793E5CF1"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688091EB"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276AD4B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92</w:t>
            </w:r>
          </w:p>
        </w:tc>
        <w:tc>
          <w:tcPr>
            <w:tcW w:w="1160" w:type="dxa"/>
            <w:tcBorders>
              <w:top w:val="nil"/>
              <w:left w:val="nil"/>
              <w:bottom w:val="nil"/>
              <w:right w:val="nil"/>
            </w:tcBorders>
            <w:shd w:val="clear" w:color="auto" w:fill="auto"/>
            <w:noWrap/>
            <w:vAlign w:val="center"/>
            <w:hideMark/>
          </w:tcPr>
          <w:p w14:paraId="486E487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1.73</w:t>
            </w:r>
          </w:p>
        </w:tc>
        <w:tc>
          <w:tcPr>
            <w:tcW w:w="1160" w:type="dxa"/>
            <w:tcBorders>
              <w:top w:val="nil"/>
              <w:left w:val="nil"/>
              <w:bottom w:val="nil"/>
              <w:right w:val="nil"/>
            </w:tcBorders>
            <w:shd w:val="clear" w:color="auto" w:fill="auto"/>
            <w:noWrap/>
            <w:vAlign w:val="center"/>
            <w:hideMark/>
          </w:tcPr>
          <w:p w14:paraId="49DFDA7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2BCD1F7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566EC2CA" w14:textId="77777777" w:rsidTr="00C92190">
        <w:trPr>
          <w:trHeight w:val="288"/>
          <w:jc w:val="center"/>
        </w:trPr>
        <w:tc>
          <w:tcPr>
            <w:tcW w:w="1480" w:type="dxa"/>
            <w:tcBorders>
              <w:top w:val="nil"/>
              <w:left w:val="nil"/>
              <w:bottom w:val="nil"/>
              <w:right w:val="nil"/>
            </w:tcBorders>
            <w:shd w:val="clear" w:color="auto" w:fill="auto"/>
            <w:hideMark/>
          </w:tcPr>
          <w:p w14:paraId="15681CE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562AAA01"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3DC8D682"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5CDA138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111</w:t>
            </w:r>
          </w:p>
        </w:tc>
        <w:tc>
          <w:tcPr>
            <w:tcW w:w="1160" w:type="dxa"/>
            <w:tcBorders>
              <w:top w:val="nil"/>
              <w:left w:val="nil"/>
              <w:bottom w:val="nil"/>
              <w:right w:val="nil"/>
            </w:tcBorders>
            <w:shd w:val="clear" w:color="auto" w:fill="auto"/>
            <w:noWrap/>
            <w:vAlign w:val="center"/>
            <w:hideMark/>
          </w:tcPr>
          <w:p w14:paraId="352B841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1.74</w:t>
            </w:r>
          </w:p>
        </w:tc>
        <w:tc>
          <w:tcPr>
            <w:tcW w:w="1160" w:type="dxa"/>
            <w:tcBorders>
              <w:top w:val="nil"/>
              <w:left w:val="nil"/>
              <w:bottom w:val="nil"/>
              <w:right w:val="nil"/>
            </w:tcBorders>
            <w:shd w:val="clear" w:color="auto" w:fill="auto"/>
            <w:noWrap/>
            <w:vAlign w:val="center"/>
            <w:hideMark/>
          </w:tcPr>
          <w:p w14:paraId="61768D9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1C21C42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1E65799D" w14:textId="77777777" w:rsidTr="00C92190">
        <w:trPr>
          <w:trHeight w:val="288"/>
          <w:jc w:val="center"/>
        </w:trPr>
        <w:tc>
          <w:tcPr>
            <w:tcW w:w="1480" w:type="dxa"/>
            <w:tcBorders>
              <w:top w:val="nil"/>
              <w:left w:val="nil"/>
              <w:bottom w:val="nil"/>
              <w:right w:val="nil"/>
            </w:tcBorders>
            <w:shd w:val="clear" w:color="auto" w:fill="auto"/>
            <w:hideMark/>
          </w:tcPr>
          <w:p w14:paraId="7233A92E"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P1</w:t>
            </w:r>
          </w:p>
        </w:tc>
        <w:tc>
          <w:tcPr>
            <w:tcW w:w="1160" w:type="dxa"/>
            <w:tcBorders>
              <w:top w:val="nil"/>
              <w:left w:val="nil"/>
              <w:bottom w:val="nil"/>
              <w:right w:val="nil"/>
            </w:tcBorders>
            <w:shd w:val="clear" w:color="auto" w:fill="auto"/>
            <w:noWrap/>
            <w:vAlign w:val="center"/>
            <w:hideMark/>
          </w:tcPr>
          <w:p w14:paraId="42EE35D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0.73</w:t>
            </w:r>
          </w:p>
        </w:tc>
        <w:tc>
          <w:tcPr>
            <w:tcW w:w="1160" w:type="dxa"/>
            <w:tcBorders>
              <w:top w:val="nil"/>
              <w:left w:val="nil"/>
              <w:bottom w:val="nil"/>
              <w:right w:val="nil"/>
            </w:tcBorders>
            <w:shd w:val="clear" w:color="auto" w:fill="auto"/>
            <w:noWrap/>
            <w:vAlign w:val="center"/>
            <w:hideMark/>
          </w:tcPr>
          <w:p w14:paraId="47940A6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15605CC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530</w:t>
            </w:r>
          </w:p>
        </w:tc>
        <w:tc>
          <w:tcPr>
            <w:tcW w:w="1160" w:type="dxa"/>
            <w:tcBorders>
              <w:top w:val="nil"/>
              <w:left w:val="nil"/>
              <w:bottom w:val="nil"/>
              <w:right w:val="nil"/>
            </w:tcBorders>
            <w:shd w:val="clear" w:color="auto" w:fill="auto"/>
            <w:noWrap/>
            <w:vAlign w:val="center"/>
            <w:hideMark/>
          </w:tcPr>
          <w:p w14:paraId="2CD3F0B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5.03</w:t>
            </w:r>
          </w:p>
        </w:tc>
        <w:tc>
          <w:tcPr>
            <w:tcW w:w="1160" w:type="dxa"/>
            <w:tcBorders>
              <w:top w:val="nil"/>
              <w:left w:val="nil"/>
              <w:bottom w:val="nil"/>
              <w:right w:val="nil"/>
            </w:tcBorders>
            <w:shd w:val="clear" w:color="auto" w:fill="auto"/>
            <w:noWrap/>
            <w:vAlign w:val="center"/>
            <w:hideMark/>
          </w:tcPr>
          <w:p w14:paraId="59C6A60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34DD071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7ACE2161" w14:textId="77777777" w:rsidTr="00C92190">
        <w:trPr>
          <w:trHeight w:val="288"/>
          <w:jc w:val="center"/>
        </w:trPr>
        <w:tc>
          <w:tcPr>
            <w:tcW w:w="1480" w:type="dxa"/>
            <w:tcBorders>
              <w:top w:val="nil"/>
              <w:left w:val="nil"/>
              <w:bottom w:val="nil"/>
              <w:right w:val="nil"/>
            </w:tcBorders>
            <w:shd w:val="clear" w:color="auto" w:fill="auto"/>
            <w:hideMark/>
          </w:tcPr>
          <w:p w14:paraId="35F72C5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666DCBB1"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1D2C3253"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439358A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605</w:t>
            </w:r>
          </w:p>
        </w:tc>
        <w:tc>
          <w:tcPr>
            <w:tcW w:w="1160" w:type="dxa"/>
            <w:tcBorders>
              <w:top w:val="nil"/>
              <w:left w:val="nil"/>
              <w:bottom w:val="nil"/>
              <w:right w:val="nil"/>
            </w:tcBorders>
            <w:shd w:val="clear" w:color="auto" w:fill="auto"/>
            <w:noWrap/>
            <w:vAlign w:val="center"/>
            <w:hideMark/>
          </w:tcPr>
          <w:p w14:paraId="06BC782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5.06</w:t>
            </w:r>
          </w:p>
        </w:tc>
        <w:tc>
          <w:tcPr>
            <w:tcW w:w="1160" w:type="dxa"/>
            <w:tcBorders>
              <w:top w:val="nil"/>
              <w:left w:val="nil"/>
              <w:bottom w:val="nil"/>
              <w:right w:val="nil"/>
            </w:tcBorders>
            <w:shd w:val="clear" w:color="auto" w:fill="auto"/>
            <w:noWrap/>
            <w:vAlign w:val="center"/>
            <w:hideMark/>
          </w:tcPr>
          <w:p w14:paraId="075A2B3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2938958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7FC06649" w14:textId="77777777" w:rsidTr="00C92190">
        <w:trPr>
          <w:trHeight w:val="288"/>
          <w:jc w:val="center"/>
        </w:trPr>
        <w:tc>
          <w:tcPr>
            <w:tcW w:w="1480" w:type="dxa"/>
            <w:tcBorders>
              <w:top w:val="nil"/>
              <w:left w:val="nil"/>
              <w:bottom w:val="nil"/>
              <w:right w:val="nil"/>
            </w:tcBorders>
            <w:shd w:val="clear" w:color="auto" w:fill="auto"/>
            <w:hideMark/>
          </w:tcPr>
          <w:p w14:paraId="50E37A4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41D7C3C0"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0D7D662F"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1EC5CCD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964</w:t>
            </w:r>
          </w:p>
        </w:tc>
        <w:tc>
          <w:tcPr>
            <w:tcW w:w="1160" w:type="dxa"/>
            <w:tcBorders>
              <w:top w:val="nil"/>
              <w:left w:val="nil"/>
              <w:bottom w:val="nil"/>
              <w:right w:val="nil"/>
            </w:tcBorders>
            <w:shd w:val="clear" w:color="auto" w:fill="auto"/>
            <w:noWrap/>
            <w:vAlign w:val="center"/>
            <w:hideMark/>
          </w:tcPr>
          <w:p w14:paraId="25508E6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5.09</w:t>
            </w:r>
          </w:p>
        </w:tc>
        <w:tc>
          <w:tcPr>
            <w:tcW w:w="1160" w:type="dxa"/>
            <w:tcBorders>
              <w:top w:val="nil"/>
              <w:left w:val="nil"/>
              <w:bottom w:val="nil"/>
              <w:right w:val="nil"/>
            </w:tcBorders>
            <w:shd w:val="clear" w:color="auto" w:fill="auto"/>
            <w:noWrap/>
            <w:vAlign w:val="center"/>
            <w:hideMark/>
          </w:tcPr>
          <w:p w14:paraId="1E72E82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3940A32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177C5BE8" w14:textId="77777777" w:rsidTr="00C92190">
        <w:trPr>
          <w:trHeight w:val="288"/>
          <w:jc w:val="center"/>
        </w:trPr>
        <w:tc>
          <w:tcPr>
            <w:tcW w:w="1480" w:type="dxa"/>
            <w:tcBorders>
              <w:top w:val="nil"/>
              <w:left w:val="nil"/>
              <w:bottom w:val="nil"/>
              <w:right w:val="nil"/>
            </w:tcBorders>
            <w:shd w:val="clear" w:color="auto" w:fill="auto"/>
            <w:hideMark/>
          </w:tcPr>
          <w:p w14:paraId="1320EB2B"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P2</w:t>
            </w:r>
          </w:p>
        </w:tc>
        <w:tc>
          <w:tcPr>
            <w:tcW w:w="1160" w:type="dxa"/>
            <w:tcBorders>
              <w:top w:val="nil"/>
              <w:left w:val="nil"/>
              <w:bottom w:val="nil"/>
              <w:right w:val="nil"/>
            </w:tcBorders>
            <w:shd w:val="clear" w:color="auto" w:fill="auto"/>
            <w:noWrap/>
            <w:vAlign w:val="center"/>
            <w:hideMark/>
          </w:tcPr>
          <w:p w14:paraId="70EA92C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0.86</w:t>
            </w:r>
          </w:p>
        </w:tc>
        <w:tc>
          <w:tcPr>
            <w:tcW w:w="1160" w:type="dxa"/>
            <w:tcBorders>
              <w:top w:val="nil"/>
              <w:left w:val="nil"/>
              <w:bottom w:val="nil"/>
              <w:right w:val="nil"/>
            </w:tcBorders>
            <w:shd w:val="clear" w:color="auto" w:fill="auto"/>
            <w:noWrap/>
            <w:vAlign w:val="center"/>
            <w:hideMark/>
          </w:tcPr>
          <w:p w14:paraId="720DEB6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1B0CCC3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31</w:t>
            </w:r>
          </w:p>
        </w:tc>
        <w:tc>
          <w:tcPr>
            <w:tcW w:w="1160" w:type="dxa"/>
            <w:tcBorders>
              <w:top w:val="nil"/>
              <w:left w:val="nil"/>
              <w:bottom w:val="nil"/>
              <w:right w:val="nil"/>
            </w:tcBorders>
            <w:shd w:val="clear" w:color="auto" w:fill="auto"/>
            <w:noWrap/>
            <w:vAlign w:val="center"/>
            <w:hideMark/>
          </w:tcPr>
          <w:p w14:paraId="55037FA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3.74</w:t>
            </w:r>
          </w:p>
        </w:tc>
        <w:tc>
          <w:tcPr>
            <w:tcW w:w="1160" w:type="dxa"/>
            <w:tcBorders>
              <w:top w:val="nil"/>
              <w:left w:val="nil"/>
              <w:bottom w:val="nil"/>
              <w:right w:val="nil"/>
            </w:tcBorders>
            <w:shd w:val="clear" w:color="auto" w:fill="auto"/>
            <w:noWrap/>
            <w:vAlign w:val="center"/>
            <w:hideMark/>
          </w:tcPr>
          <w:p w14:paraId="0244CE1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24A2E01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263F9B2C" w14:textId="77777777" w:rsidTr="00C92190">
        <w:trPr>
          <w:trHeight w:val="288"/>
          <w:jc w:val="center"/>
        </w:trPr>
        <w:tc>
          <w:tcPr>
            <w:tcW w:w="1480" w:type="dxa"/>
            <w:tcBorders>
              <w:top w:val="nil"/>
              <w:left w:val="nil"/>
              <w:bottom w:val="nil"/>
              <w:right w:val="nil"/>
            </w:tcBorders>
            <w:shd w:val="clear" w:color="auto" w:fill="auto"/>
            <w:hideMark/>
          </w:tcPr>
          <w:p w14:paraId="18DE939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2DD01C09"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23D05080"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09AD001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197</w:t>
            </w:r>
          </w:p>
        </w:tc>
        <w:tc>
          <w:tcPr>
            <w:tcW w:w="1160" w:type="dxa"/>
            <w:tcBorders>
              <w:top w:val="nil"/>
              <w:left w:val="nil"/>
              <w:bottom w:val="nil"/>
              <w:right w:val="nil"/>
            </w:tcBorders>
            <w:shd w:val="clear" w:color="auto" w:fill="auto"/>
            <w:noWrap/>
            <w:vAlign w:val="center"/>
            <w:hideMark/>
          </w:tcPr>
          <w:p w14:paraId="4CE83D2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3.75</w:t>
            </w:r>
          </w:p>
        </w:tc>
        <w:tc>
          <w:tcPr>
            <w:tcW w:w="1160" w:type="dxa"/>
            <w:tcBorders>
              <w:top w:val="nil"/>
              <w:left w:val="nil"/>
              <w:bottom w:val="nil"/>
              <w:right w:val="nil"/>
            </w:tcBorders>
            <w:shd w:val="clear" w:color="auto" w:fill="auto"/>
            <w:noWrap/>
            <w:vAlign w:val="center"/>
            <w:hideMark/>
          </w:tcPr>
          <w:p w14:paraId="047FDF9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38B22B9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78605A4A" w14:textId="77777777" w:rsidTr="00C92190">
        <w:trPr>
          <w:trHeight w:val="288"/>
          <w:jc w:val="center"/>
        </w:trPr>
        <w:tc>
          <w:tcPr>
            <w:tcW w:w="1480" w:type="dxa"/>
            <w:tcBorders>
              <w:top w:val="nil"/>
              <w:left w:val="nil"/>
              <w:bottom w:val="nil"/>
              <w:right w:val="nil"/>
            </w:tcBorders>
            <w:shd w:val="clear" w:color="auto" w:fill="auto"/>
            <w:hideMark/>
          </w:tcPr>
          <w:p w14:paraId="7130B3D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7470E6B2"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2A4F2A89"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3A1F849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236</w:t>
            </w:r>
          </w:p>
        </w:tc>
        <w:tc>
          <w:tcPr>
            <w:tcW w:w="1160" w:type="dxa"/>
            <w:tcBorders>
              <w:top w:val="nil"/>
              <w:left w:val="nil"/>
              <w:bottom w:val="nil"/>
              <w:right w:val="nil"/>
            </w:tcBorders>
            <w:shd w:val="clear" w:color="auto" w:fill="auto"/>
            <w:noWrap/>
            <w:vAlign w:val="center"/>
            <w:hideMark/>
          </w:tcPr>
          <w:p w14:paraId="662E5EE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3.76</w:t>
            </w:r>
          </w:p>
        </w:tc>
        <w:tc>
          <w:tcPr>
            <w:tcW w:w="1160" w:type="dxa"/>
            <w:tcBorders>
              <w:top w:val="nil"/>
              <w:left w:val="nil"/>
              <w:bottom w:val="nil"/>
              <w:right w:val="nil"/>
            </w:tcBorders>
            <w:shd w:val="clear" w:color="auto" w:fill="auto"/>
            <w:noWrap/>
            <w:vAlign w:val="center"/>
            <w:hideMark/>
          </w:tcPr>
          <w:p w14:paraId="1BFAEFA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04C799B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28A22349" w14:textId="77777777" w:rsidTr="00C92190">
        <w:trPr>
          <w:trHeight w:val="288"/>
          <w:jc w:val="center"/>
        </w:trPr>
        <w:tc>
          <w:tcPr>
            <w:tcW w:w="1480" w:type="dxa"/>
            <w:tcBorders>
              <w:top w:val="nil"/>
              <w:left w:val="nil"/>
              <w:bottom w:val="nil"/>
              <w:right w:val="nil"/>
            </w:tcBorders>
            <w:shd w:val="clear" w:color="auto" w:fill="auto"/>
            <w:hideMark/>
          </w:tcPr>
          <w:p w14:paraId="2374C92A"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P3</w:t>
            </w:r>
          </w:p>
        </w:tc>
        <w:tc>
          <w:tcPr>
            <w:tcW w:w="1160" w:type="dxa"/>
            <w:tcBorders>
              <w:top w:val="nil"/>
              <w:left w:val="nil"/>
              <w:bottom w:val="nil"/>
              <w:right w:val="nil"/>
            </w:tcBorders>
            <w:shd w:val="clear" w:color="auto" w:fill="auto"/>
            <w:noWrap/>
            <w:vAlign w:val="center"/>
            <w:hideMark/>
          </w:tcPr>
          <w:p w14:paraId="5256028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0.81</w:t>
            </w:r>
          </w:p>
        </w:tc>
        <w:tc>
          <w:tcPr>
            <w:tcW w:w="1160" w:type="dxa"/>
            <w:tcBorders>
              <w:top w:val="nil"/>
              <w:left w:val="nil"/>
              <w:bottom w:val="nil"/>
              <w:right w:val="nil"/>
            </w:tcBorders>
            <w:shd w:val="clear" w:color="auto" w:fill="auto"/>
            <w:noWrap/>
            <w:vAlign w:val="center"/>
            <w:hideMark/>
          </w:tcPr>
          <w:p w14:paraId="48AC170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0CFCA93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236</w:t>
            </w:r>
          </w:p>
        </w:tc>
        <w:tc>
          <w:tcPr>
            <w:tcW w:w="1160" w:type="dxa"/>
            <w:tcBorders>
              <w:top w:val="nil"/>
              <w:left w:val="nil"/>
              <w:bottom w:val="nil"/>
              <w:right w:val="nil"/>
            </w:tcBorders>
            <w:shd w:val="clear" w:color="auto" w:fill="auto"/>
            <w:noWrap/>
            <w:vAlign w:val="center"/>
            <w:hideMark/>
          </w:tcPr>
          <w:p w14:paraId="53F52B0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4.24</w:t>
            </w:r>
          </w:p>
        </w:tc>
        <w:tc>
          <w:tcPr>
            <w:tcW w:w="1160" w:type="dxa"/>
            <w:tcBorders>
              <w:top w:val="nil"/>
              <w:left w:val="nil"/>
              <w:bottom w:val="nil"/>
              <w:right w:val="nil"/>
            </w:tcBorders>
            <w:shd w:val="clear" w:color="auto" w:fill="auto"/>
            <w:noWrap/>
            <w:vAlign w:val="center"/>
            <w:hideMark/>
          </w:tcPr>
          <w:p w14:paraId="7F80894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011F4B8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47D88217" w14:textId="77777777" w:rsidTr="00C92190">
        <w:trPr>
          <w:trHeight w:val="288"/>
          <w:jc w:val="center"/>
        </w:trPr>
        <w:tc>
          <w:tcPr>
            <w:tcW w:w="1480" w:type="dxa"/>
            <w:tcBorders>
              <w:top w:val="nil"/>
              <w:left w:val="nil"/>
              <w:bottom w:val="nil"/>
              <w:right w:val="nil"/>
            </w:tcBorders>
            <w:shd w:val="clear" w:color="auto" w:fill="auto"/>
            <w:hideMark/>
          </w:tcPr>
          <w:p w14:paraId="6F3070C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3064402D"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10FEDC89"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1C5F339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248</w:t>
            </w:r>
          </w:p>
        </w:tc>
        <w:tc>
          <w:tcPr>
            <w:tcW w:w="1160" w:type="dxa"/>
            <w:tcBorders>
              <w:top w:val="nil"/>
              <w:left w:val="nil"/>
              <w:bottom w:val="nil"/>
              <w:right w:val="nil"/>
            </w:tcBorders>
            <w:shd w:val="clear" w:color="auto" w:fill="auto"/>
            <w:noWrap/>
            <w:vAlign w:val="center"/>
            <w:hideMark/>
          </w:tcPr>
          <w:p w14:paraId="0B4BB83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4.26</w:t>
            </w:r>
          </w:p>
        </w:tc>
        <w:tc>
          <w:tcPr>
            <w:tcW w:w="1160" w:type="dxa"/>
            <w:tcBorders>
              <w:top w:val="nil"/>
              <w:left w:val="nil"/>
              <w:bottom w:val="nil"/>
              <w:right w:val="nil"/>
            </w:tcBorders>
            <w:shd w:val="clear" w:color="auto" w:fill="auto"/>
            <w:noWrap/>
            <w:vAlign w:val="center"/>
            <w:hideMark/>
          </w:tcPr>
          <w:p w14:paraId="72E7204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27CEE94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60D2D6BD" w14:textId="77777777" w:rsidTr="00C92190">
        <w:trPr>
          <w:trHeight w:val="288"/>
          <w:jc w:val="center"/>
        </w:trPr>
        <w:tc>
          <w:tcPr>
            <w:tcW w:w="1480" w:type="dxa"/>
            <w:tcBorders>
              <w:top w:val="nil"/>
              <w:left w:val="nil"/>
              <w:bottom w:val="nil"/>
              <w:right w:val="nil"/>
            </w:tcBorders>
            <w:shd w:val="clear" w:color="auto" w:fill="auto"/>
            <w:hideMark/>
          </w:tcPr>
          <w:p w14:paraId="58038DC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1B6250C7"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25C19B17"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0F678F0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530</w:t>
            </w:r>
          </w:p>
        </w:tc>
        <w:tc>
          <w:tcPr>
            <w:tcW w:w="1160" w:type="dxa"/>
            <w:tcBorders>
              <w:top w:val="nil"/>
              <w:left w:val="nil"/>
              <w:bottom w:val="nil"/>
              <w:right w:val="nil"/>
            </w:tcBorders>
            <w:shd w:val="clear" w:color="auto" w:fill="auto"/>
            <w:noWrap/>
            <w:vAlign w:val="center"/>
            <w:hideMark/>
          </w:tcPr>
          <w:p w14:paraId="12E7F3C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4.28</w:t>
            </w:r>
          </w:p>
        </w:tc>
        <w:tc>
          <w:tcPr>
            <w:tcW w:w="1160" w:type="dxa"/>
            <w:tcBorders>
              <w:top w:val="nil"/>
              <w:left w:val="nil"/>
              <w:bottom w:val="nil"/>
              <w:right w:val="nil"/>
            </w:tcBorders>
            <w:shd w:val="clear" w:color="auto" w:fill="auto"/>
            <w:noWrap/>
            <w:vAlign w:val="center"/>
            <w:hideMark/>
          </w:tcPr>
          <w:p w14:paraId="67804ED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405D92B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68DA8809" w14:textId="77777777" w:rsidTr="00C92190">
        <w:trPr>
          <w:trHeight w:val="288"/>
          <w:jc w:val="center"/>
        </w:trPr>
        <w:tc>
          <w:tcPr>
            <w:tcW w:w="1480" w:type="dxa"/>
            <w:tcBorders>
              <w:top w:val="nil"/>
              <w:left w:val="nil"/>
              <w:bottom w:val="nil"/>
              <w:right w:val="nil"/>
            </w:tcBorders>
            <w:shd w:val="clear" w:color="auto" w:fill="auto"/>
            <w:hideMark/>
          </w:tcPr>
          <w:p w14:paraId="13850374"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P4</w:t>
            </w:r>
          </w:p>
        </w:tc>
        <w:tc>
          <w:tcPr>
            <w:tcW w:w="1160" w:type="dxa"/>
            <w:tcBorders>
              <w:top w:val="nil"/>
              <w:left w:val="nil"/>
              <w:bottom w:val="nil"/>
              <w:right w:val="nil"/>
            </w:tcBorders>
            <w:shd w:val="clear" w:color="auto" w:fill="auto"/>
            <w:noWrap/>
            <w:vAlign w:val="center"/>
            <w:hideMark/>
          </w:tcPr>
          <w:p w14:paraId="70E2371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0.78</w:t>
            </w:r>
          </w:p>
        </w:tc>
        <w:tc>
          <w:tcPr>
            <w:tcW w:w="1160" w:type="dxa"/>
            <w:tcBorders>
              <w:top w:val="nil"/>
              <w:left w:val="nil"/>
              <w:bottom w:val="nil"/>
              <w:right w:val="nil"/>
            </w:tcBorders>
            <w:shd w:val="clear" w:color="auto" w:fill="auto"/>
            <w:noWrap/>
            <w:vAlign w:val="center"/>
            <w:hideMark/>
          </w:tcPr>
          <w:p w14:paraId="3168E8F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20BE23C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75</w:t>
            </w:r>
          </w:p>
        </w:tc>
        <w:tc>
          <w:tcPr>
            <w:tcW w:w="1160" w:type="dxa"/>
            <w:tcBorders>
              <w:top w:val="nil"/>
              <w:left w:val="nil"/>
              <w:bottom w:val="nil"/>
              <w:right w:val="nil"/>
            </w:tcBorders>
            <w:shd w:val="clear" w:color="auto" w:fill="auto"/>
            <w:noWrap/>
            <w:vAlign w:val="center"/>
            <w:hideMark/>
          </w:tcPr>
          <w:p w14:paraId="396F26D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4.47</w:t>
            </w:r>
          </w:p>
        </w:tc>
        <w:tc>
          <w:tcPr>
            <w:tcW w:w="1160" w:type="dxa"/>
            <w:tcBorders>
              <w:top w:val="nil"/>
              <w:left w:val="nil"/>
              <w:bottom w:val="nil"/>
              <w:right w:val="nil"/>
            </w:tcBorders>
            <w:shd w:val="clear" w:color="auto" w:fill="auto"/>
            <w:noWrap/>
            <w:vAlign w:val="center"/>
            <w:hideMark/>
          </w:tcPr>
          <w:p w14:paraId="7830E92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076C829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0FA7A455" w14:textId="77777777" w:rsidTr="00C92190">
        <w:trPr>
          <w:trHeight w:val="288"/>
          <w:jc w:val="center"/>
        </w:trPr>
        <w:tc>
          <w:tcPr>
            <w:tcW w:w="1480" w:type="dxa"/>
            <w:tcBorders>
              <w:top w:val="nil"/>
              <w:left w:val="nil"/>
              <w:bottom w:val="nil"/>
              <w:right w:val="nil"/>
            </w:tcBorders>
            <w:shd w:val="clear" w:color="auto" w:fill="auto"/>
            <w:hideMark/>
          </w:tcPr>
          <w:p w14:paraId="22A1AF6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2FD34FCC"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58A91A3A"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6A600A1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82</w:t>
            </w:r>
          </w:p>
        </w:tc>
        <w:tc>
          <w:tcPr>
            <w:tcW w:w="1160" w:type="dxa"/>
            <w:tcBorders>
              <w:top w:val="nil"/>
              <w:left w:val="nil"/>
              <w:bottom w:val="nil"/>
              <w:right w:val="nil"/>
            </w:tcBorders>
            <w:shd w:val="clear" w:color="auto" w:fill="auto"/>
            <w:noWrap/>
            <w:vAlign w:val="center"/>
            <w:hideMark/>
          </w:tcPr>
          <w:p w14:paraId="0170318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4.49</w:t>
            </w:r>
          </w:p>
        </w:tc>
        <w:tc>
          <w:tcPr>
            <w:tcW w:w="1160" w:type="dxa"/>
            <w:tcBorders>
              <w:top w:val="nil"/>
              <w:left w:val="nil"/>
              <w:bottom w:val="nil"/>
              <w:right w:val="nil"/>
            </w:tcBorders>
            <w:shd w:val="clear" w:color="auto" w:fill="auto"/>
            <w:noWrap/>
            <w:vAlign w:val="center"/>
            <w:hideMark/>
          </w:tcPr>
          <w:p w14:paraId="4829F19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0C2557D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3CD73D9C" w14:textId="77777777" w:rsidTr="00C92190">
        <w:trPr>
          <w:trHeight w:val="288"/>
          <w:jc w:val="center"/>
        </w:trPr>
        <w:tc>
          <w:tcPr>
            <w:tcW w:w="1480" w:type="dxa"/>
            <w:tcBorders>
              <w:top w:val="nil"/>
              <w:left w:val="nil"/>
              <w:bottom w:val="nil"/>
              <w:right w:val="nil"/>
            </w:tcBorders>
            <w:shd w:val="clear" w:color="auto" w:fill="auto"/>
            <w:hideMark/>
          </w:tcPr>
          <w:p w14:paraId="2D58007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24166F75"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0BBEA503"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2BCD1ED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350</w:t>
            </w:r>
          </w:p>
        </w:tc>
        <w:tc>
          <w:tcPr>
            <w:tcW w:w="1160" w:type="dxa"/>
            <w:tcBorders>
              <w:top w:val="nil"/>
              <w:left w:val="nil"/>
              <w:bottom w:val="nil"/>
              <w:right w:val="nil"/>
            </w:tcBorders>
            <w:shd w:val="clear" w:color="auto" w:fill="auto"/>
            <w:noWrap/>
            <w:vAlign w:val="center"/>
            <w:hideMark/>
          </w:tcPr>
          <w:p w14:paraId="7724BAC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4.51</w:t>
            </w:r>
          </w:p>
        </w:tc>
        <w:tc>
          <w:tcPr>
            <w:tcW w:w="1160" w:type="dxa"/>
            <w:tcBorders>
              <w:top w:val="nil"/>
              <w:left w:val="nil"/>
              <w:bottom w:val="nil"/>
              <w:right w:val="nil"/>
            </w:tcBorders>
            <w:shd w:val="clear" w:color="auto" w:fill="auto"/>
            <w:noWrap/>
            <w:vAlign w:val="center"/>
            <w:hideMark/>
          </w:tcPr>
          <w:p w14:paraId="571F3A1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64055D4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TRUE</w:t>
            </w:r>
          </w:p>
        </w:tc>
      </w:tr>
      <w:tr w:rsidR="00C92190" w:rsidRPr="00C92190" w14:paraId="3E76E563" w14:textId="77777777" w:rsidTr="00C92190">
        <w:trPr>
          <w:trHeight w:val="288"/>
          <w:jc w:val="center"/>
        </w:trPr>
        <w:tc>
          <w:tcPr>
            <w:tcW w:w="1480" w:type="dxa"/>
            <w:tcBorders>
              <w:top w:val="nil"/>
              <w:left w:val="nil"/>
              <w:bottom w:val="nil"/>
              <w:right w:val="nil"/>
            </w:tcBorders>
            <w:shd w:val="clear" w:color="auto" w:fill="auto"/>
            <w:hideMark/>
          </w:tcPr>
          <w:p w14:paraId="28636FF3"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P5</w:t>
            </w:r>
          </w:p>
        </w:tc>
        <w:tc>
          <w:tcPr>
            <w:tcW w:w="1160" w:type="dxa"/>
            <w:tcBorders>
              <w:top w:val="nil"/>
              <w:left w:val="nil"/>
              <w:bottom w:val="nil"/>
              <w:right w:val="nil"/>
            </w:tcBorders>
            <w:shd w:val="clear" w:color="auto" w:fill="auto"/>
            <w:noWrap/>
            <w:vAlign w:val="center"/>
            <w:hideMark/>
          </w:tcPr>
          <w:p w14:paraId="09CA94C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0.83</w:t>
            </w:r>
          </w:p>
        </w:tc>
        <w:tc>
          <w:tcPr>
            <w:tcW w:w="1160" w:type="dxa"/>
            <w:tcBorders>
              <w:top w:val="nil"/>
              <w:left w:val="nil"/>
              <w:bottom w:val="nil"/>
              <w:right w:val="nil"/>
            </w:tcBorders>
            <w:shd w:val="clear" w:color="auto" w:fill="auto"/>
            <w:noWrap/>
            <w:vAlign w:val="center"/>
            <w:hideMark/>
          </w:tcPr>
          <w:p w14:paraId="3BBB0F9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125186D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55</w:t>
            </w:r>
          </w:p>
        </w:tc>
        <w:tc>
          <w:tcPr>
            <w:tcW w:w="1160" w:type="dxa"/>
            <w:tcBorders>
              <w:top w:val="nil"/>
              <w:left w:val="nil"/>
              <w:bottom w:val="nil"/>
              <w:right w:val="nil"/>
            </w:tcBorders>
            <w:shd w:val="clear" w:color="auto" w:fill="auto"/>
            <w:noWrap/>
            <w:vAlign w:val="center"/>
            <w:hideMark/>
          </w:tcPr>
          <w:p w14:paraId="5CADE8E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3.44</w:t>
            </w:r>
          </w:p>
        </w:tc>
        <w:tc>
          <w:tcPr>
            <w:tcW w:w="1160" w:type="dxa"/>
            <w:tcBorders>
              <w:top w:val="nil"/>
              <w:left w:val="nil"/>
              <w:bottom w:val="nil"/>
              <w:right w:val="nil"/>
            </w:tcBorders>
            <w:shd w:val="clear" w:color="auto" w:fill="auto"/>
            <w:noWrap/>
            <w:vAlign w:val="center"/>
            <w:hideMark/>
          </w:tcPr>
          <w:p w14:paraId="16CCABC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44E5C9A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3DDDE32C" w14:textId="77777777" w:rsidTr="00C92190">
        <w:trPr>
          <w:trHeight w:val="288"/>
          <w:jc w:val="center"/>
        </w:trPr>
        <w:tc>
          <w:tcPr>
            <w:tcW w:w="1480" w:type="dxa"/>
            <w:tcBorders>
              <w:top w:val="nil"/>
              <w:left w:val="nil"/>
              <w:bottom w:val="nil"/>
              <w:right w:val="nil"/>
            </w:tcBorders>
            <w:shd w:val="clear" w:color="auto" w:fill="auto"/>
            <w:hideMark/>
          </w:tcPr>
          <w:p w14:paraId="724AE43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3E234A8F"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6AF02B96"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1AC4F8F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188</w:t>
            </w:r>
          </w:p>
        </w:tc>
        <w:tc>
          <w:tcPr>
            <w:tcW w:w="1160" w:type="dxa"/>
            <w:tcBorders>
              <w:top w:val="nil"/>
              <w:left w:val="nil"/>
              <w:bottom w:val="nil"/>
              <w:right w:val="nil"/>
            </w:tcBorders>
            <w:shd w:val="clear" w:color="auto" w:fill="auto"/>
            <w:noWrap/>
            <w:vAlign w:val="center"/>
            <w:hideMark/>
          </w:tcPr>
          <w:p w14:paraId="118F6C0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3.45</w:t>
            </w:r>
          </w:p>
        </w:tc>
        <w:tc>
          <w:tcPr>
            <w:tcW w:w="1160" w:type="dxa"/>
            <w:tcBorders>
              <w:top w:val="nil"/>
              <w:left w:val="nil"/>
              <w:bottom w:val="nil"/>
              <w:right w:val="nil"/>
            </w:tcBorders>
            <w:shd w:val="clear" w:color="auto" w:fill="auto"/>
            <w:noWrap/>
            <w:vAlign w:val="center"/>
            <w:hideMark/>
          </w:tcPr>
          <w:p w14:paraId="462F212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1917B74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1F9FD4F3" w14:textId="77777777" w:rsidTr="00C92190">
        <w:trPr>
          <w:trHeight w:val="288"/>
          <w:jc w:val="center"/>
        </w:trPr>
        <w:tc>
          <w:tcPr>
            <w:tcW w:w="1480" w:type="dxa"/>
            <w:tcBorders>
              <w:top w:val="nil"/>
              <w:left w:val="nil"/>
              <w:bottom w:val="nil"/>
              <w:right w:val="nil"/>
            </w:tcBorders>
            <w:shd w:val="clear" w:color="auto" w:fill="auto"/>
            <w:hideMark/>
          </w:tcPr>
          <w:p w14:paraId="0460EF6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15CDACF2"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0E7087EC"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0E1B319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205</w:t>
            </w:r>
          </w:p>
        </w:tc>
        <w:tc>
          <w:tcPr>
            <w:tcW w:w="1160" w:type="dxa"/>
            <w:tcBorders>
              <w:top w:val="nil"/>
              <w:left w:val="nil"/>
              <w:bottom w:val="nil"/>
              <w:right w:val="nil"/>
            </w:tcBorders>
            <w:shd w:val="clear" w:color="auto" w:fill="auto"/>
            <w:noWrap/>
            <w:vAlign w:val="center"/>
            <w:hideMark/>
          </w:tcPr>
          <w:p w14:paraId="4449506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3.46</w:t>
            </w:r>
          </w:p>
        </w:tc>
        <w:tc>
          <w:tcPr>
            <w:tcW w:w="1160" w:type="dxa"/>
            <w:tcBorders>
              <w:top w:val="nil"/>
              <w:left w:val="nil"/>
              <w:bottom w:val="nil"/>
              <w:right w:val="nil"/>
            </w:tcBorders>
            <w:shd w:val="clear" w:color="auto" w:fill="auto"/>
            <w:noWrap/>
            <w:vAlign w:val="center"/>
            <w:hideMark/>
          </w:tcPr>
          <w:p w14:paraId="4B9F741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3F36427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6AB2CAD5" w14:textId="77777777" w:rsidTr="00C92190">
        <w:trPr>
          <w:trHeight w:val="288"/>
          <w:jc w:val="center"/>
        </w:trPr>
        <w:tc>
          <w:tcPr>
            <w:tcW w:w="1480" w:type="dxa"/>
            <w:tcBorders>
              <w:top w:val="nil"/>
              <w:left w:val="nil"/>
              <w:bottom w:val="nil"/>
              <w:right w:val="nil"/>
            </w:tcBorders>
            <w:shd w:val="clear" w:color="auto" w:fill="auto"/>
            <w:hideMark/>
          </w:tcPr>
          <w:p w14:paraId="51B93755"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C1</w:t>
            </w:r>
          </w:p>
        </w:tc>
        <w:tc>
          <w:tcPr>
            <w:tcW w:w="1160" w:type="dxa"/>
            <w:tcBorders>
              <w:top w:val="nil"/>
              <w:left w:val="nil"/>
              <w:bottom w:val="nil"/>
              <w:right w:val="nil"/>
            </w:tcBorders>
            <w:shd w:val="clear" w:color="auto" w:fill="auto"/>
            <w:noWrap/>
            <w:vAlign w:val="center"/>
            <w:hideMark/>
          </w:tcPr>
          <w:p w14:paraId="498C958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0.79</w:t>
            </w:r>
          </w:p>
        </w:tc>
        <w:tc>
          <w:tcPr>
            <w:tcW w:w="1160" w:type="dxa"/>
            <w:tcBorders>
              <w:top w:val="nil"/>
              <w:left w:val="nil"/>
              <w:bottom w:val="nil"/>
              <w:right w:val="nil"/>
            </w:tcBorders>
            <w:shd w:val="clear" w:color="auto" w:fill="auto"/>
            <w:noWrap/>
            <w:vAlign w:val="center"/>
            <w:hideMark/>
          </w:tcPr>
          <w:p w14:paraId="3151AAE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2516E6C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52</w:t>
            </w:r>
          </w:p>
        </w:tc>
        <w:tc>
          <w:tcPr>
            <w:tcW w:w="1160" w:type="dxa"/>
            <w:tcBorders>
              <w:top w:val="nil"/>
              <w:left w:val="nil"/>
              <w:bottom w:val="nil"/>
              <w:right w:val="nil"/>
            </w:tcBorders>
            <w:shd w:val="clear" w:color="auto" w:fill="auto"/>
            <w:noWrap/>
            <w:vAlign w:val="center"/>
            <w:hideMark/>
          </w:tcPr>
          <w:p w14:paraId="7A9FCE8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3.00</w:t>
            </w:r>
          </w:p>
        </w:tc>
        <w:tc>
          <w:tcPr>
            <w:tcW w:w="1160" w:type="dxa"/>
            <w:tcBorders>
              <w:top w:val="nil"/>
              <w:left w:val="nil"/>
              <w:bottom w:val="nil"/>
              <w:right w:val="nil"/>
            </w:tcBorders>
            <w:shd w:val="clear" w:color="auto" w:fill="auto"/>
            <w:noWrap/>
            <w:vAlign w:val="center"/>
            <w:hideMark/>
          </w:tcPr>
          <w:p w14:paraId="5FC335B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5EF150B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6DD2159E" w14:textId="77777777" w:rsidTr="00C92190">
        <w:trPr>
          <w:trHeight w:val="288"/>
          <w:jc w:val="center"/>
        </w:trPr>
        <w:tc>
          <w:tcPr>
            <w:tcW w:w="1480" w:type="dxa"/>
            <w:tcBorders>
              <w:top w:val="nil"/>
              <w:left w:val="nil"/>
              <w:bottom w:val="nil"/>
              <w:right w:val="nil"/>
            </w:tcBorders>
            <w:shd w:val="clear" w:color="auto" w:fill="auto"/>
            <w:hideMark/>
          </w:tcPr>
          <w:p w14:paraId="681C305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1C78113E"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453A2681"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62E3F86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105</w:t>
            </w:r>
          </w:p>
        </w:tc>
        <w:tc>
          <w:tcPr>
            <w:tcW w:w="1160" w:type="dxa"/>
            <w:tcBorders>
              <w:top w:val="nil"/>
              <w:left w:val="nil"/>
              <w:bottom w:val="nil"/>
              <w:right w:val="nil"/>
            </w:tcBorders>
            <w:shd w:val="clear" w:color="auto" w:fill="auto"/>
            <w:noWrap/>
            <w:vAlign w:val="center"/>
            <w:hideMark/>
          </w:tcPr>
          <w:p w14:paraId="5EBE7E6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3.00</w:t>
            </w:r>
          </w:p>
        </w:tc>
        <w:tc>
          <w:tcPr>
            <w:tcW w:w="1160" w:type="dxa"/>
            <w:tcBorders>
              <w:top w:val="nil"/>
              <w:left w:val="nil"/>
              <w:bottom w:val="nil"/>
              <w:right w:val="nil"/>
            </w:tcBorders>
            <w:shd w:val="clear" w:color="auto" w:fill="auto"/>
            <w:noWrap/>
            <w:vAlign w:val="center"/>
            <w:hideMark/>
          </w:tcPr>
          <w:p w14:paraId="4D05466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5E6BEF8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760CDD91" w14:textId="77777777" w:rsidTr="00C92190">
        <w:trPr>
          <w:trHeight w:val="288"/>
          <w:jc w:val="center"/>
        </w:trPr>
        <w:tc>
          <w:tcPr>
            <w:tcW w:w="1480" w:type="dxa"/>
            <w:tcBorders>
              <w:top w:val="nil"/>
              <w:left w:val="nil"/>
              <w:bottom w:val="nil"/>
              <w:right w:val="nil"/>
            </w:tcBorders>
            <w:shd w:val="clear" w:color="auto" w:fill="auto"/>
            <w:hideMark/>
          </w:tcPr>
          <w:p w14:paraId="2F9431F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634E2D18"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4924D36D"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24CFD10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145</w:t>
            </w:r>
          </w:p>
        </w:tc>
        <w:tc>
          <w:tcPr>
            <w:tcW w:w="1160" w:type="dxa"/>
            <w:tcBorders>
              <w:top w:val="nil"/>
              <w:left w:val="nil"/>
              <w:bottom w:val="nil"/>
              <w:right w:val="nil"/>
            </w:tcBorders>
            <w:shd w:val="clear" w:color="auto" w:fill="auto"/>
            <w:noWrap/>
            <w:vAlign w:val="center"/>
            <w:hideMark/>
          </w:tcPr>
          <w:p w14:paraId="539361A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3.01</w:t>
            </w:r>
          </w:p>
        </w:tc>
        <w:tc>
          <w:tcPr>
            <w:tcW w:w="1160" w:type="dxa"/>
            <w:tcBorders>
              <w:top w:val="nil"/>
              <w:left w:val="nil"/>
              <w:bottom w:val="nil"/>
              <w:right w:val="nil"/>
            </w:tcBorders>
            <w:shd w:val="clear" w:color="auto" w:fill="auto"/>
            <w:noWrap/>
            <w:vAlign w:val="center"/>
            <w:hideMark/>
          </w:tcPr>
          <w:p w14:paraId="5816D2A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7E9D5D2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7B573949" w14:textId="77777777" w:rsidTr="00C92190">
        <w:trPr>
          <w:trHeight w:val="288"/>
          <w:jc w:val="center"/>
        </w:trPr>
        <w:tc>
          <w:tcPr>
            <w:tcW w:w="1480" w:type="dxa"/>
            <w:tcBorders>
              <w:top w:val="nil"/>
              <w:left w:val="nil"/>
              <w:bottom w:val="nil"/>
              <w:right w:val="nil"/>
            </w:tcBorders>
            <w:shd w:val="clear" w:color="auto" w:fill="auto"/>
            <w:hideMark/>
          </w:tcPr>
          <w:p w14:paraId="669CE980"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C2</w:t>
            </w:r>
          </w:p>
        </w:tc>
        <w:tc>
          <w:tcPr>
            <w:tcW w:w="1160" w:type="dxa"/>
            <w:tcBorders>
              <w:top w:val="nil"/>
              <w:left w:val="nil"/>
              <w:bottom w:val="nil"/>
              <w:right w:val="nil"/>
            </w:tcBorders>
            <w:shd w:val="clear" w:color="auto" w:fill="auto"/>
            <w:noWrap/>
            <w:vAlign w:val="center"/>
            <w:hideMark/>
          </w:tcPr>
          <w:p w14:paraId="2CB6CE0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0.85</w:t>
            </w:r>
          </w:p>
        </w:tc>
        <w:tc>
          <w:tcPr>
            <w:tcW w:w="1160" w:type="dxa"/>
            <w:tcBorders>
              <w:top w:val="nil"/>
              <w:left w:val="nil"/>
              <w:bottom w:val="nil"/>
              <w:right w:val="nil"/>
            </w:tcBorders>
            <w:shd w:val="clear" w:color="auto" w:fill="auto"/>
            <w:noWrap/>
            <w:vAlign w:val="center"/>
            <w:hideMark/>
          </w:tcPr>
          <w:p w14:paraId="7C09FBE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2611398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30</w:t>
            </w:r>
          </w:p>
        </w:tc>
        <w:tc>
          <w:tcPr>
            <w:tcW w:w="1160" w:type="dxa"/>
            <w:tcBorders>
              <w:top w:val="nil"/>
              <w:left w:val="nil"/>
              <w:bottom w:val="nil"/>
              <w:right w:val="nil"/>
            </w:tcBorders>
            <w:shd w:val="clear" w:color="auto" w:fill="auto"/>
            <w:noWrap/>
            <w:vAlign w:val="center"/>
            <w:hideMark/>
          </w:tcPr>
          <w:p w14:paraId="7DD82EC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2.24</w:t>
            </w:r>
          </w:p>
        </w:tc>
        <w:tc>
          <w:tcPr>
            <w:tcW w:w="1160" w:type="dxa"/>
            <w:tcBorders>
              <w:top w:val="nil"/>
              <w:left w:val="nil"/>
              <w:bottom w:val="nil"/>
              <w:right w:val="nil"/>
            </w:tcBorders>
            <w:shd w:val="clear" w:color="auto" w:fill="auto"/>
            <w:noWrap/>
            <w:vAlign w:val="center"/>
            <w:hideMark/>
          </w:tcPr>
          <w:p w14:paraId="6987807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0E58AFA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38D1606D" w14:textId="77777777" w:rsidTr="00C92190">
        <w:trPr>
          <w:trHeight w:val="288"/>
          <w:jc w:val="center"/>
        </w:trPr>
        <w:tc>
          <w:tcPr>
            <w:tcW w:w="1480" w:type="dxa"/>
            <w:tcBorders>
              <w:top w:val="nil"/>
              <w:left w:val="nil"/>
              <w:bottom w:val="nil"/>
              <w:right w:val="nil"/>
            </w:tcBorders>
            <w:shd w:val="clear" w:color="auto" w:fill="auto"/>
            <w:hideMark/>
          </w:tcPr>
          <w:p w14:paraId="5C3D986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420BD2F9"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5AA97F76"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338BA60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48</w:t>
            </w:r>
          </w:p>
        </w:tc>
        <w:tc>
          <w:tcPr>
            <w:tcW w:w="1160" w:type="dxa"/>
            <w:tcBorders>
              <w:top w:val="nil"/>
              <w:left w:val="nil"/>
              <w:bottom w:val="nil"/>
              <w:right w:val="nil"/>
            </w:tcBorders>
            <w:shd w:val="clear" w:color="auto" w:fill="auto"/>
            <w:noWrap/>
            <w:vAlign w:val="center"/>
            <w:hideMark/>
          </w:tcPr>
          <w:p w14:paraId="0F6C9A4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2.24</w:t>
            </w:r>
          </w:p>
        </w:tc>
        <w:tc>
          <w:tcPr>
            <w:tcW w:w="1160" w:type="dxa"/>
            <w:tcBorders>
              <w:top w:val="nil"/>
              <w:left w:val="nil"/>
              <w:bottom w:val="nil"/>
              <w:right w:val="nil"/>
            </w:tcBorders>
            <w:shd w:val="clear" w:color="auto" w:fill="auto"/>
            <w:noWrap/>
            <w:vAlign w:val="center"/>
            <w:hideMark/>
          </w:tcPr>
          <w:p w14:paraId="54668F4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7D942EB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14BF92D2" w14:textId="77777777" w:rsidTr="00C92190">
        <w:trPr>
          <w:trHeight w:val="288"/>
          <w:jc w:val="center"/>
        </w:trPr>
        <w:tc>
          <w:tcPr>
            <w:tcW w:w="1480" w:type="dxa"/>
            <w:tcBorders>
              <w:top w:val="nil"/>
              <w:left w:val="nil"/>
              <w:bottom w:val="nil"/>
              <w:right w:val="nil"/>
            </w:tcBorders>
            <w:shd w:val="clear" w:color="auto" w:fill="auto"/>
            <w:hideMark/>
          </w:tcPr>
          <w:p w14:paraId="536CFAC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16DCB10E"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2B8131FD"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166790D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56</w:t>
            </w:r>
          </w:p>
        </w:tc>
        <w:tc>
          <w:tcPr>
            <w:tcW w:w="1160" w:type="dxa"/>
            <w:tcBorders>
              <w:top w:val="nil"/>
              <w:left w:val="nil"/>
              <w:bottom w:val="nil"/>
              <w:right w:val="nil"/>
            </w:tcBorders>
            <w:shd w:val="clear" w:color="auto" w:fill="auto"/>
            <w:noWrap/>
            <w:vAlign w:val="center"/>
            <w:hideMark/>
          </w:tcPr>
          <w:p w14:paraId="1E2BC74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2.25</w:t>
            </w:r>
          </w:p>
        </w:tc>
        <w:tc>
          <w:tcPr>
            <w:tcW w:w="1160" w:type="dxa"/>
            <w:tcBorders>
              <w:top w:val="nil"/>
              <w:left w:val="nil"/>
              <w:bottom w:val="nil"/>
              <w:right w:val="nil"/>
            </w:tcBorders>
            <w:shd w:val="clear" w:color="auto" w:fill="auto"/>
            <w:noWrap/>
            <w:vAlign w:val="center"/>
            <w:hideMark/>
          </w:tcPr>
          <w:p w14:paraId="10895D8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00D55F8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79DC8132" w14:textId="77777777" w:rsidTr="00C92190">
        <w:trPr>
          <w:trHeight w:val="288"/>
          <w:jc w:val="center"/>
        </w:trPr>
        <w:tc>
          <w:tcPr>
            <w:tcW w:w="1480" w:type="dxa"/>
            <w:tcBorders>
              <w:top w:val="nil"/>
              <w:left w:val="nil"/>
              <w:bottom w:val="nil"/>
              <w:right w:val="nil"/>
            </w:tcBorders>
            <w:shd w:val="clear" w:color="auto" w:fill="auto"/>
            <w:hideMark/>
          </w:tcPr>
          <w:p w14:paraId="147039AA"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C3</w:t>
            </w:r>
          </w:p>
        </w:tc>
        <w:tc>
          <w:tcPr>
            <w:tcW w:w="1160" w:type="dxa"/>
            <w:tcBorders>
              <w:top w:val="nil"/>
              <w:left w:val="nil"/>
              <w:bottom w:val="nil"/>
              <w:right w:val="nil"/>
            </w:tcBorders>
            <w:shd w:val="clear" w:color="auto" w:fill="auto"/>
            <w:noWrap/>
            <w:vAlign w:val="center"/>
            <w:hideMark/>
          </w:tcPr>
          <w:p w14:paraId="3060F6A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0.72</w:t>
            </w:r>
          </w:p>
        </w:tc>
        <w:tc>
          <w:tcPr>
            <w:tcW w:w="1160" w:type="dxa"/>
            <w:tcBorders>
              <w:top w:val="nil"/>
              <w:left w:val="nil"/>
              <w:bottom w:val="nil"/>
              <w:right w:val="nil"/>
            </w:tcBorders>
            <w:shd w:val="clear" w:color="auto" w:fill="auto"/>
            <w:noWrap/>
            <w:vAlign w:val="center"/>
            <w:hideMark/>
          </w:tcPr>
          <w:p w14:paraId="12E3363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31A4313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105</w:t>
            </w:r>
          </w:p>
        </w:tc>
        <w:tc>
          <w:tcPr>
            <w:tcW w:w="1160" w:type="dxa"/>
            <w:tcBorders>
              <w:top w:val="nil"/>
              <w:left w:val="nil"/>
              <w:bottom w:val="nil"/>
              <w:right w:val="nil"/>
            </w:tcBorders>
            <w:shd w:val="clear" w:color="auto" w:fill="auto"/>
            <w:noWrap/>
            <w:vAlign w:val="center"/>
            <w:hideMark/>
          </w:tcPr>
          <w:p w14:paraId="02FFE60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3.31</w:t>
            </w:r>
          </w:p>
        </w:tc>
        <w:tc>
          <w:tcPr>
            <w:tcW w:w="1160" w:type="dxa"/>
            <w:tcBorders>
              <w:top w:val="nil"/>
              <w:left w:val="nil"/>
              <w:bottom w:val="nil"/>
              <w:right w:val="nil"/>
            </w:tcBorders>
            <w:shd w:val="clear" w:color="auto" w:fill="auto"/>
            <w:noWrap/>
            <w:vAlign w:val="center"/>
            <w:hideMark/>
          </w:tcPr>
          <w:p w14:paraId="2E2865B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5ED3AE8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7D467F08" w14:textId="77777777" w:rsidTr="00C92190">
        <w:trPr>
          <w:trHeight w:val="288"/>
          <w:jc w:val="center"/>
        </w:trPr>
        <w:tc>
          <w:tcPr>
            <w:tcW w:w="1480" w:type="dxa"/>
            <w:tcBorders>
              <w:top w:val="nil"/>
              <w:left w:val="nil"/>
              <w:bottom w:val="nil"/>
              <w:right w:val="nil"/>
            </w:tcBorders>
            <w:shd w:val="clear" w:color="auto" w:fill="auto"/>
            <w:hideMark/>
          </w:tcPr>
          <w:p w14:paraId="1B554A3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320CB496"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2C78B676"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2DFC89C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145</w:t>
            </w:r>
          </w:p>
        </w:tc>
        <w:tc>
          <w:tcPr>
            <w:tcW w:w="1160" w:type="dxa"/>
            <w:tcBorders>
              <w:top w:val="nil"/>
              <w:left w:val="nil"/>
              <w:bottom w:val="nil"/>
              <w:right w:val="nil"/>
            </w:tcBorders>
            <w:shd w:val="clear" w:color="auto" w:fill="auto"/>
            <w:noWrap/>
            <w:vAlign w:val="center"/>
            <w:hideMark/>
          </w:tcPr>
          <w:p w14:paraId="4C3EB15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3.32</w:t>
            </w:r>
          </w:p>
        </w:tc>
        <w:tc>
          <w:tcPr>
            <w:tcW w:w="1160" w:type="dxa"/>
            <w:tcBorders>
              <w:top w:val="nil"/>
              <w:left w:val="nil"/>
              <w:bottom w:val="nil"/>
              <w:right w:val="nil"/>
            </w:tcBorders>
            <w:shd w:val="clear" w:color="auto" w:fill="auto"/>
            <w:noWrap/>
            <w:vAlign w:val="center"/>
            <w:hideMark/>
          </w:tcPr>
          <w:p w14:paraId="1C26683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0877F6D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57340C2A" w14:textId="77777777" w:rsidTr="00C92190">
        <w:trPr>
          <w:trHeight w:val="288"/>
          <w:jc w:val="center"/>
        </w:trPr>
        <w:tc>
          <w:tcPr>
            <w:tcW w:w="1480" w:type="dxa"/>
            <w:tcBorders>
              <w:top w:val="nil"/>
              <w:left w:val="nil"/>
              <w:bottom w:val="nil"/>
              <w:right w:val="nil"/>
            </w:tcBorders>
            <w:shd w:val="clear" w:color="auto" w:fill="auto"/>
            <w:hideMark/>
          </w:tcPr>
          <w:p w14:paraId="148454B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33B1A44D"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40F8F8F0"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2A72D64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206</w:t>
            </w:r>
          </w:p>
        </w:tc>
        <w:tc>
          <w:tcPr>
            <w:tcW w:w="1160" w:type="dxa"/>
            <w:tcBorders>
              <w:top w:val="nil"/>
              <w:left w:val="nil"/>
              <w:bottom w:val="nil"/>
              <w:right w:val="nil"/>
            </w:tcBorders>
            <w:shd w:val="clear" w:color="auto" w:fill="auto"/>
            <w:noWrap/>
            <w:vAlign w:val="center"/>
            <w:hideMark/>
          </w:tcPr>
          <w:p w14:paraId="1293E38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3.33</w:t>
            </w:r>
          </w:p>
        </w:tc>
        <w:tc>
          <w:tcPr>
            <w:tcW w:w="1160" w:type="dxa"/>
            <w:tcBorders>
              <w:top w:val="nil"/>
              <w:left w:val="nil"/>
              <w:bottom w:val="nil"/>
              <w:right w:val="nil"/>
            </w:tcBorders>
            <w:shd w:val="clear" w:color="auto" w:fill="auto"/>
            <w:noWrap/>
            <w:vAlign w:val="center"/>
            <w:hideMark/>
          </w:tcPr>
          <w:p w14:paraId="4E8D45B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1CB7EE0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4D9675C9" w14:textId="77777777" w:rsidTr="00C92190">
        <w:trPr>
          <w:trHeight w:val="288"/>
          <w:jc w:val="center"/>
        </w:trPr>
        <w:tc>
          <w:tcPr>
            <w:tcW w:w="1480" w:type="dxa"/>
            <w:tcBorders>
              <w:top w:val="nil"/>
              <w:left w:val="nil"/>
              <w:bottom w:val="nil"/>
              <w:right w:val="nil"/>
            </w:tcBorders>
            <w:shd w:val="clear" w:color="auto" w:fill="auto"/>
            <w:hideMark/>
          </w:tcPr>
          <w:p w14:paraId="02C37DE1"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C4</w:t>
            </w:r>
          </w:p>
        </w:tc>
        <w:tc>
          <w:tcPr>
            <w:tcW w:w="1160" w:type="dxa"/>
            <w:tcBorders>
              <w:top w:val="nil"/>
              <w:left w:val="nil"/>
              <w:bottom w:val="nil"/>
              <w:right w:val="nil"/>
            </w:tcBorders>
            <w:shd w:val="clear" w:color="auto" w:fill="auto"/>
            <w:noWrap/>
            <w:vAlign w:val="center"/>
            <w:hideMark/>
          </w:tcPr>
          <w:p w14:paraId="20C0D35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0.87</w:t>
            </w:r>
          </w:p>
        </w:tc>
        <w:tc>
          <w:tcPr>
            <w:tcW w:w="1160" w:type="dxa"/>
            <w:tcBorders>
              <w:top w:val="nil"/>
              <w:left w:val="nil"/>
              <w:bottom w:val="nil"/>
              <w:right w:val="nil"/>
            </w:tcBorders>
            <w:shd w:val="clear" w:color="auto" w:fill="auto"/>
            <w:noWrap/>
            <w:vAlign w:val="center"/>
            <w:hideMark/>
          </w:tcPr>
          <w:p w14:paraId="2077953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26A3E76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52</w:t>
            </w:r>
          </w:p>
        </w:tc>
        <w:tc>
          <w:tcPr>
            <w:tcW w:w="1160" w:type="dxa"/>
            <w:tcBorders>
              <w:top w:val="nil"/>
              <w:left w:val="nil"/>
              <w:bottom w:val="nil"/>
              <w:right w:val="nil"/>
            </w:tcBorders>
            <w:shd w:val="clear" w:color="auto" w:fill="auto"/>
            <w:noWrap/>
            <w:vAlign w:val="center"/>
            <w:hideMark/>
          </w:tcPr>
          <w:p w14:paraId="78F00E8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2.20</w:t>
            </w:r>
          </w:p>
        </w:tc>
        <w:tc>
          <w:tcPr>
            <w:tcW w:w="1160" w:type="dxa"/>
            <w:tcBorders>
              <w:top w:val="nil"/>
              <w:left w:val="nil"/>
              <w:bottom w:val="nil"/>
              <w:right w:val="nil"/>
            </w:tcBorders>
            <w:shd w:val="clear" w:color="auto" w:fill="auto"/>
            <w:noWrap/>
            <w:vAlign w:val="center"/>
            <w:hideMark/>
          </w:tcPr>
          <w:p w14:paraId="2C6A949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0FD3DB7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36CE9426" w14:textId="77777777" w:rsidTr="00C92190">
        <w:trPr>
          <w:trHeight w:val="288"/>
          <w:jc w:val="center"/>
        </w:trPr>
        <w:tc>
          <w:tcPr>
            <w:tcW w:w="1480" w:type="dxa"/>
            <w:tcBorders>
              <w:top w:val="nil"/>
              <w:left w:val="nil"/>
              <w:bottom w:val="nil"/>
              <w:right w:val="nil"/>
            </w:tcBorders>
            <w:shd w:val="clear" w:color="auto" w:fill="auto"/>
            <w:hideMark/>
          </w:tcPr>
          <w:p w14:paraId="203183E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269DED44"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13A413F6"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189E781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71</w:t>
            </w:r>
          </w:p>
        </w:tc>
        <w:tc>
          <w:tcPr>
            <w:tcW w:w="1160" w:type="dxa"/>
            <w:tcBorders>
              <w:top w:val="nil"/>
              <w:left w:val="nil"/>
              <w:bottom w:val="nil"/>
              <w:right w:val="nil"/>
            </w:tcBorders>
            <w:shd w:val="clear" w:color="auto" w:fill="auto"/>
            <w:noWrap/>
            <w:vAlign w:val="center"/>
            <w:hideMark/>
          </w:tcPr>
          <w:p w14:paraId="12710AC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2.20</w:t>
            </w:r>
          </w:p>
        </w:tc>
        <w:tc>
          <w:tcPr>
            <w:tcW w:w="1160" w:type="dxa"/>
            <w:tcBorders>
              <w:top w:val="nil"/>
              <w:left w:val="nil"/>
              <w:bottom w:val="nil"/>
              <w:right w:val="nil"/>
            </w:tcBorders>
            <w:shd w:val="clear" w:color="auto" w:fill="auto"/>
            <w:noWrap/>
            <w:vAlign w:val="center"/>
            <w:hideMark/>
          </w:tcPr>
          <w:p w14:paraId="15B65B2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0FD3436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5EB415DD" w14:textId="77777777" w:rsidTr="00C92190">
        <w:trPr>
          <w:trHeight w:val="288"/>
          <w:jc w:val="center"/>
        </w:trPr>
        <w:tc>
          <w:tcPr>
            <w:tcW w:w="1480" w:type="dxa"/>
            <w:tcBorders>
              <w:top w:val="nil"/>
              <w:left w:val="nil"/>
              <w:bottom w:val="nil"/>
              <w:right w:val="nil"/>
            </w:tcBorders>
            <w:shd w:val="clear" w:color="auto" w:fill="auto"/>
            <w:hideMark/>
          </w:tcPr>
          <w:p w14:paraId="2E1650B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29227CCE"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2B1AB0E5"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3A0114A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88</w:t>
            </w:r>
          </w:p>
        </w:tc>
        <w:tc>
          <w:tcPr>
            <w:tcW w:w="1160" w:type="dxa"/>
            <w:tcBorders>
              <w:top w:val="nil"/>
              <w:left w:val="nil"/>
              <w:bottom w:val="nil"/>
              <w:right w:val="nil"/>
            </w:tcBorders>
            <w:shd w:val="clear" w:color="auto" w:fill="auto"/>
            <w:noWrap/>
            <w:vAlign w:val="center"/>
            <w:hideMark/>
          </w:tcPr>
          <w:p w14:paraId="56827E9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2.20</w:t>
            </w:r>
          </w:p>
        </w:tc>
        <w:tc>
          <w:tcPr>
            <w:tcW w:w="1160" w:type="dxa"/>
            <w:tcBorders>
              <w:top w:val="nil"/>
              <w:left w:val="nil"/>
              <w:bottom w:val="nil"/>
              <w:right w:val="nil"/>
            </w:tcBorders>
            <w:shd w:val="clear" w:color="auto" w:fill="auto"/>
            <w:noWrap/>
            <w:vAlign w:val="center"/>
            <w:hideMark/>
          </w:tcPr>
          <w:p w14:paraId="673E857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6492618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3D6FEF92" w14:textId="77777777" w:rsidTr="00C92190">
        <w:trPr>
          <w:trHeight w:val="288"/>
          <w:jc w:val="center"/>
        </w:trPr>
        <w:tc>
          <w:tcPr>
            <w:tcW w:w="1480" w:type="dxa"/>
            <w:tcBorders>
              <w:top w:val="nil"/>
              <w:left w:val="nil"/>
              <w:bottom w:val="nil"/>
              <w:right w:val="nil"/>
            </w:tcBorders>
            <w:shd w:val="clear" w:color="auto" w:fill="auto"/>
            <w:hideMark/>
          </w:tcPr>
          <w:p w14:paraId="3DB7A45D"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M1</w:t>
            </w:r>
          </w:p>
        </w:tc>
        <w:tc>
          <w:tcPr>
            <w:tcW w:w="1160" w:type="dxa"/>
            <w:tcBorders>
              <w:top w:val="nil"/>
              <w:left w:val="nil"/>
              <w:bottom w:val="nil"/>
              <w:right w:val="nil"/>
            </w:tcBorders>
            <w:shd w:val="clear" w:color="auto" w:fill="auto"/>
            <w:noWrap/>
            <w:vAlign w:val="center"/>
            <w:hideMark/>
          </w:tcPr>
          <w:p w14:paraId="49295EE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0.92</w:t>
            </w:r>
          </w:p>
        </w:tc>
        <w:tc>
          <w:tcPr>
            <w:tcW w:w="1160" w:type="dxa"/>
            <w:tcBorders>
              <w:top w:val="nil"/>
              <w:left w:val="nil"/>
              <w:bottom w:val="nil"/>
              <w:right w:val="nil"/>
            </w:tcBorders>
            <w:shd w:val="clear" w:color="auto" w:fill="auto"/>
            <w:noWrap/>
            <w:vAlign w:val="center"/>
            <w:hideMark/>
          </w:tcPr>
          <w:p w14:paraId="532A729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1E7B37A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29</w:t>
            </w:r>
          </w:p>
        </w:tc>
        <w:tc>
          <w:tcPr>
            <w:tcW w:w="1160" w:type="dxa"/>
            <w:tcBorders>
              <w:top w:val="nil"/>
              <w:left w:val="nil"/>
              <w:bottom w:val="nil"/>
              <w:right w:val="nil"/>
            </w:tcBorders>
            <w:shd w:val="clear" w:color="auto" w:fill="auto"/>
            <w:noWrap/>
            <w:vAlign w:val="center"/>
            <w:hideMark/>
          </w:tcPr>
          <w:p w14:paraId="7812632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1.64</w:t>
            </w:r>
          </w:p>
        </w:tc>
        <w:tc>
          <w:tcPr>
            <w:tcW w:w="1160" w:type="dxa"/>
            <w:tcBorders>
              <w:top w:val="nil"/>
              <w:left w:val="nil"/>
              <w:bottom w:val="nil"/>
              <w:right w:val="nil"/>
            </w:tcBorders>
            <w:shd w:val="clear" w:color="auto" w:fill="auto"/>
            <w:noWrap/>
            <w:vAlign w:val="center"/>
            <w:hideMark/>
          </w:tcPr>
          <w:p w14:paraId="74736B9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0AF3938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018A5569" w14:textId="77777777" w:rsidTr="00C92190">
        <w:trPr>
          <w:trHeight w:val="288"/>
          <w:jc w:val="center"/>
        </w:trPr>
        <w:tc>
          <w:tcPr>
            <w:tcW w:w="1480" w:type="dxa"/>
            <w:tcBorders>
              <w:top w:val="nil"/>
              <w:left w:val="nil"/>
              <w:bottom w:val="nil"/>
              <w:right w:val="nil"/>
            </w:tcBorders>
            <w:shd w:val="clear" w:color="auto" w:fill="auto"/>
            <w:hideMark/>
          </w:tcPr>
          <w:p w14:paraId="0A46971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511F5281"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39ACF016"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3A8351F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36</w:t>
            </w:r>
          </w:p>
        </w:tc>
        <w:tc>
          <w:tcPr>
            <w:tcW w:w="1160" w:type="dxa"/>
            <w:tcBorders>
              <w:top w:val="nil"/>
              <w:left w:val="nil"/>
              <w:bottom w:val="nil"/>
              <w:right w:val="nil"/>
            </w:tcBorders>
            <w:shd w:val="clear" w:color="auto" w:fill="auto"/>
            <w:noWrap/>
            <w:vAlign w:val="center"/>
            <w:hideMark/>
          </w:tcPr>
          <w:p w14:paraId="5AEB24C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1.65</w:t>
            </w:r>
          </w:p>
        </w:tc>
        <w:tc>
          <w:tcPr>
            <w:tcW w:w="1160" w:type="dxa"/>
            <w:tcBorders>
              <w:top w:val="nil"/>
              <w:left w:val="nil"/>
              <w:bottom w:val="nil"/>
              <w:right w:val="nil"/>
            </w:tcBorders>
            <w:shd w:val="clear" w:color="auto" w:fill="auto"/>
            <w:noWrap/>
            <w:vAlign w:val="center"/>
            <w:hideMark/>
          </w:tcPr>
          <w:p w14:paraId="09EEAFC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24DB063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00546D79" w14:textId="77777777" w:rsidTr="00C92190">
        <w:trPr>
          <w:trHeight w:val="288"/>
          <w:jc w:val="center"/>
        </w:trPr>
        <w:tc>
          <w:tcPr>
            <w:tcW w:w="1480" w:type="dxa"/>
            <w:tcBorders>
              <w:top w:val="nil"/>
              <w:left w:val="nil"/>
              <w:bottom w:val="nil"/>
              <w:right w:val="nil"/>
            </w:tcBorders>
            <w:shd w:val="clear" w:color="auto" w:fill="auto"/>
            <w:hideMark/>
          </w:tcPr>
          <w:p w14:paraId="32FB401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6BD57203"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7683DE60"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3BF7061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37</w:t>
            </w:r>
          </w:p>
        </w:tc>
        <w:tc>
          <w:tcPr>
            <w:tcW w:w="1160" w:type="dxa"/>
            <w:tcBorders>
              <w:top w:val="nil"/>
              <w:left w:val="nil"/>
              <w:bottom w:val="nil"/>
              <w:right w:val="nil"/>
            </w:tcBorders>
            <w:shd w:val="clear" w:color="auto" w:fill="auto"/>
            <w:noWrap/>
            <w:vAlign w:val="center"/>
            <w:hideMark/>
          </w:tcPr>
          <w:p w14:paraId="0EB11B3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1.65</w:t>
            </w:r>
          </w:p>
        </w:tc>
        <w:tc>
          <w:tcPr>
            <w:tcW w:w="1160" w:type="dxa"/>
            <w:tcBorders>
              <w:top w:val="nil"/>
              <w:left w:val="nil"/>
              <w:bottom w:val="nil"/>
              <w:right w:val="nil"/>
            </w:tcBorders>
            <w:shd w:val="clear" w:color="auto" w:fill="auto"/>
            <w:noWrap/>
            <w:vAlign w:val="center"/>
            <w:hideMark/>
          </w:tcPr>
          <w:p w14:paraId="3B6CC5D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56EDEAC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737FA1E3" w14:textId="77777777" w:rsidTr="00C92190">
        <w:trPr>
          <w:trHeight w:val="288"/>
          <w:jc w:val="center"/>
        </w:trPr>
        <w:tc>
          <w:tcPr>
            <w:tcW w:w="1480" w:type="dxa"/>
            <w:tcBorders>
              <w:top w:val="nil"/>
              <w:left w:val="nil"/>
              <w:bottom w:val="nil"/>
              <w:right w:val="nil"/>
            </w:tcBorders>
            <w:shd w:val="clear" w:color="auto" w:fill="auto"/>
            <w:hideMark/>
          </w:tcPr>
          <w:p w14:paraId="41F86FA2"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M2</w:t>
            </w:r>
          </w:p>
        </w:tc>
        <w:tc>
          <w:tcPr>
            <w:tcW w:w="1160" w:type="dxa"/>
            <w:tcBorders>
              <w:top w:val="nil"/>
              <w:left w:val="nil"/>
              <w:bottom w:val="nil"/>
              <w:right w:val="nil"/>
            </w:tcBorders>
            <w:shd w:val="clear" w:color="auto" w:fill="auto"/>
            <w:noWrap/>
            <w:vAlign w:val="center"/>
            <w:hideMark/>
          </w:tcPr>
          <w:p w14:paraId="72DF67E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0.93</w:t>
            </w:r>
          </w:p>
        </w:tc>
        <w:tc>
          <w:tcPr>
            <w:tcW w:w="1160" w:type="dxa"/>
            <w:tcBorders>
              <w:top w:val="nil"/>
              <w:left w:val="nil"/>
              <w:bottom w:val="nil"/>
              <w:right w:val="nil"/>
            </w:tcBorders>
            <w:shd w:val="clear" w:color="auto" w:fill="auto"/>
            <w:noWrap/>
            <w:vAlign w:val="center"/>
            <w:hideMark/>
          </w:tcPr>
          <w:p w14:paraId="7FA2E1A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26B8064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8</w:t>
            </w:r>
          </w:p>
        </w:tc>
        <w:tc>
          <w:tcPr>
            <w:tcW w:w="1160" w:type="dxa"/>
            <w:tcBorders>
              <w:top w:val="nil"/>
              <w:left w:val="nil"/>
              <w:bottom w:val="nil"/>
              <w:right w:val="nil"/>
            </w:tcBorders>
            <w:shd w:val="clear" w:color="auto" w:fill="auto"/>
            <w:noWrap/>
            <w:vAlign w:val="center"/>
            <w:hideMark/>
          </w:tcPr>
          <w:p w14:paraId="7CD4E12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1.87</w:t>
            </w:r>
          </w:p>
        </w:tc>
        <w:tc>
          <w:tcPr>
            <w:tcW w:w="1160" w:type="dxa"/>
            <w:tcBorders>
              <w:top w:val="nil"/>
              <w:left w:val="nil"/>
              <w:bottom w:val="nil"/>
              <w:right w:val="nil"/>
            </w:tcBorders>
            <w:shd w:val="clear" w:color="auto" w:fill="auto"/>
            <w:noWrap/>
            <w:vAlign w:val="center"/>
            <w:hideMark/>
          </w:tcPr>
          <w:p w14:paraId="0DCF54F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65FB447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14947218" w14:textId="77777777" w:rsidTr="00C92190">
        <w:trPr>
          <w:trHeight w:val="288"/>
          <w:jc w:val="center"/>
        </w:trPr>
        <w:tc>
          <w:tcPr>
            <w:tcW w:w="1480" w:type="dxa"/>
            <w:tcBorders>
              <w:top w:val="nil"/>
              <w:left w:val="nil"/>
              <w:bottom w:val="nil"/>
              <w:right w:val="nil"/>
            </w:tcBorders>
            <w:shd w:val="clear" w:color="auto" w:fill="auto"/>
            <w:hideMark/>
          </w:tcPr>
          <w:p w14:paraId="027274E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7BFCA4DA"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264D2999"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79419A6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46</w:t>
            </w:r>
          </w:p>
        </w:tc>
        <w:tc>
          <w:tcPr>
            <w:tcW w:w="1160" w:type="dxa"/>
            <w:tcBorders>
              <w:top w:val="nil"/>
              <w:left w:val="nil"/>
              <w:bottom w:val="nil"/>
              <w:right w:val="nil"/>
            </w:tcBorders>
            <w:shd w:val="clear" w:color="auto" w:fill="auto"/>
            <w:noWrap/>
            <w:vAlign w:val="center"/>
            <w:hideMark/>
          </w:tcPr>
          <w:p w14:paraId="64CE9BF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1.87</w:t>
            </w:r>
          </w:p>
        </w:tc>
        <w:tc>
          <w:tcPr>
            <w:tcW w:w="1160" w:type="dxa"/>
            <w:tcBorders>
              <w:top w:val="nil"/>
              <w:left w:val="nil"/>
              <w:bottom w:val="nil"/>
              <w:right w:val="nil"/>
            </w:tcBorders>
            <w:shd w:val="clear" w:color="auto" w:fill="auto"/>
            <w:noWrap/>
            <w:vAlign w:val="center"/>
            <w:hideMark/>
          </w:tcPr>
          <w:p w14:paraId="6541640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18A888C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4507C46F" w14:textId="77777777" w:rsidTr="00C92190">
        <w:trPr>
          <w:trHeight w:val="288"/>
          <w:jc w:val="center"/>
        </w:trPr>
        <w:tc>
          <w:tcPr>
            <w:tcW w:w="1480" w:type="dxa"/>
            <w:tcBorders>
              <w:top w:val="nil"/>
              <w:left w:val="nil"/>
              <w:bottom w:val="nil"/>
              <w:right w:val="nil"/>
            </w:tcBorders>
            <w:shd w:val="clear" w:color="auto" w:fill="auto"/>
            <w:hideMark/>
          </w:tcPr>
          <w:p w14:paraId="1DE9CBD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2D3E2876"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44A30E89"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3E71652D"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68</w:t>
            </w:r>
          </w:p>
        </w:tc>
        <w:tc>
          <w:tcPr>
            <w:tcW w:w="1160" w:type="dxa"/>
            <w:tcBorders>
              <w:top w:val="nil"/>
              <w:left w:val="nil"/>
              <w:bottom w:val="nil"/>
              <w:right w:val="nil"/>
            </w:tcBorders>
            <w:shd w:val="clear" w:color="auto" w:fill="auto"/>
            <w:noWrap/>
            <w:vAlign w:val="center"/>
            <w:hideMark/>
          </w:tcPr>
          <w:p w14:paraId="1F434D2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1.87</w:t>
            </w:r>
          </w:p>
        </w:tc>
        <w:tc>
          <w:tcPr>
            <w:tcW w:w="1160" w:type="dxa"/>
            <w:tcBorders>
              <w:top w:val="nil"/>
              <w:left w:val="nil"/>
              <w:bottom w:val="nil"/>
              <w:right w:val="nil"/>
            </w:tcBorders>
            <w:shd w:val="clear" w:color="auto" w:fill="auto"/>
            <w:noWrap/>
            <w:vAlign w:val="center"/>
            <w:hideMark/>
          </w:tcPr>
          <w:p w14:paraId="73F3E14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6E155FC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41592CD0" w14:textId="77777777" w:rsidTr="00C92190">
        <w:trPr>
          <w:trHeight w:val="288"/>
          <w:jc w:val="center"/>
        </w:trPr>
        <w:tc>
          <w:tcPr>
            <w:tcW w:w="1480" w:type="dxa"/>
            <w:tcBorders>
              <w:top w:val="nil"/>
              <w:left w:val="nil"/>
              <w:bottom w:val="nil"/>
              <w:right w:val="nil"/>
            </w:tcBorders>
            <w:shd w:val="clear" w:color="auto" w:fill="auto"/>
            <w:hideMark/>
          </w:tcPr>
          <w:p w14:paraId="5607B542"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M3</w:t>
            </w:r>
          </w:p>
        </w:tc>
        <w:tc>
          <w:tcPr>
            <w:tcW w:w="1160" w:type="dxa"/>
            <w:tcBorders>
              <w:top w:val="nil"/>
              <w:left w:val="nil"/>
              <w:bottom w:val="nil"/>
              <w:right w:val="nil"/>
            </w:tcBorders>
            <w:shd w:val="clear" w:color="auto" w:fill="auto"/>
            <w:noWrap/>
            <w:vAlign w:val="center"/>
            <w:hideMark/>
          </w:tcPr>
          <w:p w14:paraId="00C1842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0.89</w:t>
            </w:r>
          </w:p>
        </w:tc>
        <w:tc>
          <w:tcPr>
            <w:tcW w:w="1160" w:type="dxa"/>
            <w:tcBorders>
              <w:top w:val="nil"/>
              <w:left w:val="nil"/>
              <w:bottom w:val="nil"/>
              <w:right w:val="nil"/>
            </w:tcBorders>
            <w:shd w:val="clear" w:color="auto" w:fill="auto"/>
            <w:noWrap/>
            <w:vAlign w:val="center"/>
            <w:hideMark/>
          </w:tcPr>
          <w:p w14:paraId="1AF7006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10D7CA3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25</w:t>
            </w:r>
          </w:p>
        </w:tc>
        <w:tc>
          <w:tcPr>
            <w:tcW w:w="1160" w:type="dxa"/>
            <w:tcBorders>
              <w:top w:val="nil"/>
              <w:left w:val="nil"/>
              <w:bottom w:val="nil"/>
              <w:right w:val="nil"/>
            </w:tcBorders>
            <w:shd w:val="clear" w:color="auto" w:fill="auto"/>
            <w:noWrap/>
            <w:vAlign w:val="center"/>
            <w:hideMark/>
          </w:tcPr>
          <w:p w14:paraId="4175479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1.74</w:t>
            </w:r>
          </w:p>
        </w:tc>
        <w:tc>
          <w:tcPr>
            <w:tcW w:w="1160" w:type="dxa"/>
            <w:tcBorders>
              <w:top w:val="nil"/>
              <w:left w:val="nil"/>
              <w:bottom w:val="nil"/>
              <w:right w:val="nil"/>
            </w:tcBorders>
            <w:shd w:val="clear" w:color="auto" w:fill="auto"/>
            <w:noWrap/>
            <w:vAlign w:val="center"/>
            <w:hideMark/>
          </w:tcPr>
          <w:p w14:paraId="4B47E5A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2042E50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76EC71D7" w14:textId="77777777" w:rsidTr="00C92190">
        <w:trPr>
          <w:trHeight w:val="288"/>
          <w:jc w:val="center"/>
        </w:trPr>
        <w:tc>
          <w:tcPr>
            <w:tcW w:w="1480" w:type="dxa"/>
            <w:tcBorders>
              <w:top w:val="nil"/>
              <w:left w:val="nil"/>
              <w:bottom w:val="nil"/>
              <w:right w:val="nil"/>
            </w:tcBorders>
            <w:shd w:val="clear" w:color="auto" w:fill="auto"/>
            <w:hideMark/>
          </w:tcPr>
          <w:p w14:paraId="1518F74A"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79D38F8C"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4436DA81"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07696F64"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27</w:t>
            </w:r>
          </w:p>
        </w:tc>
        <w:tc>
          <w:tcPr>
            <w:tcW w:w="1160" w:type="dxa"/>
            <w:tcBorders>
              <w:top w:val="nil"/>
              <w:left w:val="nil"/>
              <w:bottom w:val="nil"/>
              <w:right w:val="nil"/>
            </w:tcBorders>
            <w:shd w:val="clear" w:color="auto" w:fill="auto"/>
            <w:noWrap/>
            <w:vAlign w:val="center"/>
            <w:hideMark/>
          </w:tcPr>
          <w:p w14:paraId="72E311B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1.74</w:t>
            </w:r>
          </w:p>
        </w:tc>
        <w:tc>
          <w:tcPr>
            <w:tcW w:w="1160" w:type="dxa"/>
            <w:tcBorders>
              <w:top w:val="nil"/>
              <w:left w:val="nil"/>
              <w:bottom w:val="nil"/>
              <w:right w:val="nil"/>
            </w:tcBorders>
            <w:shd w:val="clear" w:color="auto" w:fill="auto"/>
            <w:noWrap/>
            <w:vAlign w:val="center"/>
            <w:hideMark/>
          </w:tcPr>
          <w:p w14:paraId="0C2B70C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799226E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26FCD6A1" w14:textId="77777777" w:rsidTr="00C92190">
        <w:trPr>
          <w:trHeight w:val="288"/>
          <w:jc w:val="center"/>
        </w:trPr>
        <w:tc>
          <w:tcPr>
            <w:tcW w:w="1480" w:type="dxa"/>
            <w:tcBorders>
              <w:top w:val="nil"/>
              <w:left w:val="nil"/>
              <w:bottom w:val="nil"/>
              <w:right w:val="nil"/>
            </w:tcBorders>
            <w:shd w:val="clear" w:color="auto" w:fill="auto"/>
            <w:hideMark/>
          </w:tcPr>
          <w:p w14:paraId="67D84F3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7063285F"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2710C457"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494912F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40</w:t>
            </w:r>
          </w:p>
        </w:tc>
        <w:tc>
          <w:tcPr>
            <w:tcW w:w="1160" w:type="dxa"/>
            <w:tcBorders>
              <w:top w:val="nil"/>
              <w:left w:val="nil"/>
              <w:bottom w:val="nil"/>
              <w:right w:val="nil"/>
            </w:tcBorders>
            <w:shd w:val="clear" w:color="auto" w:fill="auto"/>
            <w:noWrap/>
            <w:vAlign w:val="center"/>
            <w:hideMark/>
          </w:tcPr>
          <w:p w14:paraId="1368C9D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1.74</w:t>
            </w:r>
          </w:p>
        </w:tc>
        <w:tc>
          <w:tcPr>
            <w:tcW w:w="1160" w:type="dxa"/>
            <w:tcBorders>
              <w:top w:val="nil"/>
              <w:left w:val="nil"/>
              <w:bottom w:val="nil"/>
              <w:right w:val="nil"/>
            </w:tcBorders>
            <w:shd w:val="clear" w:color="auto" w:fill="auto"/>
            <w:noWrap/>
            <w:vAlign w:val="center"/>
            <w:hideMark/>
          </w:tcPr>
          <w:p w14:paraId="36144DF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43FEF4A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7C215040" w14:textId="77777777" w:rsidTr="00C92190">
        <w:trPr>
          <w:trHeight w:val="288"/>
          <w:jc w:val="center"/>
        </w:trPr>
        <w:tc>
          <w:tcPr>
            <w:tcW w:w="1480" w:type="dxa"/>
            <w:tcBorders>
              <w:top w:val="nil"/>
              <w:left w:val="nil"/>
              <w:bottom w:val="nil"/>
              <w:right w:val="nil"/>
            </w:tcBorders>
            <w:shd w:val="clear" w:color="auto" w:fill="auto"/>
            <w:hideMark/>
          </w:tcPr>
          <w:p w14:paraId="4CC2B328"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M4</w:t>
            </w:r>
          </w:p>
        </w:tc>
        <w:tc>
          <w:tcPr>
            <w:tcW w:w="1160" w:type="dxa"/>
            <w:tcBorders>
              <w:top w:val="nil"/>
              <w:left w:val="nil"/>
              <w:bottom w:val="nil"/>
              <w:right w:val="nil"/>
            </w:tcBorders>
            <w:shd w:val="clear" w:color="auto" w:fill="auto"/>
            <w:noWrap/>
            <w:vAlign w:val="center"/>
            <w:hideMark/>
          </w:tcPr>
          <w:p w14:paraId="645FE91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0.91</w:t>
            </w:r>
          </w:p>
        </w:tc>
        <w:tc>
          <w:tcPr>
            <w:tcW w:w="1160" w:type="dxa"/>
            <w:tcBorders>
              <w:top w:val="nil"/>
              <w:left w:val="nil"/>
              <w:bottom w:val="nil"/>
              <w:right w:val="nil"/>
            </w:tcBorders>
            <w:shd w:val="clear" w:color="auto" w:fill="auto"/>
            <w:noWrap/>
            <w:vAlign w:val="center"/>
            <w:hideMark/>
          </w:tcPr>
          <w:p w14:paraId="4E7EC05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6FA6D73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40</w:t>
            </w:r>
          </w:p>
        </w:tc>
        <w:tc>
          <w:tcPr>
            <w:tcW w:w="1160" w:type="dxa"/>
            <w:tcBorders>
              <w:top w:val="nil"/>
              <w:left w:val="nil"/>
              <w:bottom w:val="nil"/>
              <w:right w:val="nil"/>
            </w:tcBorders>
            <w:shd w:val="clear" w:color="auto" w:fill="auto"/>
            <w:noWrap/>
            <w:vAlign w:val="center"/>
            <w:hideMark/>
          </w:tcPr>
          <w:p w14:paraId="6E9C8AD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2.17</w:t>
            </w:r>
          </w:p>
        </w:tc>
        <w:tc>
          <w:tcPr>
            <w:tcW w:w="1160" w:type="dxa"/>
            <w:tcBorders>
              <w:top w:val="nil"/>
              <w:left w:val="nil"/>
              <w:bottom w:val="nil"/>
              <w:right w:val="nil"/>
            </w:tcBorders>
            <w:shd w:val="clear" w:color="auto" w:fill="auto"/>
            <w:noWrap/>
            <w:vAlign w:val="center"/>
            <w:hideMark/>
          </w:tcPr>
          <w:p w14:paraId="0686426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67AD3D9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265DEFED" w14:textId="77777777" w:rsidTr="00C92190">
        <w:trPr>
          <w:trHeight w:val="288"/>
          <w:jc w:val="center"/>
        </w:trPr>
        <w:tc>
          <w:tcPr>
            <w:tcW w:w="1480" w:type="dxa"/>
            <w:tcBorders>
              <w:top w:val="nil"/>
              <w:left w:val="nil"/>
              <w:bottom w:val="nil"/>
              <w:right w:val="nil"/>
            </w:tcBorders>
            <w:shd w:val="clear" w:color="auto" w:fill="auto"/>
            <w:hideMark/>
          </w:tcPr>
          <w:p w14:paraId="2510AB8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0B9017E8"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31F1E0EB"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274E75B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62</w:t>
            </w:r>
          </w:p>
        </w:tc>
        <w:tc>
          <w:tcPr>
            <w:tcW w:w="1160" w:type="dxa"/>
            <w:tcBorders>
              <w:top w:val="nil"/>
              <w:left w:val="nil"/>
              <w:bottom w:val="nil"/>
              <w:right w:val="nil"/>
            </w:tcBorders>
            <w:shd w:val="clear" w:color="auto" w:fill="auto"/>
            <w:noWrap/>
            <w:vAlign w:val="center"/>
            <w:hideMark/>
          </w:tcPr>
          <w:p w14:paraId="08066E8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2.18</w:t>
            </w:r>
          </w:p>
        </w:tc>
        <w:tc>
          <w:tcPr>
            <w:tcW w:w="1160" w:type="dxa"/>
            <w:tcBorders>
              <w:top w:val="nil"/>
              <w:left w:val="nil"/>
              <w:bottom w:val="nil"/>
              <w:right w:val="nil"/>
            </w:tcBorders>
            <w:shd w:val="clear" w:color="auto" w:fill="auto"/>
            <w:noWrap/>
            <w:vAlign w:val="center"/>
            <w:hideMark/>
          </w:tcPr>
          <w:p w14:paraId="79CB1FB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008C6DD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625D62AD" w14:textId="77777777" w:rsidTr="00C92190">
        <w:trPr>
          <w:trHeight w:val="288"/>
          <w:jc w:val="center"/>
        </w:trPr>
        <w:tc>
          <w:tcPr>
            <w:tcW w:w="1480" w:type="dxa"/>
            <w:tcBorders>
              <w:top w:val="nil"/>
              <w:left w:val="nil"/>
              <w:bottom w:val="nil"/>
              <w:right w:val="nil"/>
            </w:tcBorders>
            <w:shd w:val="clear" w:color="auto" w:fill="auto"/>
            <w:hideMark/>
          </w:tcPr>
          <w:p w14:paraId="7CCA1A6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70630B49"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22B4E47C"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10AE315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124</w:t>
            </w:r>
          </w:p>
        </w:tc>
        <w:tc>
          <w:tcPr>
            <w:tcW w:w="1160" w:type="dxa"/>
            <w:tcBorders>
              <w:top w:val="nil"/>
              <w:left w:val="nil"/>
              <w:bottom w:val="nil"/>
              <w:right w:val="nil"/>
            </w:tcBorders>
            <w:shd w:val="clear" w:color="auto" w:fill="auto"/>
            <w:noWrap/>
            <w:vAlign w:val="center"/>
            <w:hideMark/>
          </w:tcPr>
          <w:p w14:paraId="05A82E6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2.18</w:t>
            </w:r>
          </w:p>
        </w:tc>
        <w:tc>
          <w:tcPr>
            <w:tcW w:w="1160" w:type="dxa"/>
            <w:tcBorders>
              <w:top w:val="nil"/>
              <w:left w:val="nil"/>
              <w:bottom w:val="nil"/>
              <w:right w:val="nil"/>
            </w:tcBorders>
            <w:shd w:val="clear" w:color="auto" w:fill="auto"/>
            <w:noWrap/>
            <w:vAlign w:val="center"/>
            <w:hideMark/>
          </w:tcPr>
          <w:p w14:paraId="2008DDB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0F2D929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2DF3E028" w14:textId="77777777" w:rsidTr="00C92190">
        <w:trPr>
          <w:trHeight w:val="288"/>
          <w:jc w:val="center"/>
        </w:trPr>
        <w:tc>
          <w:tcPr>
            <w:tcW w:w="1480" w:type="dxa"/>
            <w:tcBorders>
              <w:top w:val="nil"/>
              <w:left w:val="nil"/>
              <w:bottom w:val="nil"/>
              <w:right w:val="nil"/>
            </w:tcBorders>
            <w:shd w:val="clear" w:color="auto" w:fill="auto"/>
            <w:hideMark/>
          </w:tcPr>
          <w:p w14:paraId="339F6D0D"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M5</w:t>
            </w:r>
          </w:p>
        </w:tc>
        <w:tc>
          <w:tcPr>
            <w:tcW w:w="1160" w:type="dxa"/>
            <w:tcBorders>
              <w:top w:val="nil"/>
              <w:left w:val="nil"/>
              <w:bottom w:val="nil"/>
              <w:right w:val="nil"/>
            </w:tcBorders>
            <w:shd w:val="clear" w:color="auto" w:fill="auto"/>
            <w:noWrap/>
            <w:vAlign w:val="center"/>
            <w:hideMark/>
          </w:tcPr>
          <w:p w14:paraId="06275C4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0.80</w:t>
            </w:r>
          </w:p>
        </w:tc>
        <w:tc>
          <w:tcPr>
            <w:tcW w:w="1160" w:type="dxa"/>
            <w:tcBorders>
              <w:top w:val="nil"/>
              <w:left w:val="nil"/>
              <w:bottom w:val="nil"/>
              <w:right w:val="nil"/>
            </w:tcBorders>
            <w:shd w:val="clear" w:color="auto" w:fill="auto"/>
            <w:noWrap/>
            <w:vAlign w:val="center"/>
            <w:hideMark/>
          </w:tcPr>
          <w:p w14:paraId="2F0BA70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6D13507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105</w:t>
            </w:r>
          </w:p>
        </w:tc>
        <w:tc>
          <w:tcPr>
            <w:tcW w:w="1160" w:type="dxa"/>
            <w:tcBorders>
              <w:top w:val="nil"/>
              <w:left w:val="nil"/>
              <w:bottom w:val="nil"/>
              <w:right w:val="nil"/>
            </w:tcBorders>
            <w:shd w:val="clear" w:color="auto" w:fill="auto"/>
            <w:noWrap/>
            <w:vAlign w:val="center"/>
            <w:hideMark/>
          </w:tcPr>
          <w:p w14:paraId="1903DE4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3.31</w:t>
            </w:r>
          </w:p>
        </w:tc>
        <w:tc>
          <w:tcPr>
            <w:tcW w:w="1160" w:type="dxa"/>
            <w:tcBorders>
              <w:top w:val="nil"/>
              <w:left w:val="nil"/>
              <w:bottom w:val="nil"/>
              <w:right w:val="nil"/>
            </w:tcBorders>
            <w:shd w:val="clear" w:color="auto" w:fill="auto"/>
            <w:noWrap/>
            <w:vAlign w:val="center"/>
            <w:hideMark/>
          </w:tcPr>
          <w:p w14:paraId="4472D78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04C252EC"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6C1D8A51" w14:textId="77777777" w:rsidTr="00C92190">
        <w:trPr>
          <w:trHeight w:val="288"/>
          <w:jc w:val="center"/>
        </w:trPr>
        <w:tc>
          <w:tcPr>
            <w:tcW w:w="1480" w:type="dxa"/>
            <w:tcBorders>
              <w:top w:val="nil"/>
              <w:left w:val="nil"/>
              <w:bottom w:val="nil"/>
              <w:right w:val="nil"/>
            </w:tcBorders>
            <w:shd w:val="clear" w:color="auto" w:fill="auto"/>
            <w:hideMark/>
          </w:tcPr>
          <w:p w14:paraId="7FEB2FC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7C93D50D"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4E61611D"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08D7661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124</w:t>
            </w:r>
          </w:p>
        </w:tc>
        <w:tc>
          <w:tcPr>
            <w:tcW w:w="1160" w:type="dxa"/>
            <w:tcBorders>
              <w:top w:val="nil"/>
              <w:left w:val="nil"/>
              <w:bottom w:val="nil"/>
              <w:right w:val="nil"/>
            </w:tcBorders>
            <w:shd w:val="clear" w:color="auto" w:fill="auto"/>
            <w:noWrap/>
            <w:vAlign w:val="center"/>
            <w:hideMark/>
          </w:tcPr>
          <w:p w14:paraId="4A741795"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3.32</w:t>
            </w:r>
          </w:p>
        </w:tc>
        <w:tc>
          <w:tcPr>
            <w:tcW w:w="1160" w:type="dxa"/>
            <w:tcBorders>
              <w:top w:val="nil"/>
              <w:left w:val="nil"/>
              <w:bottom w:val="nil"/>
              <w:right w:val="nil"/>
            </w:tcBorders>
            <w:shd w:val="clear" w:color="auto" w:fill="auto"/>
            <w:noWrap/>
            <w:vAlign w:val="center"/>
            <w:hideMark/>
          </w:tcPr>
          <w:p w14:paraId="62B994C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048E8F5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3ADA4FD6" w14:textId="77777777" w:rsidTr="00C92190">
        <w:trPr>
          <w:trHeight w:val="288"/>
          <w:jc w:val="center"/>
        </w:trPr>
        <w:tc>
          <w:tcPr>
            <w:tcW w:w="1480" w:type="dxa"/>
            <w:tcBorders>
              <w:top w:val="nil"/>
              <w:left w:val="nil"/>
              <w:bottom w:val="nil"/>
              <w:right w:val="nil"/>
            </w:tcBorders>
            <w:shd w:val="clear" w:color="auto" w:fill="auto"/>
            <w:hideMark/>
          </w:tcPr>
          <w:p w14:paraId="4450287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522DD59E"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4368ED8F"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2B6E54A7"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178</w:t>
            </w:r>
          </w:p>
        </w:tc>
        <w:tc>
          <w:tcPr>
            <w:tcW w:w="1160" w:type="dxa"/>
            <w:tcBorders>
              <w:top w:val="nil"/>
              <w:left w:val="nil"/>
              <w:bottom w:val="nil"/>
              <w:right w:val="nil"/>
            </w:tcBorders>
            <w:shd w:val="clear" w:color="auto" w:fill="auto"/>
            <w:noWrap/>
            <w:vAlign w:val="center"/>
            <w:hideMark/>
          </w:tcPr>
          <w:p w14:paraId="42B24C01"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3.33</w:t>
            </w:r>
          </w:p>
        </w:tc>
        <w:tc>
          <w:tcPr>
            <w:tcW w:w="1160" w:type="dxa"/>
            <w:tcBorders>
              <w:top w:val="nil"/>
              <w:left w:val="nil"/>
              <w:bottom w:val="nil"/>
              <w:right w:val="nil"/>
            </w:tcBorders>
            <w:shd w:val="clear" w:color="auto" w:fill="auto"/>
            <w:noWrap/>
            <w:vAlign w:val="center"/>
            <w:hideMark/>
          </w:tcPr>
          <w:p w14:paraId="4D1AAB30"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13262EB3"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5714D000" w14:textId="77777777" w:rsidTr="00C92190">
        <w:trPr>
          <w:trHeight w:val="288"/>
          <w:jc w:val="center"/>
        </w:trPr>
        <w:tc>
          <w:tcPr>
            <w:tcW w:w="1480" w:type="dxa"/>
            <w:tcBorders>
              <w:top w:val="nil"/>
              <w:left w:val="nil"/>
              <w:bottom w:val="nil"/>
              <w:right w:val="nil"/>
            </w:tcBorders>
            <w:shd w:val="clear" w:color="auto" w:fill="auto"/>
            <w:hideMark/>
          </w:tcPr>
          <w:p w14:paraId="6435912B"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M6</w:t>
            </w:r>
          </w:p>
        </w:tc>
        <w:tc>
          <w:tcPr>
            <w:tcW w:w="1160" w:type="dxa"/>
            <w:tcBorders>
              <w:top w:val="nil"/>
              <w:left w:val="nil"/>
              <w:bottom w:val="nil"/>
              <w:right w:val="nil"/>
            </w:tcBorders>
            <w:shd w:val="clear" w:color="auto" w:fill="auto"/>
            <w:noWrap/>
            <w:vAlign w:val="center"/>
            <w:hideMark/>
          </w:tcPr>
          <w:p w14:paraId="760F02F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0.94</w:t>
            </w:r>
          </w:p>
        </w:tc>
        <w:tc>
          <w:tcPr>
            <w:tcW w:w="1160" w:type="dxa"/>
            <w:tcBorders>
              <w:top w:val="nil"/>
              <w:left w:val="nil"/>
              <w:bottom w:val="nil"/>
              <w:right w:val="nil"/>
            </w:tcBorders>
            <w:shd w:val="clear" w:color="auto" w:fill="auto"/>
            <w:noWrap/>
            <w:vAlign w:val="center"/>
            <w:hideMark/>
          </w:tcPr>
          <w:p w14:paraId="38F1066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&lt;.001</w:t>
            </w:r>
          </w:p>
        </w:tc>
        <w:tc>
          <w:tcPr>
            <w:tcW w:w="1220" w:type="dxa"/>
            <w:tcBorders>
              <w:top w:val="nil"/>
              <w:left w:val="nil"/>
              <w:bottom w:val="nil"/>
              <w:right w:val="nil"/>
            </w:tcBorders>
            <w:shd w:val="clear" w:color="auto" w:fill="auto"/>
            <w:noWrap/>
            <w:vAlign w:val="center"/>
            <w:hideMark/>
          </w:tcPr>
          <w:p w14:paraId="1190A85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62</w:t>
            </w:r>
          </w:p>
        </w:tc>
        <w:tc>
          <w:tcPr>
            <w:tcW w:w="1160" w:type="dxa"/>
            <w:tcBorders>
              <w:top w:val="nil"/>
              <w:left w:val="nil"/>
              <w:bottom w:val="nil"/>
              <w:right w:val="nil"/>
            </w:tcBorders>
            <w:shd w:val="clear" w:color="auto" w:fill="auto"/>
            <w:noWrap/>
            <w:vAlign w:val="center"/>
            <w:hideMark/>
          </w:tcPr>
          <w:p w14:paraId="7597E20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1.86</w:t>
            </w:r>
          </w:p>
        </w:tc>
        <w:tc>
          <w:tcPr>
            <w:tcW w:w="1160" w:type="dxa"/>
            <w:tcBorders>
              <w:top w:val="nil"/>
              <w:left w:val="nil"/>
              <w:bottom w:val="nil"/>
              <w:right w:val="nil"/>
            </w:tcBorders>
            <w:shd w:val="clear" w:color="auto" w:fill="auto"/>
            <w:noWrap/>
            <w:vAlign w:val="center"/>
            <w:hideMark/>
          </w:tcPr>
          <w:p w14:paraId="5EC73C7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1C67D9A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5C881C6E" w14:textId="77777777" w:rsidTr="00C92190">
        <w:trPr>
          <w:trHeight w:val="288"/>
          <w:jc w:val="center"/>
        </w:trPr>
        <w:tc>
          <w:tcPr>
            <w:tcW w:w="1480" w:type="dxa"/>
            <w:tcBorders>
              <w:top w:val="nil"/>
              <w:left w:val="nil"/>
              <w:bottom w:val="nil"/>
              <w:right w:val="nil"/>
            </w:tcBorders>
            <w:shd w:val="clear" w:color="auto" w:fill="auto"/>
            <w:hideMark/>
          </w:tcPr>
          <w:p w14:paraId="547C7A0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p>
        </w:tc>
        <w:tc>
          <w:tcPr>
            <w:tcW w:w="1160" w:type="dxa"/>
            <w:tcBorders>
              <w:top w:val="nil"/>
              <w:left w:val="nil"/>
              <w:bottom w:val="nil"/>
              <w:right w:val="nil"/>
            </w:tcBorders>
            <w:shd w:val="clear" w:color="auto" w:fill="auto"/>
            <w:noWrap/>
            <w:vAlign w:val="center"/>
            <w:hideMark/>
          </w:tcPr>
          <w:p w14:paraId="466212D8"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160" w:type="dxa"/>
            <w:tcBorders>
              <w:top w:val="nil"/>
              <w:left w:val="nil"/>
              <w:bottom w:val="nil"/>
              <w:right w:val="nil"/>
            </w:tcBorders>
            <w:shd w:val="clear" w:color="auto" w:fill="auto"/>
            <w:noWrap/>
            <w:vAlign w:val="center"/>
            <w:hideMark/>
          </w:tcPr>
          <w:p w14:paraId="3B79BA11" w14:textId="77777777" w:rsidR="00C92190" w:rsidRPr="00C92190" w:rsidRDefault="00C92190" w:rsidP="00C92190">
            <w:pPr>
              <w:spacing w:after="0" w:line="240" w:lineRule="auto"/>
              <w:jc w:val="center"/>
              <w:rPr>
                <w:rFonts w:ascii="Times New Roman" w:eastAsia="Times New Roman" w:hAnsi="Times New Roman" w:cs="Times New Roman"/>
                <w:sz w:val="20"/>
                <w:szCs w:val="20"/>
                <w:lang w:val="en-GB" w:eastAsia="en-GB"/>
              </w:rPr>
            </w:pPr>
          </w:p>
        </w:tc>
        <w:tc>
          <w:tcPr>
            <w:tcW w:w="1220" w:type="dxa"/>
            <w:tcBorders>
              <w:top w:val="nil"/>
              <w:left w:val="nil"/>
              <w:bottom w:val="nil"/>
              <w:right w:val="nil"/>
            </w:tcBorders>
            <w:shd w:val="clear" w:color="auto" w:fill="auto"/>
            <w:noWrap/>
            <w:vAlign w:val="center"/>
            <w:hideMark/>
          </w:tcPr>
          <w:p w14:paraId="47E3F09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71</w:t>
            </w:r>
          </w:p>
        </w:tc>
        <w:tc>
          <w:tcPr>
            <w:tcW w:w="1160" w:type="dxa"/>
            <w:tcBorders>
              <w:top w:val="nil"/>
              <w:left w:val="nil"/>
              <w:bottom w:val="nil"/>
              <w:right w:val="nil"/>
            </w:tcBorders>
            <w:shd w:val="clear" w:color="auto" w:fill="auto"/>
            <w:noWrap/>
            <w:vAlign w:val="center"/>
            <w:hideMark/>
          </w:tcPr>
          <w:p w14:paraId="0E91EFEE"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1.86</w:t>
            </w:r>
          </w:p>
        </w:tc>
        <w:tc>
          <w:tcPr>
            <w:tcW w:w="1160" w:type="dxa"/>
            <w:tcBorders>
              <w:top w:val="nil"/>
              <w:left w:val="nil"/>
              <w:bottom w:val="nil"/>
              <w:right w:val="nil"/>
            </w:tcBorders>
            <w:shd w:val="clear" w:color="auto" w:fill="auto"/>
            <w:noWrap/>
            <w:vAlign w:val="center"/>
            <w:hideMark/>
          </w:tcPr>
          <w:p w14:paraId="0FAE48D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nil"/>
              <w:right w:val="nil"/>
            </w:tcBorders>
            <w:shd w:val="clear" w:color="auto" w:fill="auto"/>
            <w:noWrap/>
            <w:vAlign w:val="center"/>
            <w:hideMark/>
          </w:tcPr>
          <w:p w14:paraId="2C2D2F9B"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r w:rsidR="00C92190" w:rsidRPr="00C92190" w14:paraId="2BD19C0C" w14:textId="77777777" w:rsidTr="00C92190">
        <w:trPr>
          <w:trHeight w:val="288"/>
          <w:jc w:val="center"/>
        </w:trPr>
        <w:tc>
          <w:tcPr>
            <w:tcW w:w="1480" w:type="dxa"/>
            <w:tcBorders>
              <w:top w:val="nil"/>
              <w:left w:val="nil"/>
              <w:bottom w:val="single" w:sz="4" w:space="0" w:color="auto"/>
              <w:right w:val="nil"/>
            </w:tcBorders>
            <w:shd w:val="clear" w:color="auto" w:fill="auto"/>
            <w:hideMark/>
          </w:tcPr>
          <w:p w14:paraId="6CB7A0F8" w14:textId="77777777" w:rsidR="00C92190" w:rsidRPr="00C92190" w:rsidRDefault="00C92190" w:rsidP="00C92190">
            <w:pPr>
              <w:spacing w:after="0" w:line="240" w:lineRule="auto"/>
              <w:jc w:val="center"/>
              <w:rPr>
                <w:rFonts w:ascii="Times New Roman" w:eastAsia="Times New Roman" w:hAnsi="Times New Roman" w:cs="Times New Roman"/>
                <w:i/>
                <w:iCs/>
                <w:color w:val="000000"/>
                <w:sz w:val="20"/>
                <w:szCs w:val="20"/>
                <w:lang w:val="en-GB" w:eastAsia="en-GB"/>
              </w:rPr>
            </w:pPr>
            <w:r w:rsidRPr="00C92190">
              <w:rPr>
                <w:rFonts w:ascii="Times New Roman" w:eastAsia="Times New Roman" w:hAnsi="Times New Roman" w:cs="Times New Roman"/>
                <w:i/>
                <w:iCs/>
                <w:color w:val="000000"/>
                <w:sz w:val="20"/>
                <w:szCs w:val="20"/>
                <w:lang w:val="en-GB" w:eastAsia="en-GB"/>
              </w:rPr>
              <w:t> </w:t>
            </w:r>
          </w:p>
        </w:tc>
        <w:tc>
          <w:tcPr>
            <w:tcW w:w="1160" w:type="dxa"/>
            <w:tcBorders>
              <w:top w:val="nil"/>
              <w:left w:val="nil"/>
              <w:bottom w:val="single" w:sz="4" w:space="0" w:color="auto"/>
              <w:right w:val="nil"/>
            </w:tcBorders>
            <w:shd w:val="clear" w:color="auto" w:fill="auto"/>
            <w:noWrap/>
            <w:vAlign w:val="center"/>
            <w:hideMark/>
          </w:tcPr>
          <w:p w14:paraId="5BA73158"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 </w:t>
            </w:r>
          </w:p>
        </w:tc>
        <w:tc>
          <w:tcPr>
            <w:tcW w:w="1160" w:type="dxa"/>
            <w:tcBorders>
              <w:top w:val="nil"/>
              <w:left w:val="nil"/>
              <w:bottom w:val="single" w:sz="4" w:space="0" w:color="auto"/>
              <w:right w:val="nil"/>
            </w:tcBorders>
            <w:shd w:val="clear" w:color="auto" w:fill="auto"/>
            <w:noWrap/>
            <w:vAlign w:val="center"/>
            <w:hideMark/>
          </w:tcPr>
          <w:p w14:paraId="381CE27F"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 </w:t>
            </w:r>
          </w:p>
        </w:tc>
        <w:tc>
          <w:tcPr>
            <w:tcW w:w="1220" w:type="dxa"/>
            <w:tcBorders>
              <w:top w:val="nil"/>
              <w:left w:val="nil"/>
              <w:bottom w:val="single" w:sz="4" w:space="0" w:color="auto"/>
              <w:right w:val="nil"/>
            </w:tcBorders>
            <w:shd w:val="clear" w:color="auto" w:fill="auto"/>
            <w:noWrap/>
            <w:vAlign w:val="center"/>
            <w:hideMark/>
          </w:tcPr>
          <w:p w14:paraId="472A00B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75</w:t>
            </w:r>
          </w:p>
        </w:tc>
        <w:tc>
          <w:tcPr>
            <w:tcW w:w="1160" w:type="dxa"/>
            <w:tcBorders>
              <w:top w:val="nil"/>
              <w:left w:val="nil"/>
              <w:bottom w:val="single" w:sz="4" w:space="0" w:color="auto"/>
              <w:right w:val="nil"/>
            </w:tcBorders>
            <w:shd w:val="clear" w:color="auto" w:fill="auto"/>
            <w:noWrap/>
            <w:vAlign w:val="center"/>
            <w:hideMark/>
          </w:tcPr>
          <w:p w14:paraId="31698F59"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1.87</w:t>
            </w:r>
          </w:p>
        </w:tc>
        <w:tc>
          <w:tcPr>
            <w:tcW w:w="1160" w:type="dxa"/>
            <w:tcBorders>
              <w:top w:val="nil"/>
              <w:left w:val="nil"/>
              <w:bottom w:val="single" w:sz="4" w:space="0" w:color="auto"/>
              <w:right w:val="nil"/>
            </w:tcBorders>
            <w:shd w:val="clear" w:color="auto" w:fill="auto"/>
            <w:noWrap/>
            <w:vAlign w:val="center"/>
            <w:hideMark/>
          </w:tcPr>
          <w:p w14:paraId="39AD0546"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4.22</w:t>
            </w:r>
          </w:p>
        </w:tc>
        <w:tc>
          <w:tcPr>
            <w:tcW w:w="980" w:type="dxa"/>
            <w:tcBorders>
              <w:top w:val="nil"/>
              <w:left w:val="nil"/>
              <w:bottom w:val="single" w:sz="4" w:space="0" w:color="auto"/>
              <w:right w:val="nil"/>
            </w:tcBorders>
            <w:shd w:val="clear" w:color="auto" w:fill="auto"/>
            <w:noWrap/>
            <w:vAlign w:val="center"/>
            <w:hideMark/>
          </w:tcPr>
          <w:p w14:paraId="3DB03442" w14:textId="77777777" w:rsidR="00C92190" w:rsidRPr="00C92190" w:rsidRDefault="00C92190" w:rsidP="00C92190">
            <w:pPr>
              <w:spacing w:after="0" w:line="240" w:lineRule="auto"/>
              <w:jc w:val="center"/>
              <w:rPr>
                <w:rFonts w:ascii="Times New Roman" w:eastAsia="Times New Roman" w:hAnsi="Times New Roman" w:cs="Times New Roman"/>
                <w:color w:val="000000"/>
                <w:sz w:val="20"/>
                <w:szCs w:val="20"/>
                <w:lang w:val="en-GB" w:eastAsia="en-GB"/>
              </w:rPr>
            </w:pPr>
            <w:r w:rsidRPr="00C92190">
              <w:rPr>
                <w:rFonts w:ascii="Times New Roman" w:eastAsia="Times New Roman" w:hAnsi="Times New Roman" w:cs="Times New Roman"/>
                <w:color w:val="000000"/>
                <w:sz w:val="20"/>
                <w:szCs w:val="20"/>
                <w:lang w:val="en-GB" w:eastAsia="en-GB"/>
              </w:rPr>
              <w:t>FALSE</w:t>
            </w:r>
          </w:p>
        </w:tc>
      </w:tr>
    </w:tbl>
    <w:p w14:paraId="0FE79810" w14:textId="3E1BD51B" w:rsidR="004F6D92" w:rsidRDefault="004F6D92">
      <w:pPr>
        <w:rPr>
          <w:rFonts w:ascii="Times New Roman" w:hAnsi="Times New Roman" w:cs="Times New Roman"/>
          <w:b/>
          <w:lang w:val="en-GB"/>
        </w:rPr>
      </w:pPr>
    </w:p>
    <w:p w14:paraId="28CB4F30" w14:textId="0F358017" w:rsidR="00AD6066" w:rsidRDefault="00791043" w:rsidP="00E432C8">
      <w:pPr>
        <w:rPr>
          <w:rFonts w:ascii="Times New Roman" w:hAnsi="Times New Roman" w:cs="Times New Roman"/>
          <w:b/>
          <w:lang w:val="en-GB"/>
        </w:rPr>
      </w:pPr>
      <w:commentRangeStart w:id="18"/>
      <w:r>
        <w:rPr>
          <w:rFonts w:ascii="Times New Roman" w:hAnsi="Times New Roman" w:cs="Times New Roman"/>
          <w:b/>
          <w:lang w:val="en-GB"/>
        </w:rPr>
        <w:lastRenderedPageBreak/>
        <w:t>Appendix B. SEM assumptions.</w:t>
      </w:r>
      <w:commentRangeEnd w:id="18"/>
      <w:r w:rsidR="00E70104">
        <w:rPr>
          <w:rStyle w:val="Refdecomentario"/>
        </w:rPr>
        <w:commentReference w:id="18"/>
      </w:r>
    </w:p>
    <w:p w14:paraId="6516C030" w14:textId="0C5C4EEB" w:rsidR="00B725F4" w:rsidRDefault="004C3A0B" w:rsidP="004F6D92">
      <w:pPr>
        <w:jc w:val="center"/>
        <w:rPr>
          <w:rFonts w:ascii="Times New Roman" w:hAnsi="Times New Roman" w:cs="Times New Roman"/>
          <w:b/>
          <w:lang w:val="en-GB"/>
        </w:rPr>
      </w:pPr>
      <w:r w:rsidRPr="004C3A0B">
        <w:rPr>
          <w:noProof/>
          <w:lang w:eastAsia="es-ES"/>
        </w:rPr>
        <w:drawing>
          <wp:inline distT="0" distB="0" distL="0" distR="0" wp14:anchorId="0914A8E3" wp14:editId="772C142E">
            <wp:extent cx="8595135" cy="5692569"/>
            <wp:effectExtent l="3493" t="0" r="317" b="318"/>
            <wp:docPr id="69675206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707836" cy="5767211"/>
                    </a:xfrm>
                    <a:prstGeom prst="rect">
                      <a:avLst/>
                    </a:prstGeom>
                    <a:noFill/>
                    <a:ln>
                      <a:noFill/>
                    </a:ln>
                  </pic:spPr>
                </pic:pic>
              </a:graphicData>
            </a:graphic>
          </wp:inline>
        </w:drawing>
      </w:r>
    </w:p>
    <w:tbl>
      <w:tblPr>
        <w:tblW w:w="6237" w:type="dxa"/>
        <w:jc w:val="center"/>
        <w:tblLook w:val="04A0" w:firstRow="1" w:lastRow="0" w:firstColumn="1" w:lastColumn="0" w:noHBand="0" w:noVBand="1"/>
      </w:tblPr>
      <w:tblGrid>
        <w:gridCol w:w="2011"/>
        <w:gridCol w:w="1990"/>
        <w:gridCol w:w="2236"/>
      </w:tblGrid>
      <w:tr w:rsidR="00B101BD" w:rsidRPr="006570B0" w14:paraId="48DD62F1" w14:textId="77777777" w:rsidTr="00B101BD">
        <w:trPr>
          <w:trHeight w:val="288"/>
          <w:jc w:val="center"/>
        </w:trPr>
        <w:tc>
          <w:tcPr>
            <w:tcW w:w="6237" w:type="dxa"/>
            <w:gridSpan w:val="3"/>
            <w:tcBorders>
              <w:top w:val="single" w:sz="4" w:space="0" w:color="auto"/>
              <w:left w:val="nil"/>
              <w:bottom w:val="single" w:sz="4" w:space="0" w:color="auto"/>
              <w:right w:val="nil"/>
            </w:tcBorders>
            <w:shd w:val="clear" w:color="auto" w:fill="auto"/>
            <w:noWrap/>
            <w:vAlign w:val="center"/>
            <w:hideMark/>
          </w:tcPr>
          <w:p w14:paraId="6E979934"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lastRenderedPageBreak/>
              <w:t>Table B2. Regression results of the multicollinearity tests</w:t>
            </w:r>
          </w:p>
        </w:tc>
      </w:tr>
      <w:tr w:rsidR="00B101BD" w:rsidRPr="006570B0" w14:paraId="03F54F70" w14:textId="77777777" w:rsidTr="00B101BD">
        <w:trPr>
          <w:trHeight w:val="288"/>
          <w:jc w:val="center"/>
        </w:trPr>
        <w:tc>
          <w:tcPr>
            <w:tcW w:w="6237" w:type="dxa"/>
            <w:gridSpan w:val="3"/>
            <w:tcBorders>
              <w:top w:val="single" w:sz="4" w:space="0" w:color="auto"/>
              <w:left w:val="nil"/>
              <w:bottom w:val="single" w:sz="4" w:space="0" w:color="auto"/>
              <w:right w:val="nil"/>
            </w:tcBorders>
            <w:shd w:val="clear" w:color="auto" w:fill="auto"/>
            <w:noWrap/>
            <w:vAlign w:val="center"/>
            <w:hideMark/>
          </w:tcPr>
          <w:p w14:paraId="7029858C"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A. Coefficients and VIFs of the model with Science Rejection variables</w:t>
            </w:r>
          </w:p>
        </w:tc>
      </w:tr>
      <w:tr w:rsidR="00B101BD" w:rsidRPr="00B101BD" w14:paraId="417D732E" w14:textId="77777777" w:rsidTr="00B101BD">
        <w:trPr>
          <w:trHeight w:val="288"/>
          <w:jc w:val="center"/>
        </w:trPr>
        <w:tc>
          <w:tcPr>
            <w:tcW w:w="2011" w:type="dxa"/>
            <w:tcBorders>
              <w:top w:val="nil"/>
              <w:left w:val="nil"/>
              <w:bottom w:val="single" w:sz="4" w:space="0" w:color="auto"/>
              <w:right w:val="nil"/>
            </w:tcBorders>
            <w:shd w:val="clear" w:color="auto" w:fill="auto"/>
            <w:noWrap/>
            <w:vAlign w:val="center"/>
            <w:hideMark/>
          </w:tcPr>
          <w:p w14:paraId="74F52DA9"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Variables</w:t>
            </w:r>
          </w:p>
        </w:tc>
        <w:tc>
          <w:tcPr>
            <w:tcW w:w="1990" w:type="dxa"/>
            <w:tcBorders>
              <w:top w:val="nil"/>
              <w:left w:val="nil"/>
              <w:bottom w:val="single" w:sz="4" w:space="0" w:color="auto"/>
              <w:right w:val="nil"/>
            </w:tcBorders>
            <w:shd w:val="clear" w:color="auto" w:fill="auto"/>
            <w:noWrap/>
            <w:vAlign w:val="center"/>
            <w:hideMark/>
          </w:tcPr>
          <w:p w14:paraId="7CE5B283"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Coefficients</w:t>
            </w:r>
          </w:p>
        </w:tc>
        <w:tc>
          <w:tcPr>
            <w:tcW w:w="2236" w:type="dxa"/>
            <w:tcBorders>
              <w:top w:val="nil"/>
              <w:left w:val="nil"/>
              <w:bottom w:val="single" w:sz="4" w:space="0" w:color="auto"/>
              <w:right w:val="nil"/>
            </w:tcBorders>
            <w:shd w:val="clear" w:color="auto" w:fill="auto"/>
            <w:noWrap/>
            <w:vAlign w:val="center"/>
            <w:hideMark/>
          </w:tcPr>
          <w:p w14:paraId="12FE5131"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VIFs</w:t>
            </w:r>
          </w:p>
        </w:tc>
      </w:tr>
      <w:tr w:rsidR="00B101BD" w:rsidRPr="00B101BD" w14:paraId="24CEDC93"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04B89643"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Intercept</w:t>
            </w:r>
          </w:p>
        </w:tc>
        <w:tc>
          <w:tcPr>
            <w:tcW w:w="1990" w:type="dxa"/>
            <w:tcBorders>
              <w:top w:val="nil"/>
              <w:left w:val="nil"/>
              <w:bottom w:val="nil"/>
              <w:right w:val="nil"/>
            </w:tcBorders>
            <w:shd w:val="clear" w:color="auto" w:fill="auto"/>
            <w:noWrap/>
            <w:vAlign w:val="center"/>
            <w:hideMark/>
          </w:tcPr>
          <w:p w14:paraId="3869470E"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0.53</w:t>
            </w:r>
          </w:p>
        </w:tc>
        <w:tc>
          <w:tcPr>
            <w:tcW w:w="2236" w:type="dxa"/>
            <w:tcBorders>
              <w:top w:val="nil"/>
              <w:left w:val="nil"/>
              <w:bottom w:val="nil"/>
              <w:right w:val="nil"/>
            </w:tcBorders>
            <w:shd w:val="clear" w:color="auto" w:fill="auto"/>
            <w:noWrap/>
            <w:vAlign w:val="center"/>
            <w:hideMark/>
          </w:tcPr>
          <w:p w14:paraId="39D7BF33"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ꟷ</w:t>
            </w:r>
          </w:p>
        </w:tc>
      </w:tr>
      <w:tr w:rsidR="00B101BD" w:rsidRPr="00B101BD" w14:paraId="6C7146D2"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2EF0AD19"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SR1</w:t>
            </w:r>
          </w:p>
        </w:tc>
        <w:tc>
          <w:tcPr>
            <w:tcW w:w="1990" w:type="dxa"/>
            <w:tcBorders>
              <w:top w:val="nil"/>
              <w:left w:val="nil"/>
              <w:bottom w:val="nil"/>
              <w:right w:val="nil"/>
            </w:tcBorders>
            <w:shd w:val="clear" w:color="auto" w:fill="auto"/>
            <w:noWrap/>
            <w:vAlign w:val="center"/>
            <w:hideMark/>
          </w:tcPr>
          <w:p w14:paraId="622D6CAD"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0.01</w:t>
            </w:r>
          </w:p>
        </w:tc>
        <w:tc>
          <w:tcPr>
            <w:tcW w:w="2236" w:type="dxa"/>
            <w:tcBorders>
              <w:top w:val="nil"/>
              <w:left w:val="nil"/>
              <w:bottom w:val="nil"/>
              <w:right w:val="nil"/>
            </w:tcBorders>
            <w:shd w:val="clear" w:color="auto" w:fill="auto"/>
            <w:vAlign w:val="center"/>
            <w:hideMark/>
          </w:tcPr>
          <w:p w14:paraId="03AF0577"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1.55</w:t>
            </w:r>
          </w:p>
        </w:tc>
      </w:tr>
      <w:tr w:rsidR="00B101BD" w:rsidRPr="00B101BD" w14:paraId="234F3144"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50B6E704"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SR2</w:t>
            </w:r>
          </w:p>
        </w:tc>
        <w:tc>
          <w:tcPr>
            <w:tcW w:w="1990" w:type="dxa"/>
            <w:tcBorders>
              <w:top w:val="nil"/>
              <w:left w:val="nil"/>
              <w:bottom w:val="nil"/>
              <w:right w:val="nil"/>
            </w:tcBorders>
            <w:shd w:val="clear" w:color="auto" w:fill="auto"/>
            <w:noWrap/>
            <w:vAlign w:val="center"/>
            <w:hideMark/>
          </w:tcPr>
          <w:p w14:paraId="13C960B1"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-0.01</w:t>
            </w:r>
          </w:p>
        </w:tc>
        <w:tc>
          <w:tcPr>
            <w:tcW w:w="2236" w:type="dxa"/>
            <w:tcBorders>
              <w:top w:val="nil"/>
              <w:left w:val="nil"/>
              <w:bottom w:val="nil"/>
              <w:right w:val="nil"/>
            </w:tcBorders>
            <w:shd w:val="clear" w:color="auto" w:fill="auto"/>
            <w:vAlign w:val="center"/>
            <w:hideMark/>
          </w:tcPr>
          <w:p w14:paraId="2F8F30C8"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1.60</w:t>
            </w:r>
          </w:p>
        </w:tc>
      </w:tr>
      <w:tr w:rsidR="00B101BD" w:rsidRPr="00B101BD" w14:paraId="5AA93283"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3021B18E"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SR3</w:t>
            </w:r>
          </w:p>
        </w:tc>
        <w:tc>
          <w:tcPr>
            <w:tcW w:w="1990" w:type="dxa"/>
            <w:tcBorders>
              <w:top w:val="nil"/>
              <w:left w:val="nil"/>
              <w:bottom w:val="nil"/>
              <w:right w:val="nil"/>
            </w:tcBorders>
            <w:shd w:val="clear" w:color="auto" w:fill="auto"/>
            <w:noWrap/>
            <w:vAlign w:val="center"/>
            <w:hideMark/>
          </w:tcPr>
          <w:p w14:paraId="17A562BD"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0.00</w:t>
            </w:r>
          </w:p>
        </w:tc>
        <w:tc>
          <w:tcPr>
            <w:tcW w:w="2236" w:type="dxa"/>
            <w:tcBorders>
              <w:top w:val="nil"/>
              <w:left w:val="nil"/>
              <w:bottom w:val="nil"/>
              <w:right w:val="nil"/>
            </w:tcBorders>
            <w:shd w:val="clear" w:color="auto" w:fill="auto"/>
            <w:vAlign w:val="center"/>
            <w:hideMark/>
          </w:tcPr>
          <w:p w14:paraId="3EC9B172"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1.82</w:t>
            </w:r>
          </w:p>
        </w:tc>
      </w:tr>
      <w:tr w:rsidR="00B101BD" w:rsidRPr="00B101BD" w14:paraId="1EAF48CC"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2803AC19"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SR4</w:t>
            </w:r>
          </w:p>
        </w:tc>
        <w:tc>
          <w:tcPr>
            <w:tcW w:w="1990" w:type="dxa"/>
            <w:tcBorders>
              <w:top w:val="nil"/>
              <w:left w:val="nil"/>
              <w:bottom w:val="nil"/>
              <w:right w:val="nil"/>
            </w:tcBorders>
            <w:shd w:val="clear" w:color="auto" w:fill="auto"/>
            <w:noWrap/>
            <w:vAlign w:val="center"/>
            <w:hideMark/>
          </w:tcPr>
          <w:p w14:paraId="2FEE1320"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0.01</w:t>
            </w:r>
          </w:p>
        </w:tc>
        <w:tc>
          <w:tcPr>
            <w:tcW w:w="2236" w:type="dxa"/>
            <w:tcBorders>
              <w:top w:val="nil"/>
              <w:left w:val="nil"/>
              <w:bottom w:val="nil"/>
              <w:right w:val="nil"/>
            </w:tcBorders>
            <w:shd w:val="clear" w:color="auto" w:fill="auto"/>
            <w:vAlign w:val="center"/>
            <w:hideMark/>
          </w:tcPr>
          <w:p w14:paraId="5B607682"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1.44</w:t>
            </w:r>
          </w:p>
        </w:tc>
      </w:tr>
      <w:tr w:rsidR="00B101BD" w:rsidRPr="00B101BD" w14:paraId="2FBCCF96"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45887F58"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SR5</w:t>
            </w:r>
          </w:p>
        </w:tc>
        <w:tc>
          <w:tcPr>
            <w:tcW w:w="1990" w:type="dxa"/>
            <w:tcBorders>
              <w:top w:val="nil"/>
              <w:left w:val="nil"/>
              <w:bottom w:val="nil"/>
              <w:right w:val="nil"/>
            </w:tcBorders>
            <w:shd w:val="clear" w:color="auto" w:fill="auto"/>
            <w:noWrap/>
            <w:vAlign w:val="center"/>
            <w:hideMark/>
          </w:tcPr>
          <w:p w14:paraId="208A2684"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-0.01</w:t>
            </w:r>
          </w:p>
        </w:tc>
        <w:tc>
          <w:tcPr>
            <w:tcW w:w="2236" w:type="dxa"/>
            <w:tcBorders>
              <w:top w:val="nil"/>
              <w:left w:val="nil"/>
              <w:bottom w:val="nil"/>
              <w:right w:val="nil"/>
            </w:tcBorders>
            <w:shd w:val="clear" w:color="auto" w:fill="auto"/>
            <w:noWrap/>
            <w:vAlign w:val="center"/>
            <w:hideMark/>
          </w:tcPr>
          <w:p w14:paraId="6EF45DBB"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1.60</w:t>
            </w:r>
          </w:p>
        </w:tc>
      </w:tr>
      <w:tr w:rsidR="00B101BD" w:rsidRPr="00B101BD" w14:paraId="79C1DBB0"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797482AF"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SR6</w:t>
            </w:r>
          </w:p>
        </w:tc>
        <w:tc>
          <w:tcPr>
            <w:tcW w:w="1990" w:type="dxa"/>
            <w:tcBorders>
              <w:top w:val="nil"/>
              <w:left w:val="nil"/>
              <w:bottom w:val="nil"/>
              <w:right w:val="nil"/>
            </w:tcBorders>
            <w:shd w:val="clear" w:color="auto" w:fill="auto"/>
            <w:noWrap/>
            <w:vAlign w:val="center"/>
            <w:hideMark/>
          </w:tcPr>
          <w:p w14:paraId="05C66193"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0.00</w:t>
            </w:r>
          </w:p>
        </w:tc>
        <w:tc>
          <w:tcPr>
            <w:tcW w:w="2236" w:type="dxa"/>
            <w:tcBorders>
              <w:top w:val="nil"/>
              <w:left w:val="nil"/>
              <w:bottom w:val="nil"/>
              <w:right w:val="nil"/>
            </w:tcBorders>
            <w:shd w:val="clear" w:color="auto" w:fill="auto"/>
            <w:noWrap/>
            <w:vAlign w:val="center"/>
            <w:hideMark/>
          </w:tcPr>
          <w:p w14:paraId="2699EA65"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1.45</w:t>
            </w:r>
          </w:p>
        </w:tc>
      </w:tr>
      <w:tr w:rsidR="00B101BD" w:rsidRPr="006570B0" w14:paraId="69A17692" w14:textId="77777777" w:rsidTr="00B101BD">
        <w:trPr>
          <w:trHeight w:val="288"/>
          <w:jc w:val="center"/>
        </w:trPr>
        <w:tc>
          <w:tcPr>
            <w:tcW w:w="6237" w:type="dxa"/>
            <w:gridSpan w:val="3"/>
            <w:tcBorders>
              <w:top w:val="single" w:sz="4" w:space="0" w:color="auto"/>
              <w:left w:val="nil"/>
              <w:bottom w:val="single" w:sz="4" w:space="0" w:color="auto"/>
              <w:right w:val="nil"/>
            </w:tcBorders>
            <w:shd w:val="clear" w:color="auto" w:fill="auto"/>
            <w:noWrap/>
            <w:vAlign w:val="center"/>
            <w:hideMark/>
          </w:tcPr>
          <w:p w14:paraId="1D15D538"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B. Coefficients and VIFs of the model with Critical Thinking variables</w:t>
            </w:r>
          </w:p>
        </w:tc>
      </w:tr>
      <w:tr w:rsidR="00B101BD" w:rsidRPr="00B101BD" w14:paraId="412E12F2" w14:textId="77777777" w:rsidTr="00B101BD">
        <w:trPr>
          <w:trHeight w:val="288"/>
          <w:jc w:val="center"/>
        </w:trPr>
        <w:tc>
          <w:tcPr>
            <w:tcW w:w="2011" w:type="dxa"/>
            <w:tcBorders>
              <w:top w:val="nil"/>
              <w:left w:val="nil"/>
              <w:bottom w:val="single" w:sz="4" w:space="0" w:color="auto"/>
              <w:right w:val="nil"/>
            </w:tcBorders>
            <w:shd w:val="clear" w:color="auto" w:fill="auto"/>
            <w:noWrap/>
            <w:vAlign w:val="center"/>
            <w:hideMark/>
          </w:tcPr>
          <w:p w14:paraId="724EA5D7"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Variables</w:t>
            </w:r>
          </w:p>
        </w:tc>
        <w:tc>
          <w:tcPr>
            <w:tcW w:w="1990" w:type="dxa"/>
            <w:tcBorders>
              <w:top w:val="nil"/>
              <w:left w:val="nil"/>
              <w:bottom w:val="single" w:sz="4" w:space="0" w:color="auto"/>
              <w:right w:val="nil"/>
            </w:tcBorders>
            <w:shd w:val="clear" w:color="auto" w:fill="auto"/>
            <w:noWrap/>
            <w:vAlign w:val="center"/>
            <w:hideMark/>
          </w:tcPr>
          <w:p w14:paraId="4E3D0B09"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Coefficients</w:t>
            </w:r>
          </w:p>
        </w:tc>
        <w:tc>
          <w:tcPr>
            <w:tcW w:w="2236" w:type="dxa"/>
            <w:tcBorders>
              <w:top w:val="nil"/>
              <w:left w:val="nil"/>
              <w:bottom w:val="single" w:sz="4" w:space="0" w:color="auto"/>
              <w:right w:val="nil"/>
            </w:tcBorders>
            <w:shd w:val="clear" w:color="auto" w:fill="auto"/>
            <w:noWrap/>
            <w:vAlign w:val="center"/>
            <w:hideMark/>
          </w:tcPr>
          <w:p w14:paraId="16DD41B2"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VIFs</w:t>
            </w:r>
          </w:p>
        </w:tc>
      </w:tr>
      <w:tr w:rsidR="00B101BD" w:rsidRPr="00B101BD" w14:paraId="770E4577"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1F999A1E"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Intercept</w:t>
            </w:r>
          </w:p>
        </w:tc>
        <w:tc>
          <w:tcPr>
            <w:tcW w:w="1990" w:type="dxa"/>
            <w:tcBorders>
              <w:top w:val="nil"/>
              <w:left w:val="nil"/>
              <w:bottom w:val="nil"/>
              <w:right w:val="nil"/>
            </w:tcBorders>
            <w:shd w:val="clear" w:color="auto" w:fill="auto"/>
            <w:noWrap/>
            <w:vAlign w:val="center"/>
            <w:hideMark/>
          </w:tcPr>
          <w:p w14:paraId="62BA4052"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0.51</w:t>
            </w:r>
          </w:p>
        </w:tc>
        <w:tc>
          <w:tcPr>
            <w:tcW w:w="2236" w:type="dxa"/>
            <w:tcBorders>
              <w:top w:val="nil"/>
              <w:left w:val="nil"/>
              <w:bottom w:val="nil"/>
              <w:right w:val="nil"/>
            </w:tcBorders>
            <w:shd w:val="clear" w:color="auto" w:fill="auto"/>
            <w:noWrap/>
            <w:vAlign w:val="center"/>
            <w:hideMark/>
          </w:tcPr>
          <w:p w14:paraId="1E427850"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ꟷ</w:t>
            </w:r>
          </w:p>
        </w:tc>
      </w:tr>
      <w:tr w:rsidR="00B101BD" w:rsidRPr="00B101BD" w14:paraId="36F3D8FF"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798BCD1B" w14:textId="69380195" w:rsidR="00B101BD" w:rsidRPr="00B101BD" w:rsidRDefault="004C3A0B" w:rsidP="00B101BD">
            <w:pPr>
              <w:spacing w:after="0" w:line="240" w:lineRule="auto"/>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CT</w:t>
            </w:r>
            <w:r w:rsidR="00B101BD" w:rsidRPr="00B101BD">
              <w:rPr>
                <w:rFonts w:ascii="Times New Roman" w:eastAsia="Times New Roman" w:hAnsi="Times New Roman" w:cs="Times New Roman"/>
                <w:color w:val="000000"/>
                <w:sz w:val="20"/>
                <w:szCs w:val="20"/>
                <w:lang w:val="en-GB" w:eastAsia="en-GB"/>
              </w:rPr>
              <w:t>1</w:t>
            </w:r>
          </w:p>
        </w:tc>
        <w:tc>
          <w:tcPr>
            <w:tcW w:w="1990" w:type="dxa"/>
            <w:tcBorders>
              <w:top w:val="nil"/>
              <w:left w:val="nil"/>
              <w:bottom w:val="nil"/>
              <w:right w:val="nil"/>
            </w:tcBorders>
            <w:shd w:val="clear" w:color="auto" w:fill="auto"/>
            <w:noWrap/>
            <w:vAlign w:val="bottom"/>
            <w:hideMark/>
          </w:tcPr>
          <w:p w14:paraId="03486DCA"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-0.01</w:t>
            </w:r>
          </w:p>
        </w:tc>
        <w:tc>
          <w:tcPr>
            <w:tcW w:w="2236" w:type="dxa"/>
            <w:tcBorders>
              <w:top w:val="nil"/>
              <w:left w:val="nil"/>
              <w:bottom w:val="nil"/>
              <w:right w:val="nil"/>
            </w:tcBorders>
            <w:shd w:val="clear" w:color="auto" w:fill="auto"/>
            <w:vAlign w:val="center"/>
            <w:hideMark/>
          </w:tcPr>
          <w:p w14:paraId="0CA87DEE"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1.72</w:t>
            </w:r>
          </w:p>
        </w:tc>
      </w:tr>
      <w:tr w:rsidR="00B101BD" w:rsidRPr="00B101BD" w14:paraId="208F4515" w14:textId="77777777" w:rsidTr="00B101BD">
        <w:trPr>
          <w:trHeight w:val="288"/>
          <w:jc w:val="center"/>
        </w:trPr>
        <w:tc>
          <w:tcPr>
            <w:tcW w:w="2011" w:type="dxa"/>
            <w:tcBorders>
              <w:top w:val="nil"/>
              <w:left w:val="nil"/>
              <w:bottom w:val="nil"/>
              <w:right w:val="nil"/>
            </w:tcBorders>
            <w:shd w:val="clear" w:color="auto" w:fill="auto"/>
            <w:hideMark/>
          </w:tcPr>
          <w:p w14:paraId="43D88EAF" w14:textId="4305C2E2" w:rsidR="00B101BD" w:rsidRPr="00B101BD" w:rsidRDefault="004C3A0B" w:rsidP="00B101BD">
            <w:pPr>
              <w:spacing w:after="0" w:line="240" w:lineRule="auto"/>
              <w:rPr>
                <w:rFonts w:ascii="Times New Roman" w:eastAsia="Times New Roman" w:hAnsi="Times New Roman" w:cs="Times New Roman"/>
                <w:i/>
                <w:iCs/>
                <w:color w:val="000000"/>
                <w:sz w:val="20"/>
                <w:szCs w:val="20"/>
                <w:lang w:val="en-GB" w:eastAsia="en-GB"/>
              </w:rPr>
            </w:pPr>
            <w:r>
              <w:rPr>
                <w:rFonts w:ascii="Times New Roman" w:eastAsia="Times New Roman" w:hAnsi="Times New Roman" w:cs="Times New Roman"/>
                <w:i/>
                <w:iCs/>
                <w:color w:val="000000"/>
                <w:sz w:val="20"/>
                <w:szCs w:val="20"/>
                <w:lang w:val="en-GB" w:eastAsia="en-GB"/>
              </w:rPr>
              <w:t>CT</w:t>
            </w:r>
            <w:r w:rsidR="00B101BD" w:rsidRPr="00B101BD">
              <w:rPr>
                <w:rFonts w:ascii="Times New Roman" w:eastAsia="Times New Roman" w:hAnsi="Times New Roman" w:cs="Times New Roman"/>
                <w:i/>
                <w:iCs/>
                <w:color w:val="000000"/>
                <w:sz w:val="20"/>
                <w:szCs w:val="20"/>
                <w:lang w:val="en-GB" w:eastAsia="en-GB"/>
              </w:rPr>
              <w:t>2</w:t>
            </w:r>
          </w:p>
        </w:tc>
        <w:tc>
          <w:tcPr>
            <w:tcW w:w="1990" w:type="dxa"/>
            <w:tcBorders>
              <w:top w:val="nil"/>
              <w:left w:val="nil"/>
              <w:bottom w:val="nil"/>
              <w:right w:val="nil"/>
            </w:tcBorders>
            <w:shd w:val="clear" w:color="auto" w:fill="auto"/>
            <w:noWrap/>
            <w:vAlign w:val="bottom"/>
            <w:hideMark/>
          </w:tcPr>
          <w:p w14:paraId="65E6BB3F"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-0.01</w:t>
            </w:r>
          </w:p>
        </w:tc>
        <w:tc>
          <w:tcPr>
            <w:tcW w:w="2236" w:type="dxa"/>
            <w:tcBorders>
              <w:top w:val="nil"/>
              <w:left w:val="nil"/>
              <w:bottom w:val="nil"/>
              <w:right w:val="nil"/>
            </w:tcBorders>
            <w:shd w:val="clear" w:color="auto" w:fill="auto"/>
            <w:noWrap/>
            <w:vAlign w:val="bottom"/>
            <w:hideMark/>
          </w:tcPr>
          <w:p w14:paraId="5FAA3A66"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1.28</w:t>
            </w:r>
          </w:p>
        </w:tc>
      </w:tr>
      <w:tr w:rsidR="00B101BD" w:rsidRPr="00B101BD" w14:paraId="725C585B" w14:textId="77777777" w:rsidTr="00B101BD">
        <w:trPr>
          <w:trHeight w:val="288"/>
          <w:jc w:val="center"/>
        </w:trPr>
        <w:tc>
          <w:tcPr>
            <w:tcW w:w="2011" w:type="dxa"/>
            <w:tcBorders>
              <w:top w:val="nil"/>
              <w:left w:val="nil"/>
              <w:bottom w:val="nil"/>
              <w:right w:val="nil"/>
            </w:tcBorders>
            <w:shd w:val="clear" w:color="auto" w:fill="auto"/>
            <w:hideMark/>
          </w:tcPr>
          <w:p w14:paraId="3359EAEE" w14:textId="1D586F91" w:rsidR="00B101BD" w:rsidRPr="00B101BD" w:rsidRDefault="004C3A0B" w:rsidP="00B101BD">
            <w:pPr>
              <w:spacing w:after="0" w:line="240" w:lineRule="auto"/>
              <w:rPr>
                <w:rFonts w:ascii="Times New Roman" w:eastAsia="Times New Roman" w:hAnsi="Times New Roman" w:cs="Times New Roman"/>
                <w:i/>
                <w:iCs/>
                <w:color w:val="000000"/>
                <w:sz w:val="20"/>
                <w:szCs w:val="20"/>
                <w:lang w:val="en-GB" w:eastAsia="en-GB"/>
              </w:rPr>
            </w:pPr>
            <w:r>
              <w:rPr>
                <w:rFonts w:ascii="Times New Roman" w:eastAsia="Times New Roman" w:hAnsi="Times New Roman" w:cs="Times New Roman"/>
                <w:i/>
                <w:iCs/>
                <w:color w:val="000000"/>
                <w:sz w:val="20"/>
                <w:szCs w:val="20"/>
                <w:lang w:val="en-GB" w:eastAsia="en-GB"/>
              </w:rPr>
              <w:t>CT</w:t>
            </w:r>
            <w:r w:rsidR="00B101BD" w:rsidRPr="00B101BD">
              <w:rPr>
                <w:rFonts w:ascii="Times New Roman" w:eastAsia="Times New Roman" w:hAnsi="Times New Roman" w:cs="Times New Roman"/>
                <w:i/>
                <w:iCs/>
                <w:color w:val="000000"/>
                <w:sz w:val="20"/>
                <w:szCs w:val="20"/>
                <w:lang w:val="en-GB" w:eastAsia="en-GB"/>
              </w:rPr>
              <w:t>3</w:t>
            </w:r>
          </w:p>
        </w:tc>
        <w:tc>
          <w:tcPr>
            <w:tcW w:w="1990" w:type="dxa"/>
            <w:tcBorders>
              <w:top w:val="nil"/>
              <w:left w:val="nil"/>
              <w:bottom w:val="nil"/>
              <w:right w:val="nil"/>
            </w:tcBorders>
            <w:shd w:val="clear" w:color="auto" w:fill="auto"/>
            <w:noWrap/>
            <w:vAlign w:val="bottom"/>
            <w:hideMark/>
          </w:tcPr>
          <w:p w14:paraId="1B967E0F"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0.01</w:t>
            </w:r>
          </w:p>
        </w:tc>
        <w:tc>
          <w:tcPr>
            <w:tcW w:w="2236" w:type="dxa"/>
            <w:tcBorders>
              <w:top w:val="nil"/>
              <w:left w:val="nil"/>
              <w:bottom w:val="nil"/>
              <w:right w:val="nil"/>
            </w:tcBorders>
            <w:shd w:val="clear" w:color="auto" w:fill="auto"/>
            <w:noWrap/>
            <w:vAlign w:val="bottom"/>
            <w:hideMark/>
          </w:tcPr>
          <w:p w14:paraId="776ED7DE"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1.51</w:t>
            </w:r>
          </w:p>
        </w:tc>
      </w:tr>
      <w:tr w:rsidR="00B101BD" w:rsidRPr="00B101BD" w14:paraId="5B4DDEDE" w14:textId="77777777" w:rsidTr="00B101BD">
        <w:trPr>
          <w:trHeight w:val="288"/>
          <w:jc w:val="center"/>
        </w:trPr>
        <w:tc>
          <w:tcPr>
            <w:tcW w:w="2011" w:type="dxa"/>
            <w:tcBorders>
              <w:top w:val="nil"/>
              <w:left w:val="nil"/>
              <w:bottom w:val="nil"/>
              <w:right w:val="nil"/>
            </w:tcBorders>
            <w:shd w:val="clear" w:color="auto" w:fill="auto"/>
            <w:hideMark/>
          </w:tcPr>
          <w:p w14:paraId="5BB68CE0" w14:textId="44E416CE" w:rsidR="00B101BD" w:rsidRPr="00B101BD" w:rsidRDefault="004C3A0B" w:rsidP="00B101BD">
            <w:pPr>
              <w:spacing w:after="0" w:line="240" w:lineRule="auto"/>
              <w:rPr>
                <w:rFonts w:ascii="Times New Roman" w:eastAsia="Times New Roman" w:hAnsi="Times New Roman" w:cs="Times New Roman"/>
                <w:i/>
                <w:iCs/>
                <w:color w:val="000000"/>
                <w:sz w:val="20"/>
                <w:szCs w:val="20"/>
                <w:lang w:val="en-GB" w:eastAsia="en-GB"/>
              </w:rPr>
            </w:pPr>
            <w:r>
              <w:rPr>
                <w:rFonts w:ascii="Times New Roman" w:eastAsia="Times New Roman" w:hAnsi="Times New Roman" w:cs="Times New Roman"/>
                <w:i/>
                <w:iCs/>
                <w:color w:val="000000"/>
                <w:sz w:val="20"/>
                <w:szCs w:val="20"/>
                <w:lang w:val="en-GB" w:eastAsia="en-GB"/>
              </w:rPr>
              <w:t>CT</w:t>
            </w:r>
            <w:r w:rsidR="00B101BD" w:rsidRPr="00B101BD">
              <w:rPr>
                <w:rFonts w:ascii="Times New Roman" w:eastAsia="Times New Roman" w:hAnsi="Times New Roman" w:cs="Times New Roman"/>
                <w:i/>
                <w:iCs/>
                <w:color w:val="000000"/>
                <w:sz w:val="20"/>
                <w:szCs w:val="20"/>
                <w:lang w:val="en-GB" w:eastAsia="en-GB"/>
              </w:rPr>
              <w:t>4</w:t>
            </w:r>
          </w:p>
        </w:tc>
        <w:tc>
          <w:tcPr>
            <w:tcW w:w="1990" w:type="dxa"/>
            <w:tcBorders>
              <w:top w:val="nil"/>
              <w:left w:val="nil"/>
              <w:bottom w:val="nil"/>
              <w:right w:val="nil"/>
            </w:tcBorders>
            <w:shd w:val="clear" w:color="auto" w:fill="auto"/>
            <w:noWrap/>
            <w:vAlign w:val="bottom"/>
            <w:hideMark/>
          </w:tcPr>
          <w:p w14:paraId="054743EC"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0.00</w:t>
            </w:r>
          </w:p>
        </w:tc>
        <w:tc>
          <w:tcPr>
            <w:tcW w:w="2236" w:type="dxa"/>
            <w:tcBorders>
              <w:top w:val="nil"/>
              <w:left w:val="nil"/>
              <w:bottom w:val="nil"/>
              <w:right w:val="nil"/>
            </w:tcBorders>
            <w:shd w:val="clear" w:color="auto" w:fill="auto"/>
            <w:noWrap/>
            <w:vAlign w:val="bottom"/>
            <w:hideMark/>
          </w:tcPr>
          <w:p w14:paraId="1A056058"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1.30</w:t>
            </w:r>
          </w:p>
        </w:tc>
      </w:tr>
      <w:tr w:rsidR="00B101BD" w:rsidRPr="00B101BD" w14:paraId="45A7A5D2" w14:textId="77777777" w:rsidTr="00B101BD">
        <w:trPr>
          <w:trHeight w:val="288"/>
          <w:jc w:val="center"/>
        </w:trPr>
        <w:tc>
          <w:tcPr>
            <w:tcW w:w="2011" w:type="dxa"/>
            <w:tcBorders>
              <w:top w:val="nil"/>
              <w:left w:val="nil"/>
              <w:bottom w:val="nil"/>
              <w:right w:val="nil"/>
            </w:tcBorders>
            <w:shd w:val="clear" w:color="auto" w:fill="auto"/>
            <w:hideMark/>
          </w:tcPr>
          <w:p w14:paraId="556BCEC0" w14:textId="6F688E13" w:rsidR="00B101BD" w:rsidRPr="00B101BD" w:rsidRDefault="004C3A0B" w:rsidP="00B101BD">
            <w:pPr>
              <w:spacing w:after="0" w:line="240" w:lineRule="auto"/>
              <w:rPr>
                <w:rFonts w:ascii="Times New Roman" w:eastAsia="Times New Roman" w:hAnsi="Times New Roman" w:cs="Times New Roman"/>
                <w:i/>
                <w:iCs/>
                <w:color w:val="000000"/>
                <w:sz w:val="20"/>
                <w:szCs w:val="20"/>
                <w:lang w:val="en-GB" w:eastAsia="en-GB"/>
              </w:rPr>
            </w:pPr>
            <w:r>
              <w:rPr>
                <w:rFonts w:ascii="Times New Roman" w:eastAsia="Times New Roman" w:hAnsi="Times New Roman" w:cs="Times New Roman"/>
                <w:i/>
                <w:iCs/>
                <w:color w:val="000000"/>
                <w:sz w:val="20"/>
                <w:szCs w:val="20"/>
                <w:lang w:val="en-GB" w:eastAsia="en-GB"/>
              </w:rPr>
              <w:t>CT</w:t>
            </w:r>
            <w:r w:rsidR="00B101BD" w:rsidRPr="00B101BD">
              <w:rPr>
                <w:rFonts w:ascii="Times New Roman" w:eastAsia="Times New Roman" w:hAnsi="Times New Roman" w:cs="Times New Roman"/>
                <w:i/>
                <w:iCs/>
                <w:color w:val="000000"/>
                <w:sz w:val="20"/>
                <w:szCs w:val="20"/>
                <w:lang w:val="en-GB" w:eastAsia="en-GB"/>
              </w:rPr>
              <w:t>5</w:t>
            </w:r>
          </w:p>
        </w:tc>
        <w:tc>
          <w:tcPr>
            <w:tcW w:w="1990" w:type="dxa"/>
            <w:tcBorders>
              <w:top w:val="nil"/>
              <w:left w:val="nil"/>
              <w:bottom w:val="nil"/>
              <w:right w:val="nil"/>
            </w:tcBorders>
            <w:shd w:val="clear" w:color="auto" w:fill="auto"/>
            <w:noWrap/>
            <w:vAlign w:val="bottom"/>
            <w:hideMark/>
          </w:tcPr>
          <w:p w14:paraId="23E78F5E"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0.00</w:t>
            </w:r>
          </w:p>
        </w:tc>
        <w:tc>
          <w:tcPr>
            <w:tcW w:w="2236" w:type="dxa"/>
            <w:tcBorders>
              <w:top w:val="nil"/>
              <w:left w:val="nil"/>
              <w:bottom w:val="nil"/>
              <w:right w:val="nil"/>
            </w:tcBorders>
            <w:shd w:val="clear" w:color="auto" w:fill="auto"/>
            <w:noWrap/>
            <w:vAlign w:val="bottom"/>
            <w:hideMark/>
          </w:tcPr>
          <w:p w14:paraId="0573C70B"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1.12</w:t>
            </w:r>
          </w:p>
        </w:tc>
      </w:tr>
      <w:tr w:rsidR="00B101BD" w:rsidRPr="006570B0" w14:paraId="1F1C76E9" w14:textId="77777777" w:rsidTr="00B101BD">
        <w:trPr>
          <w:trHeight w:val="288"/>
          <w:jc w:val="center"/>
        </w:trPr>
        <w:tc>
          <w:tcPr>
            <w:tcW w:w="6237" w:type="dxa"/>
            <w:gridSpan w:val="3"/>
            <w:tcBorders>
              <w:top w:val="single" w:sz="4" w:space="0" w:color="auto"/>
              <w:left w:val="nil"/>
              <w:bottom w:val="single" w:sz="4" w:space="0" w:color="auto"/>
              <w:right w:val="nil"/>
            </w:tcBorders>
            <w:shd w:val="clear" w:color="auto" w:fill="auto"/>
            <w:noWrap/>
            <w:vAlign w:val="center"/>
            <w:hideMark/>
          </w:tcPr>
          <w:p w14:paraId="4B91454D"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C. Coefficients and VIFs of the model with Conspiracionism variables</w:t>
            </w:r>
          </w:p>
        </w:tc>
      </w:tr>
      <w:tr w:rsidR="00B101BD" w:rsidRPr="00B101BD" w14:paraId="3526EAD8" w14:textId="77777777" w:rsidTr="00B101BD">
        <w:trPr>
          <w:trHeight w:val="288"/>
          <w:jc w:val="center"/>
        </w:trPr>
        <w:tc>
          <w:tcPr>
            <w:tcW w:w="2011" w:type="dxa"/>
            <w:tcBorders>
              <w:top w:val="nil"/>
              <w:left w:val="nil"/>
              <w:bottom w:val="single" w:sz="4" w:space="0" w:color="auto"/>
              <w:right w:val="nil"/>
            </w:tcBorders>
            <w:shd w:val="clear" w:color="auto" w:fill="auto"/>
            <w:noWrap/>
            <w:vAlign w:val="center"/>
            <w:hideMark/>
          </w:tcPr>
          <w:p w14:paraId="220A9D9E"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Variables</w:t>
            </w:r>
          </w:p>
        </w:tc>
        <w:tc>
          <w:tcPr>
            <w:tcW w:w="1990" w:type="dxa"/>
            <w:tcBorders>
              <w:top w:val="nil"/>
              <w:left w:val="nil"/>
              <w:bottom w:val="single" w:sz="4" w:space="0" w:color="auto"/>
              <w:right w:val="nil"/>
            </w:tcBorders>
            <w:shd w:val="clear" w:color="auto" w:fill="auto"/>
            <w:noWrap/>
            <w:vAlign w:val="center"/>
            <w:hideMark/>
          </w:tcPr>
          <w:p w14:paraId="0C4D6921"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Coefficients</w:t>
            </w:r>
          </w:p>
        </w:tc>
        <w:tc>
          <w:tcPr>
            <w:tcW w:w="2236" w:type="dxa"/>
            <w:tcBorders>
              <w:top w:val="nil"/>
              <w:left w:val="nil"/>
              <w:bottom w:val="single" w:sz="4" w:space="0" w:color="auto"/>
              <w:right w:val="nil"/>
            </w:tcBorders>
            <w:shd w:val="clear" w:color="auto" w:fill="auto"/>
            <w:noWrap/>
            <w:vAlign w:val="center"/>
            <w:hideMark/>
          </w:tcPr>
          <w:p w14:paraId="10C6C958"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VIFs</w:t>
            </w:r>
          </w:p>
        </w:tc>
      </w:tr>
      <w:tr w:rsidR="00B101BD" w:rsidRPr="00B101BD" w14:paraId="77F8DD93"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310C2AF3"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Intercept</w:t>
            </w:r>
          </w:p>
        </w:tc>
        <w:tc>
          <w:tcPr>
            <w:tcW w:w="1990" w:type="dxa"/>
            <w:tcBorders>
              <w:top w:val="nil"/>
              <w:left w:val="nil"/>
              <w:bottom w:val="nil"/>
              <w:right w:val="nil"/>
            </w:tcBorders>
            <w:shd w:val="clear" w:color="auto" w:fill="auto"/>
            <w:noWrap/>
            <w:vAlign w:val="center"/>
            <w:hideMark/>
          </w:tcPr>
          <w:p w14:paraId="3AD874E2"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0.46</w:t>
            </w:r>
          </w:p>
        </w:tc>
        <w:tc>
          <w:tcPr>
            <w:tcW w:w="2236" w:type="dxa"/>
            <w:tcBorders>
              <w:top w:val="nil"/>
              <w:left w:val="nil"/>
              <w:bottom w:val="nil"/>
              <w:right w:val="nil"/>
            </w:tcBorders>
            <w:shd w:val="clear" w:color="auto" w:fill="auto"/>
            <w:noWrap/>
            <w:vAlign w:val="center"/>
            <w:hideMark/>
          </w:tcPr>
          <w:p w14:paraId="1D08DC51"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ꟷ</w:t>
            </w:r>
          </w:p>
        </w:tc>
      </w:tr>
      <w:tr w:rsidR="00B101BD" w:rsidRPr="00B101BD" w14:paraId="356EB195"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21593B8D"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Cons1</w:t>
            </w:r>
          </w:p>
        </w:tc>
        <w:tc>
          <w:tcPr>
            <w:tcW w:w="1990" w:type="dxa"/>
            <w:tcBorders>
              <w:top w:val="nil"/>
              <w:left w:val="nil"/>
              <w:bottom w:val="nil"/>
              <w:right w:val="nil"/>
            </w:tcBorders>
            <w:shd w:val="clear" w:color="auto" w:fill="auto"/>
            <w:noWrap/>
            <w:vAlign w:val="bottom"/>
            <w:hideMark/>
          </w:tcPr>
          <w:p w14:paraId="774E6078"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0.00</w:t>
            </w:r>
          </w:p>
        </w:tc>
        <w:tc>
          <w:tcPr>
            <w:tcW w:w="2236" w:type="dxa"/>
            <w:tcBorders>
              <w:top w:val="nil"/>
              <w:left w:val="nil"/>
              <w:bottom w:val="nil"/>
              <w:right w:val="nil"/>
            </w:tcBorders>
            <w:shd w:val="clear" w:color="auto" w:fill="auto"/>
            <w:vAlign w:val="center"/>
            <w:hideMark/>
          </w:tcPr>
          <w:p w14:paraId="14D7CA0B"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1.35</w:t>
            </w:r>
          </w:p>
        </w:tc>
      </w:tr>
      <w:tr w:rsidR="00B101BD" w:rsidRPr="00B101BD" w14:paraId="65DCDEA5"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729F73B2"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Cons2</w:t>
            </w:r>
          </w:p>
        </w:tc>
        <w:tc>
          <w:tcPr>
            <w:tcW w:w="1990" w:type="dxa"/>
            <w:tcBorders>
              <w:top w:val="nil"/>
              <w:left w:val="nil"/>
              <w:bottom w:val="nil"/>
              <w:right w:val="nil"/>
            </w:tcBorders>
            <w:shd w:val="clear" w:color="auto" w:fill="auto"/>
            <w:noWrap/>
            <w:vAlign w:val="bottom"/>
            <w:hideMark/>
          </w:tcPr>
          <w:p w14:paraId="6A267A4F"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0.00</w:t>
            </w:r>
          </w:p>
        </w:tc>
        <w:tc>
          <w:tcPr>
            <w:tcW w:w="2236" w:type="dxa"/>
            <w:tcBorders>
              <w:top w:val="nil"/>
              <w:left w:val="nil"/>
              <w:bottom w:val="nil"/>
              <w:right w:val="nil"/>
            </w:tcBorders>
            <w:shd w:val="clear" w:color="auto" w:fill="auto"/>
            <w:vAlign w:val="center"/>
            <w:hideMark/>
          </w:tcPr>
          <w:p w14:paraId="612F1245"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1.53</w:t>
            </w:r>
          </w:p>
        </w:tc>
      </w:tr>
      <w:tr w:rsidR="00B101BD" w:rsidRPr="00B101BD" w14:paraId="036D891E" w14:textId="77777777" w:rsidTr="00B101BD">
        <w:trPr>
          <w:trHeight w:val="288"/>
          <w:jc w:val="center"/>
        </w:trPr>
        <w:tc>
          <w:tcPr>
            <w:tcW w:w="2011" w:type="dxa"/>
            <w:tcBorders>
              <w:top w:val="nil"/>
              <w:left w:val="nil"/>
              <w:bottom w:val="nil"/>
              <w:right w:val="nil"/>
            </w:tcBorders>
            <w:shd w:val="clear" w:color="auto" w:fill="auto"/>
            <w:noWrap/>
            <w:vAlign w:val="bottom"/>
            <w:hideMark/>
          </w:tcPr>
          <w:p w14:paraId="65564A43"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Cons3</w:t>
            </w:r>
          </w:p>
        </w:tc>
        <w:tc>
          <w:tcPr>
            <w:tcW w:w="1990" w:type="dxa"/>
            <w:tcBorders>
              <w:top w:val="nil"/>
              <w:left w:val="nil"/>
              <w:bottom w:val="nil"/>
              <w:right w:val="nil"/>
            </w:tcBorders>
            <w:shd w:val="clear" w:color="auto" w:fill="auto"/>
            <w:noWrap/>
            <w:vAlign w:val="bottom"/>
            <w:hideMark/>
          </w:tcPr>
          <w:p w14:paraId="3A6BE2E1"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0.01</w:t>
            </w:r>
          </w:p>
        </w:tc>
        <w:tc>
          <w:tcPr>
            <w:tcW w:w="2236" w:type="dxa"/>
            <w:tcBorders>
              <w:top w:val="nil"/>
              <w:left w:val="nil"/>
              <w:bottom w:val="nil"/>
              <w:right w:val="nil"/>
            </w:tcBorders>
            <w:shd w:val="clear" w:color="auto" w:fill="auto"/>
            <w:noWrap/>
            <w:vAlign w:val="bottom"/>
            <w:hideMark/>
          </w:tcPr>
          <w:p w14:paraId="57EB92DA"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1.32</w:t>
            </w:r>
          </w:p>
        </w:tc>
      </w:tr>
      <w:tr w:rsidR="00B101BD" w:rsidRPr="00B101BD" w14:paraId="33503DE5" w14:textId="77777777" w:rsidTr="00B101BD">
        <w:trPr>
          <w:trHeight w:val="288"/>
          <w:jc w:val="center"/>
        </w:trPr>
        <w:tc>
          <w:tcPr>
            <w:tcW w:w="2011" w:type="dxa"/>
            <w:tcBorders>
              <w:top w:val="nil"/>
              <w:left w:val="nil"/>
              <w:bottom w:val="single" w:sz="4" w:space="0" w:color="auto"/>
              <w:right w:val="nil"/>
            </w:tcBorders>
            <w:shd w:val="clear" w:color="auto" w:fill="auto"/>
            <w:noWrap/>
            <w:vAlign w:val="bottom"/>
            <w:hideMark/>
          </w:tcPr>
          <w:p w14:paraId="1C320829"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Cons4</w:t>
            </w:r>
          </w:p>
        </w:tc>
        <w:tc>
          <w:tcPr>
            <w:tcW w:w="1990" w:type="dxa"/>
            <w:tcBorders>
              <w:top w:val="nil"/>
              <w:left w:val="nil"/>
              <w:bottom w:val="single" w:sz="4" w:space="0" w:color="auto"/>
              <w:right w:val="nil"/>
            </w:tcBorders>
            <w:shd w:val="clear" w:color="auto" w:fill="auto"/>
            <w:noWrap/>
            <w:vAlign w:val="bottom"/>
            <w:hideMark/>
          </w:tcPr>
          <w:p w14:paraId="466FD294"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0.00</w:t>
            </w:r>
          </w:p>
        </w:tc>
        <w:tc>
          <w:tcPr>
            <w:tcW w:w="2236" w:type="dxa"/>
            <w:tcBorders>
              <w:top w:val="nil"/>
              <w:left w:val="nil"/>
              <w:bottom w:val="single" w:sz="4" w:space="0" w:color="auto"/>
              <w:right w:val="nil"/>
            </w:tcBorders>
            <w:shd w:val="clear" w:color="auto" w:fill="auto"/>
            <w:noWrap/>
            <w:vAlign w:val="bottom"/>
            <w:hideMark/>
          </w:tcPr>
          <w:p w14:paraId="4AEE4EC2"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1.36</w:t>
            </w:r>
          </w:p>
        </w:tc>
      </w:tr>
      <w:tr w:rsidR="00B101BD" w:rsidRPr="006570B0" w14:paraId="060303ED" w14:textId="77777777" w:rsidTr="00B101BD">
        <w:trPr>
          <w:trHeight w:val="288"/>
          <w:jc w:val="center"/>
        </w:trPr>
        <w:tc>
          <w:tcPr>
            <w:tcW w:w="6237" w:type="dxa"/>
            <w:gridSpan w:val="3"/>
            <w:tcBorders>
              <w:top w:val="single" w:sz="4" w:space="0" w:color="auto"/>
              <w:left w:val="nil"/>
              <w:bottom w:val="single" w:sz="4" w:space="0" w:color="auto"/>
              <w:right w:val="nil"/>
            </w:tcBorders>
            <w:shd w:val="clear" w:color="auto" w:fill="auto"/>
            <w:noWrap/>
            <w:vAlign w:val="center"/>
            <w:hideMark/>
          </w:tcPr>
          <w:p w14:paraId="286356BB"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D. Coefficients and VIFs of the model with Progressive variables</w:t>
            </w:r>
          </w:p>
        </w:tc>
      </w:tr>
      <w:tr w:rsidR="00B101BD" w:rsidRPr="00B101BD" w14:paraId="06D8090C" w14:textId="77777777" w:rsidTr="00B101BD">
        <w:trPr>
          <w:trHeight w:val="288"/>
          <w:jc w:val="center"/>
        </w:trPr>
        <w:tc>
          <w:tcPr>
            <w:tcW w:w="2011" w:type="dxa"/>
            <w:tcBorders>
              <w:top w:val="nil"/>
              <w:left w:val="nil"/>
              <w:bottom w:val="single" w:sz="4" w:space="0" w:color="auto"/>
              <w:right w:val="nil"/>
            </w:tcBorders>
            <w:shd w:val="clear" w:color="auto" w:fill="auto"/>
            <w:noWrap/>
            <w:vAlign w:val="center"/>
            <w:hideMark/>
          </w:tcPr>
          <w:p w14:paraId="3CBA5338"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Variables</w:t>
            </w:r>
          </w:p>
        </w:tc>
        <w:tc>
          <w:tcPr>
            <w:tcW w:w="1990" w:type="dxa"/>
            <w:tcBorders>
              <w:top w:val="nil"/>
              <w:left w:val="nil"/>
              <w:bottom w:val="single" w:sz="4" w:space="0" w:color="auto"/>
              <w:right w:val="nil"/>
            </w:tcBorders>
            <w:shd w:val="clear" w:color="auto" w:fill="auto"/>
            <w:noWrap/>
            <w:vAlign w:val="center"/>
            <w:hideMark/>
          </w:tcPr>
          <w:p w14:paraId="5317670E"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Coefficients</w:t>
            </w:r>
          </w:p>
        </w:tc>
        <w:tc>
          <w:tcPr>
            <w:tcW w:w="2236" w:type="dxa"/>
            <w:tcBorders>
              <w:top w:val="nil"/>
              <w:left w:val="nil"/>
              <w:bottom w:val="single" w:sz="4" w:space="0" w:color="auto"/>
              <w:right w:val="nil"/>
            </w:tcBorders>
            <w:shd w:val="clear" w:color="auto" w:fill="auto"/>
            <w:noWrap/>
            <w:vAlign w:val="center"/>
            <w:hideMark/>
          </w:tcPr>
          <w:p w14:paraId="43D96A83"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VIFs</w:t>
            </w:r>
          </w:p>
        </w:tc>
      </w:tr>
      <w:tr w:rsidR="00B101BD" w:rsidRPr="00B101BD" w14:paraId="55C3DDB2"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28DFC297"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Intercept</w:t>
            </w:r>
          </w:p>
        </w:tc>
        <w:tc>
          <w:tcPr>
            <w:tcW w:w="1990" w:type="dxa"/>
            <w:tcBorders>
              <w:top w:val="nil"/>
              <w:left w:val="nil"/>
              <w:bottom w:val="nil"/>
              <w:right w:val="nil"/>
            </w:tcBorders>
            <w:shd w:val="clear" w:color="auto" w:fill="auto"/>
            <w:noWrap/>
            <w:vAlign w:val="center"/>
            <w:hideMark/>
          </w:tcPr>
          <w:p w14:paraId="2B38DB4C"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0.53</w:t>
            </w:r>
          </w:p>
        </w:tc>
        <w:tc>
          <w:tcPr>
            <w:tcW w:w="2236" w:type="dxa"/>
            <w:tcBorders>
              <w:top w:val="nil"/>
              <w:left w:val="nil"/>
              <w:bottom w:val="nil"/>
              <w:right w:val="nil"/>
            </w:tcBorders>
            <w:shd w:val="clear" w:color="auto" w:fill="auto"/>
            <w:noWrap/>
            <w:vAlign w:val="center"/>
            <w:hideMark/>
          </w:tcPr>
          <w:p w14:paraId="3F41AE2E"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ꟷ</w:t>
            </w:r>
          </w:p>
        </w:tc>
      </w:tr>
      <w:tr w:rsidR="00B101BD" w:rsidRPr="00B101BD" w14:paraId="27331945"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561CDE56"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P1</w:t>
            </w:r>
          </w:p>
        </w:tc>
        <w:tc>
          <w:tcPr>
            <w:tcW w:w="1990" w:type="dxa"/>
            <w:tcBorders>
              <w:top w:val="nil"/>
              <w:left w:val="nil"/>
              <w:bottom w:val="nil"/>
              <w:right w:val="nil"/>
            </w:tcBorders>
            <w:shd w:val="clear" w:color="auto" w:fill="auto"/>
            <w:noWrap/>
            <w:vAlign w:val="bottom"/>
            <w:hideMark/>
          </w:tcPr>
          <w:p w14:paraId="2C8A7FEE"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0.00</w:t>
            </w:r>
          </w:p>
        </w:tc>
        <w:tc>
          <w:tcPr>
            <w:tcW w:w="2236" w:type="dxa"/>
            <w:tcBorders>
              <w:top w:val="nil"/>
              <w:left w:val="nil"/>
              <w:bottom w:val="nil"/>
              <w:right w:val="nil"/>
            </w:tcBorders>
            <w:shd w:val="clear" w:color="auto" w:fill="auto"/>
            <w:vAlign w:val="center"/>
            <w:hideMark/>
          </w:tcPr>
          <w:p w14:paraId="585A9C82"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1.40</w:t>
            </w:r>
          </w:p>
        </w:tc>
      </w:tr>
      <w:tr w:rsidR="00B101BD" w:rsidRPr="00B101BD" w14:paraId="45F5C0C3"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6E5D3113"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P2</w:t>
            </w:r>
          </w:p>
        </w:tc>
        <w:tc>
          <w:tcPr>
            <w:tcW w:w="1990" w:type="dxa"/>
            <w:tcBorders>
              <w:top w:val="nil"/>
              <w:left w:val="nil"/>
              <w:bottom w:val="nil"/>
              <w:right w:val="nil"/>
            </w:tcBorders>
            <w:shd w:val="clear" w:color="auto" w:fill="auto"/>
            <w:noWrap/>
            <w:vAlign w:val="bottom"/>
            <w:hideMark/>
          </w:tcPr>
          <w:p w14:paraId="08308AE9"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0.00</w:t>
            </w:r>
          </w:p>
        </w:tc>
        <w:tc>
          <w:tcPr>
            <w:tcW w:w="2236" w:type="dxa"/>
            <w:tcBorders>
              <w:top w:val="nil"/>
              <w:left w:val="nil"/>
              <w:bottom w:val="nil"/>
              <w:right w:val="nil"/>
            </w:tcBorders>
            <w:shd w:val="clear" w:color="auto" w:fill="auto"/>
            <w:noWrap/>
            <w:vAlign w:val="bottom"/>
            <w:hideMark/>
          </w:tcPr>
          <w:p w14:paraId="494DBA6D"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1.69</w:t>
            </w:r>
          </w:p>
        </w:tc>
      </w:tr>
      <w:tr w:rsidR="00B101BD" w:rsidRPr="00B101BD" w14:paraId="4923B8D0"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7FF0D885"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P3</w:t>
            </w:r>
          </w:p>
        </w:tc>
        <w:tc>
          <w:tcPr>
            <w:tcW w:w="1990" w:type="dxa"/>
            <w:tcBorders>
              <w:top w:val="nil"/>
              <w:left w:val="nil"/>
              <w:bottom w:val="nil"/>
              <w:right w:val="nil"/>
            </w:tcBorders>
            <w:shd w:val="clear" w:color="auto" w:fill="auto"/>
            <w:noWrap/>
            <w:vAlign w:val="bottom"/>
            <w:hideMark/>
          </w:tcPr>
          <w:p w14:paraId="55AF64CB"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0.01</w:t>
            </w:r>
          </w:p>
        </w:tc>
        <w:tc>
          <w:tcPr>
            <w:tcW w:w="2236" w:type="dxa"/>
            <w:tcBorders>
              <w:top w:val="nil"/>
              <w:left w:val="nil"/>
              <w:bottom w:val="nil"/>
              <w:right w:val="nil"/>
            </w:tcBorders>
            <w:shd w:val="clear" w:color="auto" w:fill="auto"/>
            <w:noWrap/>
            <w:vAlign w:val="bottom"/>
            <w:hideMark/>
          </w:tcPr>
          <w:p w14:paraId="44BAB0F6"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1.80</w:t>
            </w:r>
          </w:p>
        </w:tc>
      </w:tr>
      <w:tr w:rsidR="00B101BD" w:rsidRPr="00B101BD" w14:paraId="3D7BD7AF"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7A75EF88"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P4</w:t>
            </w:r>
          </w:p>
        </w:tc>
        <w:tc>
          <w:tcPr>
            <w:tcW w:w="1990" w:type="dxa"/>
            <w:tcBorders>
              <w:top w:val="nil"/>
              <w:left w:val="nil"/>
              <w:bottom w:val="nil"/>
              <w:right w:val="nil"/>
            </w:tcBorders>
            <w:shd w:val="clear" w:color="auto" w:fill="auto"/>
            <w:noWrap/>
            <w:vAlign w:val="bottom"/>
            <w:hideMark/>
          </w:tcPr>
          <w:p w14:paraId="19732ACC"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-0.01</w:t>
            </w:r>
          </w:p>
        </w:tc>
        <w:tc>
          <w:tcPr>
            <w:tcW w:w="2236" w:type="dxa"/>
            <w:tcBorders>
              <w:top w:val="nil"/>
              <w:left w:val="nil"/>
              <w:bottom w:val="nil"/>
              <w:right w:val="nil"/>
            </w:tcBorders>
            <w:shd w:val="clear" w:color="auto" w:fill="auto"/>
            <w:noWrap/>
            <w:vAlign w:val="bottom"/>
            <w:hideMark/>
          </w:tcPr>
          <w:p w14:paraId="723D8748"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1.33</w:t>
            </w:r>
          </w:p>
        </w:tc>
      </w:tr>
      <w:tr w:rsidR="00B101BD" w:rsidRPr="00B101BD" w14:paraId="72D837A6" w14:textId="77777777" w:rsidTr="00B101BD">
        <w:trPr>
          <w:trHeight w:val="288"/>
          <w:jc w:val="center"/>
        </w:trPr>
        <w:tc>
          <w:tcPr>
            <w:tcW w:w="2011" w:type="dxa"/>
            <w:tcBorders>
              <w:top w:val="nil"/>
              <w:left w:val="nil"/>
              <w:bottom w:val="single" w:sz="4" w:space="0" w:color="auto"/>
              <w:right w:val="nil"/>
            </w:tcBorders>
            <w:shd w:val="clear" w:color="auto" w:fill="auto"/>
            <w:noWrap/>
            <w:vAlign w:val="center"/>
            <w:hideMark/>
          </w:tcPr>
          <w:p w14:paraId="530E183C"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P5</w:t>
            </w:r>
          </w:p>
        </w:tc>
        <w:tc>
          <w:tcPr>
            <w:tcW w:w="1990" w:type="dxa"/>
            <w:tcBorders>
              <w:top w:val="nil"/>
              <w:left w:val="nil"/>
              <w:bottom w:val="single" w:sz="4" w:space="0" w:color="auto"/>
              <w:right w:val="nil"/>
            </w:tcBorders>
            <w:shd w:val="clear" w:color="auto" w:fill="auto"/>
            <w:noWrap/>
            <w:vAlign w:val="bottom"/>
            <w:hideMark/>
          </w:tcPr>
          <w:p w14:paraId="5EC49075"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-0.01</w:t>
            </w:r>
          </w:p>
        </w:tc>
        <w:tc>
          <w:tcPr>
            <w:tcW w:w="2236" w:type="dxa"/>
            <w:tcBorders>
              <w:top w:val="nil"/>
              <w:left w:val="nil"/>
              <w:bottom w:val="single" w:sz="4" w:space="0" w:color="auto"/>
              <w:right w:val="nil"/>
            </w:tcBorders>
            <w:shd w:val="clear" w:color="auto" w:fill="auto"/>
            <w:noWrap/>
            <w:vAlign w:val="bottom"/>
            <w:hideMark/>
          </w:tcPr>
          <w:p w14:paraId="35E6D077"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1.36</w:t>
            </w:r>
          </w:p>
        </w:tc>
      </w:tr>
      <w:tr w:rsidR="00B101BD" w:rsidRPr="006570B0" w14:paraId="6B6168E7" w14:textId="77777777" w:rsidTr="00B101BD">
        <w:trPr>
          <w:trHeight w:val="288"/>
          <w:jc w:val="center"/>
        </w:trPr>
        <w:tc>
          <w:tcPr>
            <w:tcW w:w="6237" w:type="dxa"/>
            <w:gridSpan w:val="3"/>
            <w:tcBorders>
              <w:top w:val="single" w:sz="4" w:space="0" w:color="auto"/>
              <w:left w:val="nil"/>
              <w:bottom w:val="single" w:sz="4" w:space="0" w:color="auto"/>
              <w:right w:val="nil"/>
            </w:tcBorders>
            <w:shd w:val="clear" w:color="auto" w:fill="auto"/>
            <w:noWrap/>
            <w:vAlign w:val="center"/>
            <w:hideMark/>
          </w:tcPr>
          <w:p w14:paraId="6BDBD403"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E. Coefficients and VIFs of the model with Conservative variables</w:t>
            </w:r>
          </w:p>
        </w:tc>
      </w:tr>
      <w:tr w:rsidR="00B101BD" w:rsidRPr="00B101BD" w14:paraId="11B7132D" w14:textId="77777777" w:rsidTr="00B101BD">
        <w:trPr>
          <w:trHeight w:val="288"/>
          <w:jc w:val="center"/>
        </w:trPr>
        <w:tc>
          <w:tcPr>
            <w:tcW w:w="2011" w:type="dxa"/>
            <w:tcBorders>
              <w:top w:val="nil"/>
              <w:left w:val="nil"/>
              <w:bottom w:val="single" w:sz="4" w:space="0" w:color="auto"/>
              <w:right w:val="nil"/>
            </w:tcBorders>
            <w:shd w:val="clear" w:color="auto" w:fill="auto"/>
            <w:noWrap/>
            <w:vAlign w:val="center"/>
            <w:hideMark/>
          </w:tcPr>
          <w:p w14:paraId="130262D4"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Variables</w:t>
            </w:r>
          </w:p>
        </w:tc>
        <w:tc>
          <w:tcPr>
            <w:tcW w:w="1990" w:type="dxa"/>
            <w:tcBorders>
              <w:top w:val="nil"/>
              <w:left w:val="nil"/>
              <w:bottom w:val="single" w:sz="4" w:space="0" w:color="auto"/>
              <w:right w:val="nil"/>
            </w:tcBorders>
            <w:shd w:val="clear" w:color="auto" w:fill="auto"/>
            <w:noWrap/>
            <w:vAlign w:val="center"/>
            <w:hideMark/>
          </w:tcPr>
          <w:p w14:paraId="5D960AB3"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Coefficients</w:t>
            </w:r>
          </w:p>
        </w:tc>
        <w:tc>
          <w:tcPr>
            <w:tcW w:w="2236" w:type="dxa"/>
            <w:tcBorders>
              <w:top w:val="nil"/>
              <w:left w:val="nil"/>
              <w:bottom w:val="single" w:sz="4" w:space="0" w:color="auto"/>
              <w:right w:val="nil"/>
            </w:tcBorders>
            <w:shd w:val="clear" w:color="auto" w:fill="auto"/>
            <w:noWrap/>
            <w:vAlign w:val="center"/>
            <w:hideMark/>
          </w:tcPr>
          <w:p w14:paraId="60254AE5"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VIFs</w:t>
            </w:r>
          </w:p>
        </w:tc>
      </w:tr>
      <w:tr w:rsidR="00B101BD" w:rsidRPr="00B101BD" w14:paraId="4189267D"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376772F9"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Intercept</w:t>
            </w:r>
          </w:p>
        </w:tc>
        <w:tc>
          <w:tcPr>
            <w:tcW w:w="1990" w:type="dxa"/>
            <w:tcBorders>
              <w:top w:val="nil"/>
              <w:left w:val="nil"/>
              <w:bottom w:val="nil"/>
              <w:right w:val="nil"/>
            </w:tcBorders>
            <w:shd w:val="clear" w:color="auto" w:fill="auto"/>
            <w:noWrap/>
            <w:vAlign w:val="center"/>
            <w:hideMark/>
          </w:tcPr>
          <w:p w14:paraId="16B29B31"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0.49</w:t>
            </w:r>
          </w:p>
        </w:tc>
        <w:tc>
          <w:tcPr>
            <w:tcW w:w="2236" w:type="dxa"/>
            <w:tcBorders>
              <w:top w:val="nil"/>
              <w:left w:val="nil"/>
              <w:bottom w:val="nil"/>
              <w:right w:val="nil"/>
            </w:tcBorders>
            <w:shd w:val="clear" w:color="auto" w:fill="auto"/>
            <w:noWrap/>
            <w:vAlign w:val="center"/>
            <w:hideMark/>
          </w:tcPr>
          <w:p w14:paraId="5CF86D62"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ꟷ</w:t>
            </w:r>
          </w:p>
        </w:tc>
      </w:tr>
      <w:tr w:rsidR="00B101BD" w:rsidRPr="00B101BD" w14:paraId="52B251E0"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459653BD"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C1</w:t>
            </w:r>
          </w:p>
        </w:tc>
        <w:tc>
          <w:tcPr>
            <w:tcW w:w="1990" w:type="dxa"/>
            <w:tcBorders>
              <w:top w:val="nil"/>
              <w:left w:val="nil"/>
              <w:bottom w:val="nil"/>
              <w:right w:val="nil"/>
            </w:tcBorders>
            <w:shd w:val="clear" w:color="auto" w:fill="auto"/>
            <w:noWrap/>
            <w:vAlign w:val="bottom"/>
            <w:hideMark/>
          </w:tcPr>
          <w:p w14:paraId="33175AB2"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0.00</w:t>
            </w:r>
          </w:p>
        </w:tc>
        <w:tc>
          <w:tcPr>
            <w:tcW w:w="2236" w:type="dxa"/>
            <w:tcBorders>
              <w:top w:val="nil"/>
              <w:left w:val="nil"/>
              <w:bottom w:val="nil"/>
              <w:right w:val="nil"/>
            </w:tcBorders>
            <w:shd w:val="clear" w:color="auto" w:fill="auto"/>
            <w:vAlign w:val="center"/>
            <w:hideMark/>
          </w:tcPr>
          <w:p w14:paraId="21FF1AC2"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1.24</w:t>
            </w:r>
          </w:p>
        </w:tc>
      </w:tr>
      <w:tr w:rsidR="00B101BD" w:rsidRPr="00B101BD" w14:paraId="263A3E93"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1DFBF091"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C2</w:t>
            </w:r>
          </w:p>
        </w:tc>
        <w:tc>
          <w:tcPr>
            <w:tcW w:w="1990" w:type="dxa"/>
            <w:tcBorders>
              <w:top w:val="nil"/>
              <w:left w:val="nil"/>
              <w:bottom w:val="nil"/>
              <w:right w:val="nil"/>
            </w:tcBorders>
            <w:shd w:val="clear" w:color="auto" w:fill="auto"/>
            <w:noWrap/>
            <w:vAlign w:val="bottom"/>
            <w:hideMark/>
          </w:tcPr>
          <w:p w14:paraId="6548BD9F"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0.00</w:t>
            </w:r>
          </w:p>
        </w:tc>
        <w:tc>
          <w:tcPr>
            <w:tcW w:w="2236" w:type="dxa"/>
            <w:tcBorders>
              <w:top w:val="nil"/>
              <w:left w:val="nil"/>
              <w:bottom w:val="nil"/>
              <w:right w:val="nil"/>
            </w:tcBorders>
            <w:shd w:val="clear" w:color="auto" w:fill="auto"/>
            <w:noWrap/>
            <w:vAlign w:val="bottom"/>
            <w:hideMark/>
          </w:tcPr>
          <w:p w14:paraId="329F5986"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1.21</w:t>
            </w:r>
          </w:p>
        </w:tc>
      </w:tr>
      <w:tr w:rsidR="00B101BD" w:rsidRPr="00B101BD" w14:paraId="3CB86AED"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237F5F87"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C3</w:t>
            </w:r>
          </w:p>
        </w:tc>
        <w:tc>
          <w:tcPr>
            <w:tcW w:w="1990" w:type="dxa"/>
            <w:tcBorders>
              <w:top w:val="nil"/>
              <w:left w:val="nil"/>
              <w:bottom w:val="nil"/>
              <w:right w:val="nil"/>
            </w:tcBorders>
            <w:shd w:val="clear" w:color="auto" w:fill="auto"/>
            <w:noWrap/>
            <w:vAlign w:val="bottom"/>
            <w:hideMark/>
          </w:tcPr>
          <w:p w14:paraId="68807484"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0.01</w:t>
            </w:r>
          </w:p>
        </w:tc>
        <w:tc>
          <w:tcPr>
            <w:tcW w:w="2236" w:type="dxa"/>
            <w:tcBorders>
              <w:top w:val="nil"/>
              <w:left w:val="nil"/>
              <w:bottom w:val="nil"/>
              <w:right w:val="nil"/>
            </w:tcBorders>
            <w:shd w:val="clear" w:color="auto" w:fill="auto"/>
            <w:noWrap/>
            <w:vAlign w:val="bottom"/>
            <w:hideMark/>
          </w:tcPr>
          <w:p w14:paraId="2302C7D1"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1.29</w:t>
            </w:r>
          </w:p>
        </w:tc>
      </w:tr>
      <w:tr w:rsidR="00B101BD" w:rsidRPr="00B101BD" w14:paraId="6DF13469" w14:textId="77777777" w:rsidTr="00B101BD">
        <w:trPr>
          <w:trHeight w:val="288"/>
          <w:jc w:val="center"/>
        </w:trPr>
        <w:tc>
          <w:tcPr>
            <w:tcW w:w="2011" w:type="dxa"/>
            <w:tcBorders>
              <w:top w:val="nil"/>
              <w:left w:val="nil"/>
              <w:bottom w:val="single" w:sz="4" w:space="0" w:color="auto"/>
              <w:right w:val="nil"/>
            </w:tcBorders>
            <w:shd w:val="clear" w:color="auto" w:fill="auto"/>
            <w:noWrap/>
            <w:vAlign w:val="center"/>
            <w:hideMark/>
          </w:tcPr>
          <w:p w14:paraId="09EAE350"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C4</w:t>
            </w:r>
          </w:p>
        </w:tc>
        <w:tc>
          <w:tcPr>
            <w:tcW w:w="1990" w:type="dxa"/>
            <w:tcBorders>
              <w:top w:val="nil"/>
              <w:left w:val="nil"/>
              <w:bottom w:val="single" w:sz="4" w:space="0" w:color="auto"/>
              <w:right w:val="nil"/>
            </w:tcBorders>
            <w:shd w:val="clear" w:color="auto" w:fill="auto"/>
            <w:noWrap/>
            <w:vAlign w:val="bottom"/>
            <w:hideMark/>
          </w:tcPr>
          <w:p w14:paraId="131F260B"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0.00</w:t>
            </w:r>
          </w:p>
        </w:tc>
        <w:tc>
          <w:tcPr>
            <w:tcW w:w="2236" w:type="dxa"/>
            <w:tcBorders>
              <w:top w:val="nil"/>
              <w:left w:val="nil"/>
              <w:bottom w:val="single" w:sz="4" w:space="0" w:color="auto"/>
              <w:right w:val="nil"/>
            </w:tcBorders>
            <w:shd w:val="clear" w:color="auto" w:fill="auto"/>
            <w:noWrap/>
            <w:vAlign w:val="bottom"/>
            <w:hideMark/>
          </w:tcPr>
          <w:p w14:paraId="2D032D65"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1.24</w:t>
            </w:r>
          </w:p>
        </w:tc>
      </w:tr>
      <w:tr w:rsidR="00B101BD" w:rsidRPr="006570B0" w14:paraId="675B48FB" w14:textId="77777777" w:rsidTr="00B101BD">
        <w:trPr>
          <w:trHeight w:val="288"/>
          <w:jc w:val="center"/>
        </w:trPr>
        <w:tc>
          <w:tcPr>
            <w:tcW w:w="6237" w:type="dxa"/>
            <w:gridSpan w:val="3"/>
            <w:tcBorders>
              <w:top w:val="single" w:sz="4" w:space="0" w:color="auto"/>
              <w:left w:val="nil"/>
              <w:bottom w:val="single" w:sz="4" w:space="0" w:color="auto"/>
              <w:right w:val="nil"/>
            </w:tcBorders>
            <w:shd w:val="clear" w:color="auto" w:fill="auto"/>
            <w:noWrap/>
            <w:vAlign w:val="center"/>
            <w:hideMark/>
          </w:tcPr>
          <w:p w14:paraId="59748D3D"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F. Coefficients and VIFs of the model with Manichaeism variables</w:t>
            </w:r>
          </w:p>
        </w:tc>
      </w:tr>
      <w:tr w:rsidR="00B101BD" w:rsidRPr="00B101BD" w14:paraId="4BB71E42" w14:textId="77777777" w:rsidTr="00B101BD">
        <w:trPr>
          <w:trHeight w:val="288"/>
          <w:jc w:val="center"/>
        </w:trPr>
        <w:tc>
          <w:tcPr>
            <w:tcW w:w="2011" w:type="dxa"/>
            <w:tcBorders>
              <w:top w:val="nil"/>
              <w:left w:val="nil"/>
              <w:bottom w:val="single" w:sz="4" w:space="0" w:color="auto"/>
              <w:right w:val="nil"/>
            </w:tcBorders>
            <w:shd w:val="clear" w:color="auto" w:fill="auto"/>
            <w:noWrap/>
            <w:vAlign w:val="center"/>
            <w:hideMark/>
          </w:tcPr>
          <w:p w14:paraId="340BADA2"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Variables</w:t>
            </w:r>
          </w:p>
        </w:tc>
        <w:tc>
          <w:tcPr>
            <w:tcW w:w="1990" w:type="dxa"/>
            <w:tcBorders>
              <w:top w:val="nil"/>
              <w:left w:val="nil"/>
              <w:bottom w:val="single" w:sz="4" w:space="0" w:color="auto"/>
              <w:right w:val="nil"/>
            </w:tcBorders>
            <w:shd w:val="clear" w:color="auto" w:fill="auto"/>
            <w:noWrap/>
            <w:vAlign w:val="center"/>
            <w:hideMark/>
          </w:tcPr>
          <w:p w14:paraId="3F1101A2"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Coefficients</w:t>
            </w:r>
          </w:p>
        </w:tc>
        <w:tc>
          <w:tcPr>
            <w:tcW w:w="2236" w:type="dxa"/>
            <w:tcBorders>
              <w:top w:val="nil"/>
              <w:left w:val="nil"/>
              <w:bottom w:val="single" w:sz="4" w:space="0" w:color="auto"/>
              <w:right w:val="nil"/>
            </w:tcBorders>
            <w:shd w:val="clear" w:color="auto" w:fill="auto"/>
            <w:noWrap/>
            <w:vAlign w:val="center"/>
            <w:hideMark/>
          </w:tcPr>
          <w:p w14:paraId="0A787F45"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VIFs</w:t>
            </w:r>
          </w:p>
        </w:tc>
      </w:tr>
      <w:tr w:rsidR="00B101BD" w:rsidRPr="00B101BD" w14:paraId="5AE7CAE7"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4B10998D"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Intercept</w:t>
            </w:r>
          </w:p>
        </w:tc>
        <w:tc>
          <w:tcPr>
            <w:tcW w:w="1990" w:type="dxa"/>
            <w:tcBorders>
              <w:top w:val="nil"/>
              <w:left w:val="nil"/>
              <w:bottom w:val="nil"/>
              <w:right w:val="nil"/>
            </w:tcBorders>
            <w:shd w:val="clear" w:color="auto" w:fill="auto"/>
            <w:noWrap/>
            <w:vAlign w:val="center"/>
            <w:hideMark/>
          </w:tcPr>
          <w:p w14:paraId="56DF8C50"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0.45</w:t>
            </w:r>
          </w:p>
        </w:tc>
        <w:tc>
          <w:tcPr>
            <w:tcW w:w="2236" w:type="dxa"/>
            <w:tcBorders>
              <w:top w:val="nil"/>
              <w:left w:val="nil"/>
              <w:bottom w:val="nil"/>
              <w:right w:val="nil"/>
            </w:tcBorders>
            <w:shd w:val="clear" w:color="auto" w:fill="auto"/>
            <w:noWrap/>
            <w:vAlign w:val="center"/>
            <w:hideMark/>
          </w:tcPr>
          <w:p w14:paraId="5916CDF3"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ꟷ</w:t>
            </w:r>
          </w:p>
        </w:tc>
      </w:tr>
      <w:tr w:rsidR="00B101BD" w:rsidRPr="00B101BD" w14:paraId="5AF79215"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095FE1C7"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M1</w:t>
            </w:r>
          </w:p>
        </w:tc>
        <w:tc>
          <w:tcPr>
            <w:tcW w:w="1990" w:type="dxa"/>
            <w:tcBorders>
              <w:top w:val="nil"/>
              <w:left w:val="nil"/>
              <w:bottom w:val="nil"/>
              <w:right w:val="nil"/>
            </w:tcBorders>
            <w:shd w:val="clear" w:color="auto" w:fill="auto"/>
            <w:noWrap/>
            <w:vAlign w:val="bottom"/>
            <w:hideMark/>
          </w:tcPr>
          <w:p w14:paraId="3E654B50"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0.01</w:t>
            </w:r>
          </w:p>
        </w:tc>
        <w:tc>
          <w:tcPr>
            <w:tcW w:w="2236" w:type="dxa"/>
            <w:tcBorders>
              <w:top w:val="nil"/>
              <w:left w:val="nil"/>
              <w:bottom w:val="nil"/>
              <w:right w:val="nil"/>
            </w:tcBorders>
            <w:shd w:val="clear" w:color="auto" w:fill="auto"/>
            <w:vAlign w:val="center"/>
            <w:hideMark/>
          </w:tcPr>
          <w:p w14:paraId="4F07027F"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1.37</w:t>
            </w:r>
          </w:p>
        </w:tc>
      </w:tr>
      <w:tr w:rsidR="00B101BD" w:rsidRPr="00B101BD" w14:paraId="058D2F19"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66AC2890"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M2</w:t>
            </w:r>
          </w:p>
        </w:tc>
        <w:tc>
          <w:tcPr>
            <w:tcW w:w="1990" w:type="dxa"/>
            <w:tcBorders>
              <w:top w:val="nil"/>
              <w:left w:val="nil"/>
              <w:bottom w:val="nil"/>
              <w:right w:val="nil"/>
            </w:tcBorders>
            <w:shd w:val="clear" w:color="auto" w:fill="auto"/>
            <w:noWrap/>
            <w:vAlign w:val="bottom"/>
            <w:hideMark/>
          </w:tcPr>
          <w:p w14:paraId="759CFC98"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0.00</w:t>
            </w:r>
          </w:p>
        </w:tc>
        <w:tc>
          <w:tcPr>
            <w:tcW w:w="2236" w:type="dxa"/>
            <w:tcBorders>
              <w:top w:val="nil"/>
              <w:left w:val="nil"/>
              <w:bottom w:val="nil"/>
              <w:right w:val="nil"/>
            </w:tcBorders>
            <w:shd w:val="clear" w:color="auto" w:fill="auto"/>
            <w:vAlign w:val="center"/>
            <w:hideMark/>
          </w:tcPr>
          <w:p w14:paraId="22933CB8"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1.68</w:t>
            </w:r>
          </w:p>
        </w:tc>
      </w:tr>
      <w:tr w:rsidR="00B101BD" w:rsidRPr="00B101BD" w14:paraId="7F624F55"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145473CE"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M3</w:t>
            </w:r>
          </w:p>
        </w:tc>
        <w:tc>
          <w:tcPr>
            <w:tcW w:w="1990" w:type="dxa"/>
            <w:tcBorders>
              <w:top w:val="nil"/>
              <w:left w:val="nil"/>
              <w:bottom w:val="nil"/>
              <w:right w:val="nil"/>
            </w:tcBorders>
            <w:shd w:val="clear" w:color="auto" w:fill="auto"/>
            <w:noWrap/>
            <w:vAlign w:val="bottom"/>
            <w:hideMark/>
          </w:tcPr>
          <w:p w14:paraId="06EB4F46"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0.00</w:t>
            </w:r>
          </w:p>
        </w:tc>
        <w:tc>
          <w:tcPr>
            <w:tcW w:w="2236" w:type="dxa"/>
            <w:tcBorders>
              <w:top w:val="nil"/>
              <w:left w:val="nil"/>
              <w:bottom w:val="nil"/>
              <w:right w:val="nil"/>
            </w:tcBorders>
            <w:shd w:val="clear" w:color="auto" w:fill="auto"/>
            <w:vAlign w:val="center"/>
            <w:hideMark/>
          </w:tcPr>
          <w:p w14:paraId="0C4CF511"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1.49</w:t>
            </w:r>
          </w:p>
        </w:tc>
      </w:tr>
      <w:tr w:rsidR="00B101BD" w:rsidRPr="00B101BD" w14:paraId="27A2E004"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798A7EFD"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M4</w:t>
            </w:r>
          </w:p>
        </w:tc>
        <w:tc>
          <w:tcPr>
            <w:tcW w:w="1990" w:type="dxa"/>
            <w:tcBorders>
              <w:top w:val="nil"/>
              <w:left w:val="nil"/>
              <w:bottom w:val="nil"/>
              <w:right w:val="nil"/>
            </w:tcBorders>
            <w:shd w:val="clear" w:color="auto" w:fill="auto"/>
            <w:noWrap/>
            <w:vAlign w:val="bottom"/>
            <w:hideMark/>
          </w:tcPr>
          <w:p w14:paraId="5136ADB7"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0.00</w:t>
            </w:r>
          </w:p>
        </w:tc>
        <w:tc>
          <w:tcPr>
            <w:tcW w:w="2236" w:type="dxa"/>
            <w:tcBorders>
              <w:top w:val="nil"/>
              <w:left w:val="nil"/>
              <w:bottom w:val="nil"/>
              <w:right w:val="nil"/>
            </w:tcBorders>
            <w:shd w:val="clear" w:color="auto" w:fill="auto"/>
            <w:noWrap/>
            <w:vAlign w:val="bottom"/>
            <w:hideMark/>
          </w:tcPr>
          <w:p w14:paraId="39B31E6C"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1.62</w:t>
            </w:r>
          </w:p>
        </w:tc>
      </w:tr>
      <w:tr w:rsidR="00B101BD" w:rsidRPr="00B101BD" w14:paraId="0A21090C" w14:textId="77777777" w:rsidTr="00B101BD">
        <w:trPr>
          <w:trHeight w:val="288"/>
          <w:jc w:val="center"/>
        </w:trPr>
        <w:tc>
          <w:tcPr>
            <w:tcW w:w="2011" w:type="dxa"/>
            <w:tcBorders>
              <w:top w:val="nil"/>
              <w:left w:val="nil"/>
              <w:bottom w:val="nil"/>
              <w:right w:val="nil"/>
            </w:tcBorders>
            <w:shd w:val="clear" w:color="auto" w:fill="auto"/>
            <w:noWrap/>
            <w:vAlign w:val="center"/>
            <w:hideMark/>
          </w:tcPr>
          <w:p w14:paraId="2E78B792"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lastRenderedPageBreak/>
              <w:t>M5</w:t>
            </w:r>
          </w:p>
        </w:tc>
        <w:tc>
          <w:tcPr>
            <w:tcW w:w="1990" w:type="dxa"/>
            <w:tcBorders>
              <w:top w:val="nil"/>
              <w:left w:val="nil"/>
              <w:bottom w:val="nil"/>
              <w:right w:val="nil"/>
            </w:tcBorders>
            <w:shd w:val="clear" w:color="auto" w:fill="auto"/>
            <w:noWrap/>
            <w:vAlign w:val="bottom"/>
            <w:hideMark/>
          </w:tcPr>
          <w:p w14:paraId="682725C4"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0.00</w:t>
            </w:r>
          </w:p>
        </w:tc>
        <w:tc>
          <w:tcPr>
            <w:tcW w:w="2236" w:type="dxa"/>
            <w:tcBorders>
              <w:top w:val="nil"/>
              <w:left w:val="nil"/>
              <w:bottom w:val="nil"/>
              <w:right w:val="nil"/>
            </w:tcBorders>
            <w:shd w:val="clear" w:color="auto" w:fill="auto"/>
            <w:noWrap/>
            <w:vAlign w:val="bottom"/>
            <w:hideMark/>
          </w:tcPr>
          <w:p w14:paraId="40E0C637"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1.17</w:t>
            </w:r>
          </w:p>
        </w:tc>
      </w:tr>
      <w:tr w:rsidR="00B101BD" w:rsidRPr="00B101BD" w14:paraId="1EE5BA03" w14:textId="77777777" w:rsidTr="00B101BD">
        <w:trPr>
          <w:trHeight w:val="288"/>
          <w:jc w:val="center"/>
        </w:trPr>
        <w:tc>
          <w:tcPr>
            <w:tcW w:w="2011" w:type="dxa"/>
            <w:tcBorders>
              <w:top w:val="nil"/>
              <w:left w:val="nil"/>
              <w:bottom w:val="single" w:sz="4" w:space="0" w:color="auto"/>
              <w:right w:val="nil"/>
            </w:tcBorders>
            <w:shd w:val="clear" w:color="auto" w:fill="auto"/>
            <w:noWrap/>
            <w:vAlign w:val="center"/>
            <w:hideMark/>
          </w:tcPr>
          <w:p w14:paraId="3064B567" w14:textId="77777777" w:rsidR="00B101BD" w:rsidRPr="00B101BD" w:rsidRDefault="00B101BD" w:rsidP="00B101BD">
            <w:pPr>
              <w:spacing w:after="0" w:line="240" w:lineRule="auto"/>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M6</w:t>
            </w:r>
          </w:p>
        </w:tc>
        <w:tc>
          <w:tcPr>
            <w:tcW w:w="1990" w:type="dxa"/>
            <w:tcBorders>
              <w:top w:val="nil"/>
              <w:left w:val="nil"/>
              <w:bottom w:val="single" w:sz="4" w:space="0" w:color="auto"/>
              <w:right w:val="nil"/>
            </w:tcBorders>
            <w:shd w:val="clear" w:color="auto" w:fill="auto"/>
            <w:noWrap/>
            <w:vAlign w:val="bottom"/>
            <w:hideMark/>
          </w:tcPr>
          <w:p w14:paraId="228FF20F"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0.00</w:t>
            </w:r>
          </w:p>
        </w:tc>
        <w:tc>
          <w:tcPr>
            <w:tcW w:w="2236" w:type="dxa"/>
            <w:tcBorders>
              <w:top w:val="nil"/>
              <w:left w:val="nil"/>
              <w:bottom w:val="single" w:sz="4" w:space="0" w:color="auto"/>
              <w:right w:val="nil"/>
            </w:tcBorders>
            <w:shd w:val="clear" w:color="auto" w:fill="auto"/>
            <w:noWrap/>
            <w:vAlign w:val="bottom"/>
            <w:hideMark/>
          </w:tcPr>
          <w:p w14:paraId="0745E16D" w14:textId="77777777" w:rsidR="00B101BD" w:rsidRPr="00B101BD" w:rsidRDefault="00B101BD" w:rsidP="00B101BD">
            <w:pPr>
              <w:spacing w:after="0" w:line="240" w:lineRule="auto"/>
              <w:jc w:val="center"/>
              <w:rPr>
                <w:rFonts w:ascii="Times New Roman" w:eastAsia="Times New Roman" w:hAnsi="Times New Roman" w:cs="Times New Roman"/>
                <w:color w:val="000000"/>
                <w:sz w:val="20"/>
                <w:szCs w:val="20"/>
                <w:lang w:val="en-GB" w:eastAsia="en-GB"/>
              </w:rPr>
            </w:pPr>
            <w:r w:rsidRPr="00B101BD">
              <w:rPr>
                <w:rFonts w:ascii="Times New Roman" w:eastAsia="Times New Roman" w:hAnsi="Times New Roman" w:cs="Times New Roman"/>
                <w:color w:val="000000"/>
                <w:sz w:val="20"/>
                <w:szCs w:val="20"/>
                <w:lang w:val="en-GB" w:eastAsia="en-GB"/>
              </w:rPr>
              <w:t>1.20</w:t>
            </w:r>
          </w:p>
        </w:tc>
      </w:tr>
    </w:tbl>
    <w:p w14:paraId="705564B8" w14:textId="77777777" w:rsidR="00B725F4" w:rsidRDefault="00B725F4" w:rsidP="00B725F4">
      <w:pPr>
        <w:jc w:val="center"/>
        <w:rPr>
          <w:rFonts w:ascii="Times New Roman" w:hAnsi="Times New Roman" w:cs="Times New Roman"/>
          <w:b/>
          <w:lang w:val="en-GB"/>
        </w:rPr>
      </w:pPr>
    </w:p>
    <w:p w14:paraId="23A25216" w14:textId="77777777" w:rsidR="0051057D" w:rsidRDefault="0051057D" w:rsidP="00B725F4">
      <w:pPr>
        <w:jc w:val="center"/>
        <w:rPr>
          <w:rFonts w:ascii="Times New Roman" w:hAnsi="Times New Roman" w:cs="Times New Roman"/>
          <w:b/>
          <w:lang w:val="en-GB"/>
        </w:rPr>
      </w:pPr>
    </w:p>
    <w:tbl>
      <w:tblPr>
        <w:tblW w:w="8506" w:type="dxa"/>
        <w:jc w:val="center"/>
        <w:tblLook w:val="04A0" w:firstRow="1" w:lastRow="0" w:firstColumn="1" w:lastColumn="0" w:noHBand="0" w:noVBand="1"/>
      </w:tblPr>
      <w:tblGrid>
        <w:gridCol w:w="1560"/>
        <w:gridCol w:w="1074"/>
        <w:gridCol w:w="567"/>
        <w:gridCol w:w="907"/>
        <w:gridCol w:w="1219"/>
        <w:gridCol w:w="772"/>
        <w:gridCol w:w="566"/>
        <w:gridCol w:w="566"/>
        <w:gridCol w:w="566"/>
        <w:gridCol w:w="709"/>
      </w:tblGrid>
      <w:tr w:rsidR="0051057D" w:rsidRPr="006570B0" w14:paraId="38657A23" w14:textId="77777777" w:rsidTr="00351077">
        <w:trPr>
          <w:trHeight w:val="288"/>
          <w:jc w:val="center"/>
        </w:trPr>
        <w:tc>
          <w:tcPr>
            <w:tcW w:w="8506" w:type="dxa"/>
            <w:gridSpan w:val="10"/>
            <w:tcBorders>
              <w:top w:val="single" w:sz="4" w:space="0" w:color="auto"/>
              <w:left w:val="nil"/>
              <w:bottom w:val="single" w:sz="4" w:space="0" w:color="auto"/>
              <w:right w:val="nil"/>
            </w:tcBorders>
            <w:shd w:val="clear" w:color="auto" w:fill="auto"/>
            <w:noWrap/>
            <w:vAlign w:val="center"/>
            <w:hideMark/>
          </w:tcPr>
          <w:p w14:paraId="7907B987" w14:textId="77777777" w:rsidR="0051057D" w:rsidRPr="0051057D" w:rsidRDefault="0051057D" w:rsidP="0051057D">
            <w:pPr>
              <w:spacing w:after="0" w:line="240" w:lineRule="auto"/>
              <w:rPr>
                <w:rFonts w:ascii="Times New Roman" w:eastAsia="Times New Roman" w:hAnsi="Times New Roman" w:cs="Times New Roman"/>
                <w:color w:val="000000"/>
                <w:sz w:val="20"/>
                <w:szCs w:val="20"/>
                <w:lang w:val="en-GB" w:eastAsia="en-GB"/>
              </w:rPr>
            </w:pPr>
            <w:bookmarkStart w:id="19" w:name="_Hlk156900208"/>
            <w:r w:rsidRPr="0051057D">
              <w:rPr>
                <w:rFonts w:ascii="Times New Roman" w:eastAsia="Times New Roman" w:hAnsi="Times New Roman" w:cs="Times New Roman"/>
                <w:color w:val="000000"/>
                <w:sz w:val="20"/>
                <w:szCs w:val="20"/>
                <w:lang w:val="en-GB" w:eastAsia="en-GB"/>
              </w:rPr>
              <w:t>Table B3. Goodness of Fit Indices of the SEM model 1 with no outliers.</w:t>
            </w:r>
          </w:p>
        </w:tc>
      </w:tr>
      <w:tr w:rsidR="0051057D" w:rsidRPr="0051057D" w14:paraId="4E1B533F" w14:textId="77777777" w:rsidTr="00351077">
        <w:trPr>
          <w:trHeight w:val="312"/>
          <w:jc w:val="center"/>
        </w:trPr>
        <w:tc>
          <w:tcPr>
            <w:tcW w:w="1560" w:type="dxa"/>
            <w:tcBorders>
              <w:top w:val="nil"/>
              <w:left w:val="nil"/>
              <w:bottom w:val="single" w:sz="4" w:space="0" w:color="auto"/>
              <w:right w:val="nil"/>
            </w:tcBorders>
            <w:shd w:val="clear" w:color="auto" w:fill="auto"/>
            <w:vAlign w:val="center"/>
            <w:hideMark/>
          </w:tcPr>
          <w:p w14:paraId="280B6190" w14:textId="77777777" w:rsidR="0051057D" w:rsidRPr="0051057D" w:rsidRDefault="0051057D" w:rsidP="0051057D">
            <w:pPr>
              <w:spacing w:after="0" w:line="240" w:lineRule="auto"/>
              <w:jc w:val="center"/>
              <w:rPr>
                <w:rFonts w:ascii="Times New Roman" w:eastAsia="Times New Roman" w:hAnsi="Times New Roman" w:cs="Times New Roman"/>
                <w:color w:val="000000"/>
                <w:sz w:val="20"/>
                <w:szCs w:val="20"/>
                <w:lang w:val="en-GB" w:eastAsia="en-GB"/>
              </w:rPr>
            </w:pPr>
            <w:r w:rsidRPr="0051057D">
              <w:rPr>
                <w:rFonts w:ascii="Times New Roman" w:eastAsia="Times New Roman" w:hAnsi="Times New Roman" w:cs="Times New Roman"/>
                <w:color w:val="000000"/>
                <w:sz w:val="20"/>
                <w:szCs w:val="20"/>
                <w:lang w:val="en-GB" w:eastAsia="en-GB"/>
              </w:rPr>
              <w:t>Model</w:t>
            </w:r>
          </w:p>
        </w:tc>
        <w:tc>
          <w:tcPr>
            <w:tcW w:w="1074" w:type="dxa"/>
            <w:tcBorders>
              <w:top w:val="nil"/>
              <w:left w:val="nil"/>
              <w:bottom w:val="single" w:sz="4" w:space="0" w:color="auto"/>
              <w:right w:val="nil"/>
            </w:tcBorders>
            <w:shd w:val="clear" w:color="auto" w:fill="auto"/>
            <w:vAlign w:val="center"/>
            <w:hideMark/>
          </w:tcPr>
          <w:p w14:paraId="57AAAAC7" w14:textId="77777777" w:rsidR="0051057D" w:rsidRPr="0051057D" w:rsidRDefault="0051057D" w:rsidP="0051057D">
            <w:pPr>
              <w:spacing w:after="0" w:line="240" w:lineRule="auto"/>
              <w:jc w:val="center"/>
              <w:rPr>
                <w:rFonts w:ascii="Times New Roman" w:eastAsia="Times New Roman" w:hAnsi="Times New Roman" w:cs="Times New Roman"/>
                <w:color w:val="000000"/>
                <w:sz w:val="20"/>
                <w:szCs w:val="20"/>
                <w:lang w:val="en-GB" w:eastAsia="en-GB"/>
              </w:rPr>
            </w:pPr>
            <w:r w:rsidRPr="0051057D">
              <w:rPr>
                <w:rFonts w:ascii="Times New Roman" w:eastAsia="Times New Roman" w:hAnsi="Times New Roman" w:cs="Times New Roman"/>
                <w:color w:val="000000"/>
                <w:sz w:val="20"/>
                <w:szCs w:val="20"/>
                <w:lang w:val="en-GB" w:eastAsia="en-GB"/>
              </w:rPr>
              <w:t>χ</w:t>
            </w:r>
            <w:r w:rsidRPr="0051057D">
              <w:rPr>
                <w:rFonts w:ascii="Times New Roman" w:eastAsia="Times New Roman" w:hAnsi="Times New Roman" w:cs="Times New Roman"/>
                <w:color w:val="000000"/>
                <w:sz w:val="20"/>
                <w:szCs w:val="20"/>
                <w:vertAlign w:val="superscript"/>
                <w:lang w:val="en-GB" w:eastAsia="en-GB"/>
              </w:rPr>
              <w:t>2</w:t>
            </w:r>
          </w:p>
        </w:tc>
        <w:tc>
          <w:tcPr>
            <w:tcW w:w="567" w:type="dxa"/>
            <w:tcBorders>
              <w:top w:val="nil"/>
              <w:left w:val="nil"/>
              <w:bottom w:val="single" w:sz="4" w:space="0" w:color="auto"/>
              <w:right w:val="nil"/>
            </w:tcBorders>
            <w:shd w:val="clear" w:color="auto" w:fill="auto"/>
            <w:vAlign w:val="center"/>
            <w:hideMark/>
          </w:tcPr>
          <w:p w14:paraId="4966697C" w14:textId="77777777" w:rsidR="0051057D" w:rsidRPr="0051057D" w:rsidRDefault="0051057D" w:rsidP="0051057D">
            <w:pPr>
              <w:spacing w:after="0" w:line="240" w:lineRule="auto"/>
              <w:jc w:val="center"/>
              <w:rPr>
                <w:rFonts w:ascii="Times New Roman" w:eastAsia="Times New Roman" w:hAnsi="Times New Roman" w:cs="Times New Roman"/>
                <w:color w:val="000000"/>
                <w:sz w:val="20"/>
                <w:szCs w:val="20"/>
                <w:lang w:val="en-GB" w:eastAsia="en-GB"/>
              </w:rPr>
            </w:pPr>
            <w:r w:rsidRPr="0051057D">
              <w:rPr>
                <w:rFonts w:ascii="Times New Roman" w:eastAsia="Times New Roman" w:hAnsi="Times New Roman" w:cs="Times New Roman"/>
                <w:color w:val="000000"/>
                <w:sz w:val="20"/>
                <w:szCs w:val="20"/>
                <w:lang w:val="en-GB" w:eastAsia="en-GB"/>
              </w:rPr>
              <w:t>df</w:t>
            </w:r>
          </w:p>
        </w:tc>
        <w:tc>
          <w:tcPr>
            <w:tcW w:w="907" w:type="dxa"/>
            <w:tcBorders>
              <w:top w:val="nil"/>
              <w:left w:val="nil"/>
              <w:bottom w:val="single" w:sz="4" w:space="0" w:color="auto"/>
              <w:right w:val="nil"/>
            </w:tcBorders>
            <w:shd w:val="clear" w:color="auto" w:fill="auto"/>
            <w:vAlign w:val="center"/>
            <w:hideMark/>
          </w:tcPr>
          <w:p w14:paraId="78E9A80A" w14:textId="77777777" w:rsidR="0051057D" w:rsidRPr="0051057D" w:rsidRDefault="0051057D" w:rsidP="0051057D">
            <w:pPr>
              <w:spacing w:after="0" w:line="240" w:lineRule="auto"/>
              <w:jc w:val="center"/>
              <w:rPr>
                <w:rFonts w:ascii="Times New Roman" w:eastAsia="Times New Roman" w:hAnsi="Times New Roman" w:cs="Times New Roman"/>
                <w:color w:val="000000"/>
                <w:sz w:val="20"/>
                <w:szCs w:val="20"/>
                <w:lang w:val="en-GB" w:eastAsia="en-GB"/>
              </w:rPr>
            </w:pPr>
            <w:r w:rsidRPr="0051057D">
              <w:rPr>
                <w:rFonts w:ascii="Times New Roman" w:eastAsia="Times New Roman" w:hAnsi="Times New Roman" w:cs="Times New Roman"/>
                <w:color w:val="000000"/>
                <w:sz w:val="20"/>
                <w:szCs w:val="20"/>
                <w:lang w:val="en-GB" w:eastAsia="en-GB"/>
              </w:rPr>
              <w:t>RMSEA</w:t>
            </w:r>
          </w:p>
        </w:tc>
        <w:tc>
          <w:tcPr>
            <w:tcW w:w="1219" w:type="dxa"/>
            <w:tcBorders>
              <w:top w:val="nil"/>
              <w:left w:val="nil"/>
              <w:bottom w:val="single" w:sz="4" w:space="0" w:color="auto"/>
              <w:right w:val="nil"/>
            </w:tcBorders>
            <w:shd w:val="clear" w:color="auto" w:fill="auto"/>
            <w:vAlign w:val="center"/>
            <w:hideMark/>
          </w:tcPr>
          <w:p w14:paraId="36E07A59" w14:textId="77777777" w:rsidR="0051057D" w:rsidRPr="0051057D" w:rsidRDefault="0051057D" w:rsidP="0051057D">
            <w:pPr>
              <w:spacing w:after="0" w:line="240" w:lineRule="auto"/>
              <w:jc w:val="center"/>
              <w:rPr>
                <w:rFonts w:ascii="Times New Roman" w:eastAsia="Times New Roman" w:hAnsi="Times New Roman" w:cs="Times New Roman"/>
                <w:color w:val="000000"/>
                <w:sz w:val="20"/>
                <w:szCs w:val="20"/>
                <w:lang w:val="en-GB" w:eastAsia="en-GB"/>
              </w:rPr>
            </w:pPr>
            <w:r w:rsidRPr="0051057D">
              <w:rPr>
                <w:rFonts w:ascii="Times New Roman" w:eastAsia="Times New Roman" w:hAnsi="Times New Roman" w:cs="Times New Roman"/>
                <w:color w:val="000000"/>
                <w:sz w:val="20"/>
                <w:szCs w:val="20"/>
                <w:lang w:val="en-GB" w:eastAsia="en-GB"/>
              </w:rPr>
              <w:t>90% CI</w:t>
            </w:r>
          </w:p>
        </w:tc>
        <w:tc>
          <w:tcPr>
            <w:tcW w:w="772" w:type="dxa"/>
            <w:tcBorders>
              <w:top w:val="nil"/>
              <w:left w:val="nil"/>
              <w:bottom w:val="single" w:sz="4" w:space="0" w:color="auto"/>
              <w:right w:val="nil"/>
            </w:tcBorders>
            <w:shd w:val="clear" w:color="auto" w:fill="auto"/>
            <w:vAlign w:val="center"/>
            <w:hideMark/>
          </w:tcPr>
          <w:p w14:paraId="5CC285C4" w14:textId="77777777" w:rsidR="0051057D" w:rsidRPr="0051057D" w:rsidRDefault="0051057D" w:rsidP="0051057D">
            <w:pPr>
              <w:spacing w:after="0" w:line="240" w:lineRule="auto"/>
              <w:jc w:val="center"/>
              <w:rPr>
                <w:rFonts w:ascii="Times New Roman" w:eastAsia="Times New Roman" w:hAnsi="Times New Roman" w:cs="Times New Roman"/>
                <w:color w:val="000000"/>
                <w:sz w:val="20"/>
                <w:szCs w:val="20"/>
                <w:lang w:val="en-GB" w:eastAsia="en-GB"/>
              </w:rPr>
            </w:pPr>
            <w:r w:rsidRPr="0051057D">
              <w:rPr>
                <w:rFonts w:ascii="Times New Roman" w:eastAsia="Times New Roman" w:hAnsi="Times New Roman" w:cs="Times New Roman"/>
                <w:color w:val="000000"/>
                <w:sz w:val="20"/>
                <w:szCs w:val="20"/>
                <w:lang w:val="en-GB" w:eastAsia="en-GB"/>
              </w:rPr>
              <w:t>SRMR</w:t>
            </w:r>
          </w:p>
        </w:tc>
        <w:tc>
          <w:tcPr>
            <w:tcW w:w="566" w:type="dxa"/>
            <w:tcBorders>
              <w:top w:val="nil"/>
              <w:left w:val="nil"/>
              <w:bottom w:val="single" w:sz="4" w:space="0" w:color="auto"/>
              <w:right w:val="nil"/>
            </w:tcBorders>
            <w:shd w:val="clear" w:color="auto" w:fill="auto"/>
            <w:vAlign w:val="center"/>
            <w:hideMark/>
          </w:tcPr>
          <w:p w14:paraId="2D929D73" w14:textId="77777777" w:rsidR="0051057D" w:rsidRPr="0051057D" w:rsidRDefault="0051057D" w:rsidP="0051057D">
            <w:pPr>
              <w:spacing w:after="0" w:line="240" w:lineRule="auto"/>
              <w:jc w:val="center"/>
              <w:rPr>
                <w:rFonts w:ascii="Times New Roman" w:eastAsia="Times New Roman" w:hAnsi="Times New Roman" w:cs="Times New Roman"/>
                <w:color w:val="000000"/>
                <w:sz w:val="20"/>
                <w:szCs w:val="20"/>
                <w:lang w:val="en-GB" w:eastAsia="en-GB"/>
              </w:rPr>
            </w:pPr>
            <w:r w:rsidRPr="0051057D">
              <w:rPr>
                <w:rFonts w:ascii="Times New Roman" w:eastAsia="Times New Roman" w:hAnsi="Times New Roman" w:cs="Times New Roman"/>
                <w:color w:val="000000"/>
                <w:sz w:val="20"/>
                <w:szCs w:val="20"/>
                <w:lang w:val="en-GB" w:eastAsia="en-GB"/>
              </w:rPr>
              <w:t>CFI</w:t>
            </w:r>
          </w:p>
        </w:tc>
        <w:tc>
          <w:tcPr>
            <w:tcW w:w="566" w:type="dxa"/>
            <w:tcBorders>
              <w:top w:val="nil"/>
              <w:left w:val="nil"/>
              <w:bottom w:val="single" w:sz="4" w:space="0" w:color="auto"/>
              <w:right w:val="nil"/>
            </w:tcBorders>
            <w:shd w:val="clear" w:color="auto" w:fill="auto"/>
            <w:vAlign w:val="center"/>
            <w:hideMark/>
          </w:tcPr>
          <w:p w14:paraId="6CAF182C" w14:textId="77777777" w:rsidR="0051057D" w:rsidRPr="0051057D" w:rsidRDefault="0051057D" w:rsidP="0051057D">
            <w:pPr>
              <w:spacing w:after="0" w:line="240" w:lineRule="auto"/>
              <w:jc w:val="center"/>
              <w:rPr>
                <w:rFonts w:ascii="Times New Roman" w:eastAsia="Times New Roman" w:hAnsi="Times New Roman" w:cs="Times New Roman"/>
                <w:color w:val="000000"/>
                <w:sz w:val="20"/>
                <w:szCs w:val="20"/>
                <w:lang w:val="en-GB" w:eastAsia="en-GB"/>
              </w:rPr>
            </w:pPr>
            <w:r w:rsidRPr="0051057D">
              <w:rPr>
                <w:rFonts w:ascii="Times New Roman" w:eastAsia="Times New Roman" w:hAnsi="Times New Roman" w:cs="Times New Roman"/>
                <w:color w:val="000000"/>
                <w:sz w:val="20"/>
                <w:szCs w:val="20"/>
                <w:lang w:val="en-GB" w:eastAsia="en-GB"/>
              </w:rPr>
              <w:t>TLI</w:t>
            </w:r>
          </w:p>
        </w:tc>
        <w:tc>
          <w:tcPr>
            <w:tcW w:w="566" w:type="dxa"/>
            <w:tcBorders>
              <w:top w:val="nil"/>
              <w:left w:val="nil"/>
              <w:bottom w:val="single" w:sz="4" w:space="0" w:color="auto"/>
              <w:right w:val="nil"/>
            </w:tcBorders>
            <w:shd w:val="clear" w:color="auto" w:fill="auto"/>
            <w:vAlign w:val="center"/>
            <w:hideMark/>
          </w:tcPr>
          <w:p w14:paraId="143F3032" w14:textId="77777777" w:rsidR="0051057D" w:rsidRPr="0051057D" w:rsidRDefault="0051057D" w:rsidP="0051057D">
            <w:pPr>
              <w:spacing w:after="0" w:line="240" w:lineRule="auto"/>
              <w:jc w:val="center"/>
              <w:rPr>
                <w:rFonts w:ascii="Times New Roman" w:eastAsia="Times New Roman" w:hAnsi="Times New Roman" w:cs="Times New Roman"/>
                <w:color w:val="000000"/>
                <w:sz w:val="20"/>
                <w:szCs w:val="20"/>
                <w:lang w:val="en-GB" w:eastAsia="en-GB"/>
              </w:rPr>
            </w:pPr>
            <w:r w:rsidRPr="0051057D">
              <w:rPr>
                <w:rFonts w:ascii="Times New Roman" w:eastAsia="Times New Roman" w:hAnsi="Times New Roman" w:cs="Times New Roman"/>
                <w:color w:val="000000"/>
                <w:sz w:val="20"/>
                <w:szCs w:val="20"/>
                <w:lang w:val="en-GB" w:eastAsia="en-GB"/>
              </w:rPr>
              <w:t>GFI</w:t>
            </w:r>
          </w:p>
        </w:tc>
        <w:tc>
          <w:tcPr>
            <w:tcW w:w="709" w:type="dxa"/>
            <w:tcBorders>
              <w:top w:val="nil"/>
              <w:left w:val="nil"/>
              <w:bottom w:val="single" w:sz="4" w:space="0" w:color="auto"/>
              <w:right w:val="nil"/>
            </w:tcBorders>
            <w:shd w:val="clear" w:color="auto" w:fill="auto"/>
            <w:vAlign w:val="center"/>
            <w:hideMark/>
          </w:tcPr>
          <w:p w14:paraId="5728AA55" w14:textId="77777777" w:rsidR="0051057D" w:rsidRPr="0051057D" w:rsidRDefault="0051057D" w:rsidP="0051057D">
            <w:pPr>
              <w:spacing w:after="0" w:line="240" w:lineRule="auto"/>
              <w:jc w:val="center"/>
              <w:rPr>
                <w:rFonts w:ascii="Times New Roman" w:eastAsia="Times New Roman" w:hAnsi="Times New Roman" w:cs="Times New Roman"/>
                <w:color w:val="000000"/>
                <w:sz w:val="20"/>
                <w:szCs w:val="20"/>
                <w:lang w:val="en-GB" w:eastAsia="en-GB"/>
              </w:rPr>
            </w:pPr>
            <w:r w:rsidRPr="0051057D">
              <w:rPr>
                <w:rFonts w:ascii="Times New Roman" w:eastAsia="Times New Roman" w:hAnsi="Times New Roman" w:cs="Times New Roman"/>
                <w:color w:val="000000"/>
                <w:sz w:val="20"/>
                <w:szCs w:val="20"/>
                <w:lang w:val="en-GB" w:eastAsia="en-GB"/>
              </w:rPr>
              <w:t>AGFI</w:t>
            </w:r>
          </w:p>
        </w:tc>
      </w:tr>
      <w:tr w:rsidR="0051057D" w:rsidRPr="0051057D" w14:paraId="203A5DC9" w14:textId="77777777" w:rsidTr="00351077">
        <w:trPr>
          <w:trHeight w:val="528"/>
          <w:jc w:val="center"/>
        </w:trPr>
        <w:tc>
          <w:tcPr>
            <w:tcW w:w="1560" w:type="dxa"/>
            <w:tcBorders>
              <w:top w:val="nil"/>
              <w:left w:val="nil"/>
              <w:bottom w:val="single" w:sz="4" w:space="0" w:color="auto"/>
              <w:right w:val="nil"/>
            </w:tcBorders>
            <w:shd w:val="clear" w:color="auto" w:fill="auto"/>
            <w:vAlign w:val="center"/>
            <w:hideMark/>
          </w:tcPr>
          <w:p w14:paraId="095585F6" w14:textId="77777777" w:rsidR="0051057D" w:rsidRPr="0051057D" w:rsidRDefault="0051057D" w:rsidP="0051057D">
            <w:pPr>
              <w:spacing w:after="0" w:line="240" w:lineRule="auto"/>
              <w:rPr>
                <w:rFonts w:ascii="Times New Roman" w:eastAsia="Times New Roman" w:hAnsi="Times New Roman" w:cs="Times New Roman"/>
                <w:color w:val="000000"/>
                <w:sz w:val="20"/>
                <w:szCs w:val="20"/>
                <w:lang w:val="en-GB" w:eastAsia="en-GB"/>
              </w:rPr>
            </w:pPr>
            <w:r w:rsidRPr="0051057D">
              <w:rPr>
                <w:rFonts w:ascii="Times New Roman" w:eastAsia="Times New Roman" w:hAnsi="Times New Roman" w:cs="Times New Roman"/>
                <w:color w:val="000000"/>
                <w:sz w:val="20"/>
                <w:szCs w:val="20"/>
                <w:lang w:val="en-GB" w:eastAsia="en-GB"/>
              </w:rPr>
              <w:t>SEM model 1 no outliers</w:t>
            </w:r>
          </w:p>
        </w:tc>
        <w:tc>
          <w:tcPr>
            <w:tcW w:w="1074" w:type="dxa"/>
            <w:tcBorders>
              <w:top w:val="nil"/>
              <w:left w:val="nil"/>
              <w:bottom w:val="single" w:sz="4" w:space="0" w:color="auto"/>
              <w:right w:val="nil"/>
            </w:tcBorders>
            <w:shd w:val="clear" w:color="auto" w:fill="auto"/>
            <w:vAlign w:val="center"/>
            <w:hideMark/>
          </w:tcPr>
          <w:p w14:paraId="3100DB53" w14:textId="77777777" w:rsidR="0051057D" w:rsidRPr="0051057D" w:rsidRDefault="0051057D" w:rsidP="0051057D">
            <w:pPr>
              <w:spacing w:after="0" w:line="240" w:lineRule="auto"/>
              <w:jc w:val="center"/>
              <w:rPr>
                <w:rFonts w:ascii="Times New Roman" w:eastAsia="Times New Roman" w:hAnsi="Times New Roman" w:cs="Times New Roman"/>
                <w:color w:val="000000"/>
                <w:sz w:val="20"/>
                <w:szCs w:val="20"/>
                <w:lang w:val="en-GB" w:eastAsia="en-GB"/>
              </w:rPr>
            </w:pPr>
            <w:r w:rsidRPr="0051057D">
              <w:rPr>
                <w:rFonts w:ascii="Times New Roman" w:eastAsia="Times New Roman" w:hAnsi="Times New Roman" w:cs="Times New Roman"/>
                <w:color w:val="000000"/>
                <w:sz w:val="20"/>
                <w:szCs w:val="20"/>
                <w:lang w:val="en-GB" w:eastAsia="en-GB"/>
              </w:rPr>
              <w:t>2881.462</w:t>
            </w:r>
          </w:p>
        </w:tc>
        <w:tc>
          <w:tcPr>
            <w:tcW w:w="567" w:type="dxa"/>
            <w:tcBorders>
              <w:top w:val="nil"/>
              <w:left w:val="nil"/>
              <w:bottom w:val="single" w:sz="4" w:space="0" w:color="auto"/>
              <w:right w:val="nil"/>
            </w:tcBorders>
            <w:shd w:val="clear" w:color="auto" w:fill="auto"/>
            <w:vAlign w:val="center"/>
            <w:hideMark/>
          </w:tcPr>
          <w:p w14:paraId="08EAD865" w14:textId="77777777" w:rsidR="0051057D" w:rsidRPr="0051057D" w:rsidRDefault="0051057D" w:rsidP="0051057D">
            <w:pPr>
              <w:spacing w:after="0" w:line="240" w:lineRule="auto"/>
              <w:jc w:val="center"/>
              <w:rPr>
                <w:rFonts w:ascii="Times New Roman" w:eastAsia="Times New Roman" w:hAnsi="Times New Roman" w:cs="Times New Roman"/>
                <w:color w:val="000000"/>
                <w:sz w:val="20"/>
                <w:szCs w:val="20"/>
                <w:lang w:val="en-GB" w:eastAsia="en-GB"/>
              </w:rPr>
            </w:pPr>
            <w:r w:rsidRPr="0051057D">
              <w:rPr>
                <w:rFonts w:ascii="Times New Roman" w:eastAsia="Times New Roman" w:hAnsi="Times New Roman" w:cs="Times New Roman"/>
                <w:color w:val="000000"/>
                <w:sz w:val="20"/>
                <w:szCs w:val="20"/>
                <w:lang w:val="en-GB" w:eastAsia="en-GB"/>
              </w:rPr>
              <w:t>390</w:t>
            </w:r>
          </w:p>
        </w:tc>
        <w:tc>
          <w:tcPr>
            <w:tcW w:w="907" w:type="dxa"/>
            <w:tcBorders>
              <w:top w:val="nil"/>
              <w:left w:val="nil"/>
              <w:bottom w:val="single" w:sz="4" w:space="0" w:color="auto"/>
              <w:right w:val="nil"/>
            </w:tcBorders>
            <w:shd w:val="clear" w:color="auto" w:fill="auto"/>
            <w:vAlign w:val="center"/>
            <w:hideMark/>
          </w:tcPr>
          <w:p w14:paraId="347C5AFB" w14:textId="77777777" w:rsidR="0051057D" w:rsidRPr="0051057D" w:rsidRDefault="0051057D" w:rsidP="0051057D">
            <w:pPr>
              <w:spacing w:after="0" w:line="240" w:lineRule="auto"/>
              <w:jc w:val="center"/>
              <w:rPr>
                <w:rFonts w:ascii="Times New Roman" w:eastAsia="Times New Roman" w:hAnsi="Times New Roman" w:cs="Times New Roman"/>
                <w:color w:val="000000"/>
                <w:sz w:val="20"/>
                <w:szCs w:val="20"/>
                <w:lang w:val="en-GB" w:eastAsia="en-GB"/>
              </w:rPr>
            </w:pPr>
            <w:r w:rsidRPr="0051057D">
              <w:rPr>
                <w:rFonts w:ascii="Times New Roman" w:eastAsia="Times New Roman" w:hAnsi="Times New Roman" w:cs="Times New Roman"/>
                <w:color w:val="000000"/>
                <w:sz w:val="20"/>
                <w:szCs w:val="20"/>
                <w:lang w:val="en-GB" w:eastAsia="en-GB"/>
              </w:rPr>
              <w:t>0.06</w:t>
            </w:r>
          </w:p>
        </w:tc>
        <w:tc>
          <w:tcPr>
            <w:tcW w:w="1219" w:type="dxa"/>
            <w:tcBorders>
              <w:top w:val="single" w:sz="4" w:space="0" w:color="auto"/>
              <w:left w:val="nil"/>
              <w:bottom w:val="single" w:sz="4" w:space="0" w:color="auto"/>
              <w:right w:val="nil"/>
            </w:tcBorders>
            <w:shd w:val="clear" w:color="auto" w:fill="auto"/>
            <w:noWrap/>
            <w:vAlign w:val="center"/>
            <w:hideMark/>
          </w:tcPr>
          <w:p w14:paraId="21BB232E" w14:textId="77777777" w:rsidR="0051057D" w:rsidRPr="0051057D" w:rsidRDefault="0051057D" w:rsidP="0051057D">
            <w:pPr>
              <w:spacing w:after="0" w:line="240" w:lineRule="auto"/>
              <w:jc w:val="center"/>
              <w:rPr>
                <w:rFonts w:ascii="Times New Roman" w:eastAsia="Times New Roman" w:hAnsi="Times New Roman" w:cs="Times New Roman"/>
                <w:color w:val="000000"/>
                <w:sz w:val="20"/>
                <w:szCs w:val="20"/>
                <w:lang w:val="en-GB" w:eastAsia="en-GB"/>
              </w:rPr>
            </w:pPr>
            <w:r w:rsidRPr="0051057D">
              <w:rPr>
                <w:rFonts w:ascii="Times New Roman" w:eastAsia="Times New Roman" w:hAnsi="Times New Roman" w:cs="Times New Roman"/>
                <w:color w:val="000000"/>
                <w:sz w:val="20"/>
                <w:szCs w:val="20"/>
                <w:lang w:val="en-GB" w:eastAsia="en-GB"/>
              </w:rPr>
              <w:t>0.053-0.057</w:t>
            </w:r>
          </w:p>
        </w:tc>
        <w:tc>
          <w:tcPr>
            <w:tcW w:w="772" w:type="dxa"/>
            <w:tcBorders>
              <w:top w:val="single" w:sz="4" w:space="0" w:color="auto"/>
              <w:left w:val="nil"/>
              <w:bottom w:val="single" w:sz="4" w:space="0" w:color="auto"/>
              <w:right w:val="nil"/>
            </w:tcBorders>
            <w:shd w:val="clear" w:color="auto" w:fill="auto"/>
            <w:vAlign w:val="center"/>
            <w:hideMark/>
          </w:tcPr>
          <w:p w14:paraId="234166F1" w14:textId="77777777" w:rsidR="0051057D" w:rsidRPr="0051057D" w:rsidRDefault="0051057D" w:rsidP="0051057D">
            <w:pPr>
              <w:spacing w:after="0" w:line="240" w:lineRule="auto"/>
              <w:jc w:val="center"/>
              <w:rPr>
                <w:rFonts w:ascii="Times New Roman" w:eastAsia="Times New Roman" w:hAnsi="Times New Roman" w:cs="Times New Roman"/>
                <w:color w:val="000000"/>
                <w:sz w:val="20"/>
                <w:szCs w:val="20"/>
                <w:lang w:val="en-GB" w:eastAsia="en-GB"/>
              </w:rPr>
            </w:pPr>
            <w:r w:rsidRPr="0051057D">
              <w:rPr>
                <w:rFonts w:ascii="Times New Roman" w:eastAsia="Times New Roman" w:hAnsi="Times New Roman" w:cs="Times New Roman"/>
                <w:color w:val="000000"/>
                <w:sz w:val="20"/>
                <w:szCs w:val="20"/>
                <w:lang w:val="en-GB" w:eastAsia="en-GB"/>
              </w:rPr>
              <w:t>0.06</w:t>
            </w:r>
          </w:p>
        </w:tc>
        <w:tc>
          <w:tcPr>
            <w:tcW w:w="566" w:type="dxa"/>
            <w:tcBorders>
              <w:top w:val="nil"/>
              <w:left w:val="nil"/>
              <w:bottom w:val="single" w:sz="4" w:space="0" w:color="auto"/>
              <w:right w:val="nil"/>
            </w:tcBorders>
            <w:shd w:val="clear" w:color="auto" w:fill="auto"/>
            <w:vAlign w:val="center"/>
            <w:hideMark/>
          </w:tcPr>
          <w:p w14:paraId="1F16ED1E" w14:textId="77777777" w:rsidR="0051057D" w:rsidRPr="0051057D" w:rsidRDefault="0051057D" w:rsidP="0051057D">
            <w:pPr>
              <w:spacing w:after="0" w:line="240" w:lineRule="auto"/>
              <w:jc w:val="center"/>
              <w:rPr>
                <w:rFonts w:ascii="Times New Roman" w:eastAsia="Times New Roman" w:hAnsi="Times New Roman" w:cs="Times New Roman"/>
                <w:sz w:val="20"/>
                <w:szCs w:val="20"/>
                <w:lang w:val="en-GB" w:eastAsia="en-GB"/>
              </w:rPr>
            </w:pPr>
            <w:r w:rsidRPr="0051057D">
              <w:rPr>
                <w:rFonts w:ascii="Times New Roman" w:eastAsia="Times New Roman" w:hAnsi="Times New Roman" w:cs="Times New Roman"/>
                <w:sz w:val="20"/>
                <w:szCs w:val="20"/>
                <w:lang w:val="en-GB" w:eastAsia="en-GB"/>
              </w:rPr>
              <w:t>0.86</w:t>
            </w:r>
          </w:p>
        </w:tc>
        <w:tc>
          <w:tcPr>
            <w:tcW w:w="566" w:type="dxa"/>
            <w:tcBorders>
              <w:top w:val="nil"/>
              <w:left w:val="nil"/>
              <w:bottom w:val="single" w:sz="4" w:space="0" w:color="auto"/>
              <w:right w:val="nil"/>
            </w:tcBorders>
            <w:shd w:val="clear" w:color="auto" w:fill="auto"/>
            <w:noWrap/>
            <w:vAlign w:val="center"/>
            <w:hideMark/>
          </w:tcPr>
          <w:p w14:paraId="4D9348E7" w14:textId="77777777" w:rsidR="0051057D" w:rsidRPr="0051057D" w:rsidRDefault="0051057D" w:rsidP="0051057D">
            <w:pPr>
              <w:spacing w:after="0" w:line="240" w:lineRule="auto"/>
              <w:jc w:val="center"/>
              <w:rPr>
                <w:rFonts w:ascii="Times New Roman" w:eastAsia="Times New Roman" w:hAnsi="Times New Roman" w:cs="Times New Roman"/>
                <w:sz w:val="20"/>
                <w:szCs w:val="20"/>
                <w:lang w:val="en-GB" w:eastAsia="en-GB"/>
              </w:rPr>
            </w:pPr>
            <w:r w:rsidRPr="0051057D">
              <w:rPr>
                <w:rFonts w:ascii="Times New Roman" w:eastAsia="Times New Roman" w:hAnsi="Times New Roman" w:cs="Times New Roman"/>
                <w:sz w:val="20"/>
                <w:szCs w:val="20"/>
                <w:lang w:val="en-GB" w:eastAsia="en-GB"/>
              </w:rPr>
              <w:t>0.85</w:t>
            </w:r>
          </w:p>
        </w:tc>
        <w:tc>
          <w:tcPr>
            <w:tcW w:w="566" w:type="dxa"/>
            <w:tcBorders>
              <w:top w:val="nil"/>
              <w:left w:val="nil"/>
              <w:bottom w:val="single" w:sz="4" w:space="0" w:color="auto"/>
              <w:right w:val="nil"/>
            </w:tcBorders>
            <w:shd w:val="clear" w:color="auto" w:fill="auto"/>
            <w:noWrap/>
            <w:vAlign w:val="center"/>
            <w:hideMark/>
          </w:tcPr>
          <w:p w14:paraId="266097D1" w14:textId="77777777" w:rsidR="0051057D" w:rsidRPr="0051057D" w:rsidRDefault="0051057D" w:rsidP="0051057D">
            <w:pPr>
              <w:spacing w:after="0" w:line="240" w:lineRule="auto"/>
              <w:jc w:val="center"/>
              <w:rPr>
                <w:rFonts w:ascii="Times New Roman" w:eastAsia="Times New Roman" w:hAnsi="Times New Roman" w:cs="Times New Roman"/>
                <w:color w:val="000000"/>
                <w:sz w:val="20"/>
                <w:szCs w:val="20"/>
                <w:lang w:val="en-GB" w:eastAsia="en-GB"/>
              </w:rPr>
            </w:pPr>
            <w:r w:rsidRPr="0051057D">
              <w:rPr>
                <w:rFonts w:ascii="Times New Roman" w:eastAsia="Times New Roman" w:hAnsi="Times New Roman" w:cs="Times New Roman"/>
                <w:color w:val="000000"/>
                <w:sz w:val="20"/>
                <w:szCs w:val="20"/>
                <w:lang w:val="en-GB" w:eastAsia="en-GB"/>
              </w:rPr>
              <w:t>0.91</w:t>
            </w:r>
          </w:p>
        </w:tc>
        <w:tc>
          <w:tcPr>
            <w:tcW w:w="709" w:type="dxa"/>
            <w:tcBorders>
              <w:top w:val="nil"/>
              <w:left w:val="nil"/>
              <w:bottom w:val="single" w:sz="4" w:space="0" w:color="auto"/>
              <w:right w:val="nil"/>
            </w:tcBorders>
            <w:shd w:val="clear" w:color="auto" w:fill="auto"/>
            <w:noWrap/>
            <w:vAlign w:val="center"/>
            <w:hideMark/>
          </w:tcPr>
          <w:p w14:paraId="62ACF4DB" w14:textId="77777777" w:rsidR="0051057D" w:rsidRPr="0051057D" w:rsidRDefault="0051057D" w:rsidP="0051057D">
            <w:pPr>
              <w:spacing w:after="0" w:line="240" w:lineRule="auto"/>
              <w:jc w:val="center"/>
              <w:rPr>
                <w:rFonts w:ascii="Times New Roman" w:eastAsia="Times New Roman" w:hAnsi="Times New Roman" w:cs="Times New Roman"/>
                <w:color w:val="000000"/>
                <w:sz w:val="20"/>
                <w:szCs w:val="20"/>
                <w:lang w:val="en-GB" w:eastAsia="en-GB"/>
              </w:rPr>
            </w:pPr>
            <w:r w:rsidRPr="0051057D">
              <w:rPr>
                <w:rFonts w:ascii="Times New Roman" w:eastAsia="Times New Roman" w:hAnsi="Times New Roman" w:cs="Times New Roman"/>
                <w:color w:val="000000"/>
                <w:sz w:val="20"/>
                <w:szCs w:val="20"/>
                <w:lang w:val="en-GB" w:eastAsia="en-GB"/>
              </w:rPr>
              <w:t>0.89</w:t>
            </w:r>
          </w:p>
        </w:tc>
      </w:tr>
      <w:bookmarkEnd w:id="19"/>
    </w:tbl>
    <w:p w14:paraId="526DE81B" w14:textId="77777777" w:rsidR="0051057D" w:rsidRDefault="0051057D" w:rsidP="00B725F4">
      <w:pPr>
        <w:jc w:val="center"/>
        <w:rPr>
          <w:rFonts w:ascii="Times New Roman" w:hAnsi="Times New Roman" w:cs="Times New Roman"/>
          <w:b/>
          <w:lang w:val="en-GB"/>
        </w:rPr>
      </w:pPr>
    </w:p>
    <w:tbl>
      <w:tblPr>
        <w:tblW w:w="9960" w:type="dxa"/>
        <w:jc w:val="center"/>
        <w:tblLook w:val="04A0" w:firstRow="1" w:lastRow="0" w:firstColumn="1" w:lastColumn="0" w:noHBand="0" w:noVBand="1"/>
      </w:tblPr>
      <w:tblGrid>
        <w:gridCol w:w="1580"/>
        <w:gridCol w:w="1480"/>
        <w:gridCol w:w="1220"/>
        <w:gridCol w:w="1180"/>
        <w:gridCol w:w="1180"/>
        <w:gridCol w:w="1280"/>
        <w:gridCol w:w="1020"/>
        <w:gridCol w:w="1020"/>
      </w:tblGrid>
      <w:tr w:rsidR="00902C81" w:rsidRPr="006570B0" w14:paraId="4FC06113" w14:textId="77777777" w:rsidTr="00902C81">
        <w:trPr>
          <w:trHeight w:val="288"/>
          <w:jc w:val="center"/>
        </w:trPr>
        <w:tc>
          <w:tcPr>
            <w:tcW w:w="9960" w:type="dxa"/>
            <w:gridSpan w:val="8"/>
            <w:tcBorders>
              <w:top w:val="single" w:sz="4" w:space="0" w:color="auto"/>
              <w:left w:val="nil"/>
              <w:bottom w:val="single" w:sz="4" w:space="0" w:color="auto"/>
              <w:right w:val="nil"/>
            </w:tcBorders>
            <w:shd w:val="clear" w:color="auto" w:fill="auto"/>
            <w:noWrap/>
            <w:vAlign w:val="center"/>
            <w:hideMark/>
          </w:tcPr>
          <w:p w14:paraId="0E46DE07"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Table B4. Loadings of the latent variables in the SEM model 1 with no outliers.</w:t>
            </w:r>
          </w:p>
        </w:tc>
      </w:tr>
      <w:tr w:rsidR="00902C81" w:rsidRPr="00902C81" w14:paraId="36EBC6C9" w14:textId="77777777" w:rsidTr="00902C81">
        <w:trPr>
          <w:trHeight w:val="288"/>
          <w:jc w:val="center"/>
        </w:trPr>
        <w:tc>
          <w:tcPr>
            <w:tcW w:w="3060" w:type="dxa"/>
            <w:gridSpan w:val="2"/>
            <w:tcBorders>
              <w:top w:val="single" w:sz="4" w:space="0" w:color="auto"/>
              <w:left w:val="nil"/>
              <w:bottom w:val="single" w:sz="4" w:space="0" w:color="auto"/>
              <w:right w:val="nil"/>
            </w:tcBorders>
            <w:shd w:val="clear" w:color="auto" w:fill="auto"/>
            <w:noWrap/>
            <w:vAlign w:val="center"/>
            <w:hideMark/>
          </w:tcPr>
          <w:p w14:paraId="2258E807"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A. Estimates of loadings</w:t>
            </w:r>
          </w:p>
        </w:tc>
        <w:tc>
          <w:tcPr>
            <w:tcW w:w="1220" w:type="dxa"/>
            <w:tcBorders>
              <w:top w:val="nil"/>
              <w:left w:val="nil"/>
              <w:bottom w:val="single" w:sz="4" w:space="0" w:color="auto"/>
              <w:right w:val="nil"/>
            </w:tcBorders>
            <w:shd w:val="clear" w:color="auto" w:fill="auto"/>
            <w:vAlign w:val="center"/>
            <w:hideMark/>
          </w:tcPr>
          <w:p w14:paraId="47CA0B0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 </w:t>
            </w:r>
          </w:p>
        </w:tc>
        <w:tc>
          <w:tcPr>
            <w:tcW w:w="1180" w:type="dxa"/>
            <w:tcBorders>
              <w:top w:val="nil"/>
              <w:left w:val="nil"/>
              <w:bottom w:val="single" w:sz="4" w:space="0" w:color="auto"/>
              <w:right w:val="nil"/>
            </w:tcBorders>
            <w:shd w:val="clear" w:color="auto" w:fill="auto"/>
            <w:vAlign w:val="center"/>
            <w:hideMark/>
          </w:tcPr>
          <w:p w14:paraId="2D15745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 </w:t>
            </w:r>
          </w:p>
        </w:tc>
        <w:tc>
          <w:tcPr>
            <w:tcW w:w="1180" w:type="dxa"/>
            <w:tcBorders>
              <w:top w:val="nil"/>
              <w:left w:val="nil"/>
              <w:bottom w:val="single" w:sz="4" w:space="0" w:color="auto"/>
              <w:right w:val="nil"/>
            </w:tcBorders>
            <w:shd w:val="clear" w:color="auto" w:fill="auto"/>
            <w:vAlign w:val="center"/>
            <w:hideMark/>
          </w:tcPr>
          <w:p w14:paraId="2B1C156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 </w:t>
            </w:r>
          </w:p>
        </w:tc>
        <w:tc>
          <w:tcPr>
            <w:tcW w:w="1280" w:type="dxa"/>
            <w:tcBorders>
              <w:top w:val="nil"/>
              <w:left w:val="nil"/>
              <w:bottom w:val="single" w:sz="4" w:space="0" w:color="auto"/>
              <w:right w:val="nil"/>
            </w:tcBorders>
            <w:shd w:val="clear" w:color="auto" w:fill="auto"/>
            <w:vAlign w:val="center"/>
            <w:hideMark/>
          </w:tcPr>
          <w:p w14:paraId="6F6ED3C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 </w:t>
            </w:r>
          </w:p>
        </w:tc>
        <w:tc>
          <w:tcPr>
            <w:tcW w:w="1020" w:type="dxa"/>
            <w:tcBorders>
              <w:top w:val="nil"/>
              <w:left w:val="nil"/>
              <w:bottom w:val="single" w:sz="4" w:space="0" w:color="auto"/>
              <w:right w:val="nil"/>
            </w:tcBorders>
            <w:shd w:val="clear" w:color="auto" w:fill="auto"/>
            <w:vAlign w:val="center"/>
            <w:hideMark/>
          </w:tcPr>
          <w:p w14:paraId="09C0848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 </w:t>
            </w:r>
          </w:p>
        </w:tc>
        <w:tc>
          <w:tcPr>
            <w:tcW w:w="1020" w:type="dxa"/>
            <w:tcBorders>
              <w:top w:val="nil"/>
              <w:left w:val="nil"/>
              <w:bottom w:val="single" w:sz="4" w:space="0" w:color="auto"/>
              <w:right w:val="nil"/>
            </w:tcBorders>
            <w:shd w:val="clear" w:color="auto" w:fill="auto"/>
            <w:vAlign w:val="center"/>
            <w:hideMark/>
          </w:tcPr>
          <w:p w14:paraId="39A981F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 </w:t>
            </w:r>
          </w:p>
        </w:tc>
      </w:tr>
      <w:tr w:rsidR="00902C81" w:rsidRPr="00902C81" w14:paraId="6B9E9B4A" w14:textId="77777777" w:rsidTr="00902C81">
        <w:trPr>
          <w:trHeight w:val="288"/>
          <w:jc w:val="center"/>
        </w:trPr>
        <w:tc>
          <w:tcPr>
            <w:tcW w:w="1580" w:type="dxa"/>
            <w:vMerge w:val="restart"/>
            <w:tcBorders>
              <w:top w:val="nil"/>
              <w:left w:val="nil"/>
              <w:bottom w:val="single" w:sz="4" w:space="0" w:color="000000"/>
              <w:right w:val="nil"/>
            </w:tcBorders>
            <w:shd w:val="clear" w:color="auto" w:fill="auto"/>
            <w:noWrap/>
            <w:vAlign w:val="center"/>
            <w:hideMark/>
          </w:tcPr>
          <w:p w14:paraId="0E35CFA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Latent variables</w:t>
            </w:r>
          </w:p>
        </w:tc>
        <w:tc>
          <w:tcPr>
            <w:tcW w:w="1480" w:type="dxa"/>
            <w:vMerge w:val="restart"/>
            <w:tcBorders>
              <w:top w:val="nil"/>
              <w:left w:val="nil"/>
              <w:bottom w:val="single" w:sz="4" w:space="0" w:color="000000"/>
              <w:right w:val="nil"/>
            </w:tcBorders>
            <w:shd w:val="clear" w:color="auto" w:fill="auto"/>
            <w:vAlign w:val="center"/>
            <w:hideMark/>
          </w:tcPr>
          <w:p w14:paraId="416B3FA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Measurement variables</w:t>
            </w:r>
          </w:p>
        </w:tc>
        <w:tc>
          <w:tcPr>
            <w:tcW w:w="1220" w:type="dxa"/>
            <w:vMerge w:val="restart"/>
            <w:tcBorders>
              <w:top w:val="nil"/>
              <w:left w:val="nil"/>
              <w:bottom w:val="single" w:sz="4" w:space="0" w:color="000000"/>
              <w:right w:val="nil"/>
            </w:tcBorders>
            <w:shd w:val="clear" w:color="auto" w:fill="auto"/>
            <w:noWrap/>
            <w:vAlign w:val="center"/>
            <w:hideMark/>
          </w:tcPr>
          <w:p w14:paraId="4A77018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 xml:space="preserve">Loadings </w:t>
            </w:r>
          </w:p>
        </w:tc>
        <w:tc>
          <w:tcPr>
            <w:tcW w:w="2360" w:type="dxa"/>
            <w:gridSpan w:val="2"/>
            <w:tcBorders>
              <w:top w:val="single" w:sz="4" w:space="0" w:color="auto"/>
              <w:left w:val="nil"/>
              <w:bottom w:val="single" w:sz="4" w:space="0" w:color="auto"/>
              <w:right w:val="nil"/>
            </w:tcBorders>
            <w:shd w:val="clear" w:color="auto" w:fill="auto"/>
            <w:noWrap/>
            <w:vAlign w:val="center"/>
            <w:hideMark/>
          </w:tcPr>
          <w:p w14:paraId="52817F0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95% CI of the loadings</w:t>
            </w:r>
          </w:p>
        </w:tc>
        <w:tc>
          <w:tcPr>
            <w:tcW w:w="1280" w:type="dxa"/>
            <w:vMerge w:val="restart"/>
            <w:tcBorders>
              <w:top w:val="nil"/>
              <w:left w:val="nil"/>
              <w:bottom w:val="single" w:sz="4" w:space="0" w:color="000000"/>
              <w:right w:val="nil"/>
            </w:tcBorders>
            <w:shd w:val="clear" w:color="auto" w:fill="auto"/>
            <w:vAlign w:val="center"/>
            <w:hideMark/>
          </w:tcPr>
          <w:p w14:paraId="4CF37FE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 xml:space="preserve">Standardized estimates </w:t>
            </w:r>
          </w:p>
        </w:tc>
        <w:tc>
          <w:tcPr>
            <w:tcW w:w="1020" w:type="dxa"/>
            <w:vMerge w:val="restart"/>
            <w:tcBorders>
              <w:top w:val="nil"/>
              <w:left w:val="nil"/>
              <w:bottom w:val="single" w:sz="4" w:space="0" w:color="000000"/>
              <w:right w:val="nil"/>
            </w:tcBorders>
            <w:shd w:val="clear" w:color="auto" w:fill="auto"/>
            <w:vAlign w:val="center"/>
            <w:hideMark/>
          </w:tcPr>
          <w:p w14:paraId="347F39A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p-value</w:t>
            </w:r>
          </w:p>
        </w:tc>
        <w:tc>
          <w:tcPr>
            <w:tcW w:w="1020" w:type="dxa"/>
            <w:vMerge w:val="restart"/>
            <w:tcBorders>
              <w:top w:val="nil"/>
              <w:left w:val="nil"/>
              <w:bottom w:val="single" w:sz="4" w:space="0" w:color="000000"/>
              <w:right w:val="nil"/>
            </w:tcBorders>
            <w:shd w:val="clear" w:color="auto" w:fill="auto"/>
            <w:vAlign w:val="center"/>
            <w:hideMark/>
          </w:tcPr>
          <w:p w14:paraId="0FD4A3D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SMC</w:t>
            </w:r>
          </w:p>
        </w:tc>
      </w:tr>
      <w:tr w:rsidR="00902C81" w:rsidRPr="00902C81" w14:paraId="2B441E3E" w14:textId="77777777" w:rsidTr="00902C81">
        <w:trPr>
          <w:trHeight w:val="288"/>
          <w:jc w:val="center"/>
        </w:trPr>
        <w:tc>
          <w:tcPr>
            <w:tcW w:w="1580" w:type="dxa"/>
            <w:vMerge/>
            <w:tcBorders>
              <w:top w:val="nil"/>
              <w:left w:val="nil"/>
              <w:bottom w:val="single" w:sz="4" w:space="0" w:color="000000"/>
              <w:right w:val="nil"/>
            </w:tcBorders>
            <w:vAlign w:val="center"/>
            <w:hideMark/>
          </w:tcPr>
          <w:p w14:paraId="3EB84F75"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480" w:type="dxa"/>
            <w:vMerge/>
            <w:tcBorders>
              <w:top w:val="nil"/>
              <w:left w:val="nil"/>
              <w:bottom w:val="single" w:sz="4" w:space="0" w:color="000000"/>
              <w:right w:val="nil"/>
            </w:tcBorders>
            <w:vAlign w:val="center"/>
            <w:hideMark/>
          </w:tcPr>
          <w:p w14:paraId="3FCD12CC"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220" w:type="dxa"/>
            <w:vMerge/>
            <w:tcBorders>
              <w:top w:val="nil"/>
              <w:left w:val="nil"/>
              <w:bottom w:val="single" w:sz="4" w:space="0" w:color="000000"/>
              <w:right w:val="nil"/>
            </w:tcBorders>
            <w:vAlign w:val="center"/>
            <w:hideMark/>
          </w:tcPr>
          <w:p w14:paraId="3956E70A"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180" w:type="dxa"/>
            <w:tcBorders>
              <w:top w:val="nil"/>
              <w:left w:val="nil"/>
              <w:bottom w:val="single" w:sz="4" w:space="0" w:color="auto"/>
              <w:right w:val="nil"/>
            </w:tcBorders>
            <w:shd w:val="clear" w:color="auto" w:fill="auto"/>
            <w:vAlign w:val="center"/>
            <w:hideMark/>
          </w:tcPr>
          <w:p w14:paraId="55EA36A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Lower</w:t>
            </w:r>
          </w:p>
        </w:tc>
        <w:tc>
          <w:tcPr>
            <w:tcW w:w="1180" w:type="dxa"/>
            <w:tcBorders>
              <w:top w:val="nil"/>
              <w:left w:val="nil"/>
              <w:bottom w:val="single" w:sz="4" w:space="0" w:color="auto"/>
              <w:right w:val="nil"/>
            </w:tcBorders>
            <w:shd w:val="clear" w:color="auto" w:fill="auto"/>
            <w:vAlign w:val="center"/>
            <w:hideMark/>
          </w:tcPr>
          <w:p w14:paraId="1540BF6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Upper</w:t>
            </w:r>
          </w:p>
        </w:tc>
        <w:tc>
          <w:tcPr>
            <w:tcW w:w="1280" w:type="dxa"/>
            <w:vMerge/>
            <w:tcBorders>
              <w:top w:val="nil"/>
              <w:left w:val="nil"/>
              <w:bottom w:val="single" w:sz="4" w:space="0" w:color="000000"/>
              <w:right w:val="nil"/>
            </w:tcBorders>
            <w:vAlign w:val="center"/>
            <w:hideMark/>
          </w:tcPr>
          <w:p w14:paraId="6FFC88FE"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020" w:type="dxa"/>
            <w:vMerge/>
            <w:tcBorders>
              <w:top w:val="nil"/>
              <w:left w:val="nil"/>
              <w:bottom w:val="single" w:sz="4" w:space="0" w:color="000000"/>
              <w:right w:val="nil"/>
            </w:tcBorders>
            <w:vAlign w:val="center"/>
            <w:hideMark/>
          </w:tcPr>
          <w:p w14:paraId="462074A8"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020" w:type="dxa"/>
            <w:vMerge/>
            <w:tcBorders>
              <w:top w:val="nil"/>
              <w:left w:val="nil"/>
              <w:bottom w:val="single" w:sz="4" w:space="0" w:color="000000"/>
              <w:right w:val="nil"/>
            </w:tcBorders>
            <w:vAlign w:val="center"/>
            <w:hideMark/>
          </w:tcPr>
          <w:p w14:paraId="66281896"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r>
      <w:tr w:rsidR="00902C81" w:rsidRPr="00902C81" w14:paraId="6445B7CD"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6F48EBA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Science Rejection</w:t>
            </w:r>
          </w:p>
        </w:tc>
        <w:tc>
          <w:tcPr>
            <w:tcW w:w="1480" w:type="dxa"/>
            <w:tcBorders>
              <w:top w:val="nil"/>
              <w:left w:val="nil"/>
              <w:bottom w:val="nil"/>
              <w:right w:val="nil"/>
            </w:tcBorders>
            <w:shd w:val="clear" w:color="auto" w:fill="auto"/>
            <w:vAlign w:val="center"/>
            <w:hideMark/>
          </w:tcPr>
          <w:p w14:paraId="5B84D87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SR1</w:t>
            </w:r>
          </w:p>
        </w:tc>
        <w:tc>
          <w:tcPr>
            <w:tcW w:w="1220" w:type="dxa"/>
            <w:tcBorders>
              <w:top w:val="nil"/>
              <w:left w:val="nil"/>
              <w:bottom w:val="nil"/>
              <w:right w:val="nil"/>
            </w:tcBorders>
            <w:shd w:val="clear" w:color="auto" w:fill="auto"/>
            <w:noWrap/>
            <w:vAlign w:val="center"/>
            <w:hideMark/>
          </w:tcPr>
          <w:p w14:paraId="1271C1B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w:t>
            </w:r>
          </w:p>
        </w:tc>
        <w:tc>
          <w:tcPr>
            <w:tcW w:w="1180" w:type="dxa"/>
            <w:tcBorders>
              <w:top w:val="nil"/>
              <w:left w:val="nil"/>
              <w:bottom w:val="nil"/>
              <w:right w:val="nil"/>
            </w:tcBorders>
            <w:shd w:val="clear" w:color="auto" w:fill="auto"/>
            <w:noWrap/>
            <w:vAlign w:val="center"/>
            <w:hideMark/>
          </w:tcPr>
          <w:p w14:paraId="3121A44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w:t>
            </w:r>
          </w:p>
        </w:tc>
        <w:tc>
          <w:tcPr>
            <w:tcW w:w="1180" w:type="dxa"/>
            <w:tcBorders>
              <w:top w:val="nil"/>
              <w:left w:val="nil"/>
              <w:bottom w:val="nil"/>
              <w:right w:val="nil"/>
            </w:tcBorders>
            <w:shd w:val="clear" w:color="auto" w:fill="auto"/>
            <w:noWrap/>
            <w:vAlign w:val="center"/>
            <w:hideMark/>
          </w:tcPr>
          <w:p w14:paraId="72A8425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w:t>
            </w:r>
          </w:p>
        </w:tc>
        <w:tc>
          <w:tcPr>
            <w:tcW w:w="1280" w:type="dxa"/>
            <w:tcBorders>
              <w:top w:val="nil"/>
              <w:left w:val="nil"/>
              <w:bottom w:val="nil"/>
              <w:right w:val="nil"/>
            </w:tcBorders>
            <w:shd w:val="clear" w:color="auto" w:fill="auto"/>
            <w:vAlign w:val="center"/>
            <w:hideMark/>
          </w:tcPr>
          <w:p w14:paraId="3C05B17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0.67</w:t>
            </w:r>
          </w:p>
        </w:tc>
        <w:tc>
          <w:tcPr>
            <w:tcW w:w="1020" w:type="dxa"/>
            <w:tcBorders>
              <w:top w:val="nil"/>
              <w:left w:val="nil"/>
              <w:bottom w:val="nil"/>
              <w:right w:val="nil"/>
            </w:tcBorders>
            <w:shd w:val="clear" w:color="auto" w:fill="auto"/>
            <w:vAlign w:val="center"/>
            <w:hideMark/>
          </w:tcPr>
          <w:p w14:paraId="4175DC0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ꟷ</w:t>
            </w:r>
          </w:p>
        </w:tc>
        <w:tc>
          <w:tcPr>
            <w:tcW w:w="1020" w:type="dxa"/>
            <w:tcBorders>
              <w:top w:val="nil"/>
              <w:left w:val="nil"/>
              <w:bottom w:val="nil"/>
              <w:right w:val="nil"/>
            </w:tcBorders>
            <w:shd w:val="clear" w:color="auto" w:fill="auto"/>
            <w:vAlign w:val="center"/>
            <w:hideMark/>
          </w:tcPr>
          <w:p w14:paraId="6185C79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0.45</w:t>
            </w:r>
          </w:p>
        </w:tc>
      </w:tr>
      <w:tr w:rsidR="00902C81" w:rsidRPr="00902C81" w14:paraId="0F7EABBD"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61A9212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306A457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SR2</w:t>
            </w:r>
          </w:p>
        </w:tc>
        <w:tc>
          <w:tcPr>
            <w:tcW w:w="1220" w:type="dxa"/>
            <w:tcBorders>
              <w:top w:val="nil"/>
              <w:left w:val="nil"/>
              <w:bottom w:val="nil"/>
              <w:right w:val="nil"/>
            </w:tcBorders>
            <w:shd w:val="clear" w:color="auto" w:fill="auto"/>
            <w:noWrap/>
            <w:vAlign w:val="center"/>
            <w:hideMark/>
          </w:tcPr>
          <w:p w14:paraId="77F7ADB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1.18</w:t>
            </w:r>
          </w:p>
        </w:tc>
        <w:tc>
          <w:tcPr>
            <w:tcW w:w="1180" w:type="dxa"/>
            <w:tcBorders>
              <w:top w:val="nil"/>
              <w:left w:val="nil"/>
              <w:bottom w:val="nil"/>
              <w:right w:val="nil"/>
            </w:tcBorders>
            <w:shd w:val="clear" w:color="auto" w:fill="auto"/>
            <w:vAlign w:val="center"/>
            <w:hideMark/>
          </w:tcPr>
          <w:p w14:paraId="73D003E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1.08</w:t>
            </w:r>
          </w:p>
        </w:tc>
        <w:tc>
          <w:tcPr>
            <w:tcW w:w="1180" w:type="dxa"/>
            <w:tcBorders>
              <w:top w:val="nil"/>
              <w:left w:val="nil"/>
              <w:bottom w:val="nil"/>
              <w:right w:val="nil"/>
            </w:tcBorders>
            <w:shd w:val="clear" w:color="auto" w:fill="auto"/>
            <w:vAlign w:val="center"/>
            <w:hideMark/>
          </w:tcPr>
          <w:p w14:paraId="0E324DD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1.29</w:t>
            </w:r>
          </w:p>
        </w:tc>
        <w:tc>
          <w:tcPr>
            <w:tcW w:w="1280" w:type="dxa"/>
            <w:tcBorders>
              <w:top w:val="nil"/>
              <w:left w:val="nil"/>
              <w:bottom w:val="nil"/>
              <w:right w:val="nil"/>
            </w:tcBorders>
            <w:shd w:val="clear" w:color="auto" w:fill="auto"/>
            <w:vAlign w:val="center"/>
            <w:hideMark/>
          </w:tcPr>
          <w:p w14:paraId="3AE22A3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0.68</w:t>
            </w:r>
          </w:p>
        </w:tc>
        <w:tc>
          <w:tcPr>
            <w:tcW w:w="1020" w:type="dxa"/>
            <w:tcBorders>
              <w:top w:val="nil"/>
              <w:left w:val="nil"/>
              <w:bottom w:val="nil"/>
              <w:right w:val="nil"/>
            </w:tcBorders>
            <w:shd w:val="clear" w:color="auto" w:fill="auto"/>
            <w:vAlign w:val="center"/>
            <w:hideMark/>
          </w:tcPr>
          <w:p w14:paraId="117A87C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24B6AFB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0.46</w:t>
            </w:r>
          </w:p>
        </w:tc>
      </w:tr>
      <w:tr w:rsidR="00902C81" w:rsidRPr="00902C81" w14:paraId="73C83C2F"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098F190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51BED65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SR3</w:t>
            </w:r>
          </w:p>
        </w:tc>
        <w:tc>
          <w:tcPr>
            <w:tcW w:w="1220" w:type="dxa"/>
            <w:tcBorders>
              <w:top w:val="nil"/>
              <w:left w:val="nil"/>
              <w:bottom w:val="nil"/>
              <w:right w:val="nil"/>
            </w:tcBorders>
            <w:shd w:val="clear" w:color="auto" w:fill="auto"/>
            <w:noWrap/>
            <w:vAlign w:val="center"/>
            <w:hideMark/>
          </w:tcPr>
          <w:p w14:paraId="21318A1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1.26</w:t>
            </w:r>
          </w:p>
        </w:tc>
        <w:tc>
          <w:tcPr>
            <w:tcW w:w="1180" w:type="dxa"/>
            <w:tcBorders>
              <w:top w:val="nil"/>
              <w:left w:val="nil"/>
              <w:bottom w:val="nil"/>
              <w:right w:val="nil"/>
            </w:tcBorders>
            <w:shd w:val="clear" w:color="auto" w:fill="auto"/>
            <w:vAlign w:val="center"/>
            <w:hideMark/>
          </w:tcPr>
          <w:p w14:paraId="048A8C7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1.16</w:t>
            </w:r>
          </w:p>
        </w:tc>
        <w:tc>
          <w:tcPr>
            <w:tcW w:w="1180" w:type="dxa"/>
            <w:tcBorders>
              <w:top w:val="nil"/>
              <w:left w:val="nil"/>
              <w:bottom w:val="nil"/>
              <w:right w:val="nil"/>
            </w:tcBorders>
            <w:shd w:val="clear" w:color="auto" w:fill="auto"/>
            <w:vAlign w:val="center"/>
            <w:hideMark/>
          </w:tcPr>
          <w:p w14:paraId="523A6B7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1.38</w:t>
            </w:r>
          </w:p>
        </w:tc>
        <w:tc>
          <w:tcPr>
            <w:tcW w:w="1280" w:type="dxa"/>
            <w:tcBorders>
              <w:top w:val="nil"/>
              <w:left w:val="nil"/>
              <w:bottom w:val="nil"/>
              <w:right w:val="nil"/>
            </w:tcBorders>
            <w:shd w:val="clear" w:color="auto" w:fill="auto"/>
            <w:vAlign w:val="center"/>
            <w:hideMark/>
          </w:tcPr>
          <w:p w14:paraId="263AB39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0.73</w:t>
            </w:r>
          </w:p>
        </w:tc>
        <w:tc>
          <w:tcPr>
            <w:tcW w:w="1020" w:type="dxa"/>
            <w:tcBorders>
              <w:top w:val="nil"/>
              <w:left w:val="nil"/>
              <w:bottom w:val="nil"/>
              <w:right w:val="nil"/>
            </w:tcBorders>
            <w:shd w:val="clear" w:color="auto" w:fill="auto"/>
            <w:vAlign w:val="center"/>
            <w:hideMark/>
          </w:tcPr>
          <w:p w14:paraId="35077FA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7BB898B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0.53</w:t>
            </w:r>
          </w:p>
        </w:tc>
      </w:tr>
      <w:tr w:rsidR="00902C81" w:rsidRPr="00902C81" w14:paraId="7245197E"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63B9D9D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6BE64C2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SR4</w:t>
            </w:r>
          </w:p>
        </w:tc>
        <w:tc>
          <w:tcPr>
            <w:tcW w:w="1220" w:type="dxa"/>
            <w:tcBorders>
              <w:top w:val="nil"/>
              <w:left w:val="nil"/>
              <w:bottom w:val="nil"/>
              <w:right w:val="nil"/>
            </w:tcBorders>
            <w:shd w:val="clear" w:color="auto" w:fill="auto"/>
            <w:noWrap/>
            <w:vAlign w:val="center"/>
            <w:hideMark/>
          </w:tcPr>
          <w:p w14:paraId="7D03EEC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1.02</w:t>
            </w:r>
          </w:p>
        </w:tc>
        <w:tc>
          <w:tcPr>
            <w:tcW w:w="1180" w:type="dxa"/>
            <w:tcBorders>
              <w:top w:val="nil"/>
              <w:left w:val="nil"/>
              <w:bottom w:val="nil"/>
              <w:right w:val="nil"/>
            </w:tcBorders>
            <w:shd w:val="clear" w:color="auto" w:fill="auto"/>
            <w:vAlign w:val="center"/>
            <w:hideMark/>
          </w:tcPr>
          <w:p w14:paraId="1AEBF8C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0.93</w:t>
            </w:r>
          </w:p>
        </w:tc>
        <w:tc>
          <w:tcPr>
            <w:tcW w:w="1180" w:type="dxa"/>
            <w:tcBorders>
              <w:top w:val="nil"/>
              <w:left w:val="nil"/>
              <w:bottom w:val="nil"/>
              <w:right w:val="nil"/>
            </w:tcBorders>
            <w:shd w:val="clear" w:color="auto" w:fill="auto"/>
            <w:vAlign w:val="center"/>
            <w:hideMark/>
          </w:tcPr>
          <w:p w14:paraId="69B38B7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1.12</w:t>
            </w:r>
          </w:p>
        </w:tc>
        <w:tc>
          <w:tcPr>
            <w:tcW w:w="1280" w:type="dxa"/>
            <w:tcBorders>
              <w:top w:val="nil"/>
              <w:left w:val="nil"/>
              <w:bottom w:val="nil"/>
              <w:right w:val="nil"/>
            </w:tcBorders>
            <w:shd w:val="clear" w:color="auto" w:fill="auto"/>
            <w:vAlign w:val="center"/>
            <w:hideMark/>
          </w:tcPr>
          <w:p w14:paraId="27FAFFC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0.61</w:t>
            </w:r>
          </w:p>
        </w:tc>
        <w:tc>
          <w:tcPr>
            <w:tcW w:w="1020" w:type="dxa"/>
            <w:tcBorders>
              <w:top w:val="nil"/>
              <w:left w:val="nil"/>
              <w:bottom w:val="nil"/>
              <w:right w:val="nil"/>
            </w:tcBorders>
            <w:shd w:val="clear" w:color="auto" w:fill="auto"/>
            <w:vAlign w:val="center"/>
            <w:hideMark/>
          </w:tcPr>
          <w:p w14:paraId="6333F03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5A93C6F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0.37</w:t>
            </w:r>
          </w:p>
        </w:tc>
      </w:tr>
      <w:tr w:rsidR="00902C81" w:rsidRPr="00902C81" w14:paraId="0468733E"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5FEFEB3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121F5AF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SR5</w:t>
            </w:r>
          </w:p>
        </w:tc>
        <w:tc>
          <w:tcPr>
            <w:tcW w:w="1220" w:type="dxa"/>
            <w:tcBorders>
              <w:top w:val="nil"/>
              <w:left w:val="nil"/>
              <w:bottom w:val="nil"/>
              <w:right w:val="nil"/>
            </w:tcBorders>
            <w:shd w:val="clear" w:color="auto" w:fill="auto"/>
            <w:noWrap/>
            <w:vAlign w:val="center"/>
            <w:hideMark/>
          </w:tcPr>
          <w:p w14:paraId="57F0D81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1.19</w:t>
            </w:r>
          </w:p>
        </w:tc>
        <w:tc>
          <w:tcPr>
            <w:tcW w:w="1180" w:type="dxa"/>
            <w:tcBorders>
              <w:top w:val="nil"/>
              <w:left w:val="nil"/>
              <w:bottom w:val="nil"/>
              <w:right w:val="nil"/>
            </w:tcBorders>
            <w:shd w:val="clear" w:color="auto" w:fill="auto"/>
            <w:vAlign w:val="center"/>
            <w:hideMark/>
          </w:tcPr>
          <w:p w14:paraId="4D9E026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1.08</w:t>
            </w:r>
          </w:p>
        </w:tc>
        <w:tc>
          <w:tcPr>
            <w:tcW w:w="1180" w:type="dxa"/>
            <w:tcBorders>
              <w:top w:val="nil"/>
              <w:left w:val="nil"/>
              <w:bottom w:val="nil"/>
              <w:right w:val="nil"/>
            </w:tcBorders>
            <w:shd w:val="clear" w:color="auto" w:fill="auto"/>
            <w:vAlign w:val="center"/>
            <w:hideMark/>
          </w:tcPr>
          <w:p w14:paraId="41D0124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1.31</w:t>
            </w:r>
          </w:p>
        </w:tc>
        <w:tc>
          <w:tcPr>
            <w:tcW w:w="1280" w:type="dxa"/>
            <w:tcBorders>
              <w:top w:val="nil"/>
              <w:left w:val="nil"/>
              <w:bottom w:val="nil"/>
              <w:right w:val="nil"/>
            </w:tcBorders>
            <w:shd w:val="clear" w:color="auto" w:fill="auto"/>
            <w:vAlign w:val="center"/>
            <w:hideMark/>
          </w:tcPr>
          <w:p w14:paraId="6659D8E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0.67</w:t>
            </w:r>
          </w:p>
        </w:tc>
        <w:tc>
          <w:tcPr>
            <w:tcW w:w="1020" w:type="dxa"/>
            <w:tcBorders>
              <w:top w:val="nil"/>
              <w:left w:val="nil"/>
              <w:bottom w:val="nil"/>
              <w:right w:val="nil"/>
            </w:tcBorders>
            <w:shd w:val="clear" w:color="auto" w:fill="auto"/>
            <w:vAlign w:val="center"/>
            <w:hideMark/>
          </w:tcPr>
          <w:p w14:paraId="1FE1F43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3A63094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0.45</w:t>
            </w:r>
          </w:p>
        </w:tc>
      </w:tr>
      <w:tr w:rsidR="00902C81" w:rsidRPr="00902C81" w14:paraId="7F802A51"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3619C1B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1528E85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SR6</w:t>
            </w:r>
          </w:p>
        </w:tc>
        <w:tc>
          <w:tcPr>
            <w:tcW w:w="1220" w:type="dxa"/>
            <w:tcBorders>
              <w:top w:val="nil"/>
              <w:left w:val="nil"/>
              <w:bottom w:val="nil"/>
              <w:right w:val="nil"/>
            </w:tcBorders>
            <w:shd w:val="clear" w:color="auto" w:fill="auto"/>
            <w:noWrap/>
            <w:vAlign w:val="center"/>
            <w:hideMark/>
          </w:tcPr>
          <w:p w14:paraId="5D6706A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1.10</w:t>
            </w:r>
          </w:p>
        </w:tc>
        <w:tc>
          <w:tcPr>
            <w:tcW w:w="1180" w:type="dxa"/>
            <w:tcBorders>
              <w:top w:val="nil"/>
              <w:left w:val="nil"/>
              <w:bottom w:val="nil"/>
              <w:right w:val="nil"/>
            </w:tcBorders>
            <w:shd w:val="clear" w:color="auto" w:fill="auto"/>
            <w:vAlign w:val="center"/>
            <w:hideMark/>
          </w:tcPr>
          <w:p w14:paraId="54784BA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1.00</w:t>
            </w:r>
          </w:p>
        </w:tc>
        <w:tc>
          <w:tcPr>
            <w:tcW w:w="1180" w:type="dxa"/>
            <w:tcBorders>
              <w:top w:val="nil"/>
              <w:left w:val="nil"/>
              <w:bottom w:val="nil"/>
              <w:right w:val="nil"/>
            </w:tcBorders>
            <w:shd w:val="clear" w:color="auto" w:fill="auto"/>
            <w:vAlign w:val="center"/>
            <w:hideMark/>
          </w:tcPr>
          <w:p w14:paraId="25FC1F7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1.21</w:t>
            </w:r>
          </w:p>
        </w:tc>
        <w:tc>
          <w:tcPr>
            <w:tcW w:w="1280" w:type="dxa"/>
            <w:tcBorders>
              <w:top w:val="nil"/>
              <w:left w:val="nil"/>
              <w:bottom w:val="nil"/>
              <w:right w:val="nil"/>
            </w:tcBorders>
            <w:shd w:val="clear" w:color="auto" w:fill="auto"/>
            <w:vAlign w:val="center"/>
            <w:hideMark/>
          </w:tcPr>
          <w:p w14:paraId="544FD61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0.62</w:t>
            </w:r>
          </w:p>
        </w:tc>
        <w:tc>
          <w:tcPr>
            <w:tcW w:w="1020" w:type="dxa"/>
            <w:tcBorders>
              <w:top w:val="nil"/>
              <w:left w:val="nil"/>
              <w:bottom w:val="nil"/>
              <w:right w:val="nil"/>
            </w:tcBorders>
            <w:shd w:val="clear" w:color="auto" w:fill="auto"/>
            <w:vAlign w:val="center"/>
            <w:hideMark/>
          </w:tcPr>
          <w:p w14:paraId="15D63E7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57269DC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0.39</w:t>
            </w:r>
          </w:p>
        </w:tc>
      </w:tr>
      <w:tr w:rsidR="00902C81" w:rsidRPr="00902C81" w14:paraId="1B0547D3"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72E460C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Critical Thinking</w:t>
            </w:r>
          </w:p>
        </w:tc>
        <w:tc>
          <w:tcPr>
            <w:tcW w:w="1480" w:type="dxa"/>
            <w:tcBorders>
              <w:top w:val="nil"/>
              <w:left w:val="nil"/>
              <w:bottom w:val="nil"/>
              <w:right w:val="nil"/>
            </w:tcBorders>
            <w:shd w:val="clear" w:color="auto" w:fill="auto"/>
            <w:vAlign w:val="center"/>
            <w:hideMark/>
          </w:tcPr>
          <w:p w14:paraId="3E60CBB7" w14:textId="76D829A1" w:rsidR="00902C81" w:rsidRPr="00902C81" w:rsidRDefault="004C3A0B" w:rsidP="00902C81">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CT</w:t>
            </w:r>
            <w:r w:rsidR="00902C81" w:rsidRPr="00902C81">
              <w:rPr>
                <w:rFonts w:ascii="Times New Roman" w:eastAsia="Times New Roman" w:hAnsi="Times New Roman" w:cs="Times New Roman"/>
                <w:color w:val="000000"/>
                <w:sz w:val="20"/>
                <w:szCs w:val="20"/>
                <w:lang w:val="en-GB" w:eastAsia="en-GB"/>
              </w:rPr>
              <w:t>1</w:t>
            </w:r>
          </w:p>
        </w:tc>
        <w:tc>
          <w:tcPr>
            <w:tcW w:w="1220" w:type="dxa"/>
            <w:tcBorders>
              <w:top w:val="nil"/>
              <w:left w:val="nil"/>
              <w:bottom w:val="nil"/>
              <w:right w:val="nil"/>
            </w:tcBorders>
            <w:shd w:val="clear" w:color="auto" w:fill="auto"/>
            <w:noWrap/>
            <w:vAlign w:val="center"/>
            <w:hideMark/>
          </w:tcPr>
          <w:p w14:paraId="2274123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w:t>
            </w:r>
          </w:p>
        </w:tc>
        <w:tc>
          <w:tcPr>
            <w:tcW w:w="1180" w:type="dxa"/>
            <w:tcBorders>
              <w:top w:val="nil"/>
              <w:left w:val="nil"/>
              <w:bottom w:val="nil"/>
              <w:right w:val="nil"/>
            </w:tcBorders>
            <w:shd w:val="clear" w:color="auto" w:fill="auto"/>
            <w:noWrap/>
            <w:vAlign w:val="center"/>
            <w:hideMark/>
          </w:tcPr>
          <w:p w14:paraId="59EB563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w:t>
            </w:r>
          </w:p>
        </w:tc>
        <w:tc>
          <w:tcPr>
            <w:tcW w:w="1180" w:type="dxa"/>
            <w:tcBorders>
              <w:top w:val="nil"/>
              <w:left w:val="nil"/>
              <w:bottom w:val="nil"/>
              <w:right w:val="nil"/>
            </w:tcBorders>
            <w:shd w:val="clear" w:color="auto" w:fill="auto"/>
            <w:noWrap/>
            <w:vAlign w:val="center"/>
            <w:hideMark/>
          </w:tcPr>
          <w:p w14:paraId="3457697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w:t>
            </w:r>
          </w:p>
        </w:tc>
        <w:tc>
          <w:tcPr>
            <w:tcW w:w="1280" w:type="dxa"/>
            <w:tcBorders>
              <w:top w:val="nil"/>
              <w:left w:val="nil"/>
              <w:bottom w:val="nil"/>
              <w:right w:val="nil"/>
            </w:tcBorders>
            <w:shd w:val="clear" w:color="auto" w:fill="auto"/>
            <w:vAlign w:val="center"/>
            <w:hideMark/>
          </w:tcPr>
          <w:p w14:paraId="1875491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0.74</w:t>
            </w:r>
          </w:p>
        </w:tc>
        <w:tc>
          <w:tcPr>
            <w:tcW w:w="1020" w:type="dxa"/>
            <w:tcBorders>
              <w:top w:val="nil"/>
              <w:left w:val="nil"/>
              <w:bottom w:val="nil"/>
              <w:right w:val="nil"/>
            </w:tcBorders>
            <w:shd w:val="clear" w:color="auto" w:fill="auto"/>
            <w:vAlign w:val="center"/>
            <w:hideMark/>
          </w:tcPr>
          <w:p w14:paraId="6681581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ꟷ</w:t>
            </w:r>
          </w:p>
        </w:tc>
        <w:tc>
          <w:tcPr>
            <w:tcW w:w="1020" w:type="dxa"/>
            <w:tcBorders>
              <w:top w:val="nil"/>
              <w:left w:val="nil"/>
              <w:bottom w:val="nil"/>
              <w:right w:val="nil"/>
            </w:tcBorders>
            <w:shd w:val="clear" w:color="auto" w:fill="auto"/>
            <w:vAlign w:val="center"/>
            <w:hideMark/>
          </w:tcPr>
          <w:p w14:paraId="0B1E0DD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0.55</w:t>
            </w:r>
          </w:p>
        </w:tc>
      </w:tr>
      <w:tr w:rsidR="00902C81" w:rsidRPr="00902C81" w14:paraId="06740C1D"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34A119E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236BB239" w14:textId="227C7BA2" w:rsidR="00902C81" w:rsidRPr="00902C81" w:rsidRDefault="004C3A0B" w:rsidP="00902C81">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CT</w:t>
            </w:r>
            <w:r w:rsidR="00902C81" w:rsidRPr="00902C81">
              <w:rPr>
                <w:rFonts w:ascii="Times New Roman" w:eastAsia="Times New Roman" w:hAnsi="Times New Roman" w:cs="Times New Roman"/>
                <w:color w:val="000000"/>
                <w:sz w:val="20"/>
                <w:szCs w:val="20"/>
                <w:lang w:val="en-GB" w:eastAsia="en-GB"/>
              </w:rPr>
              <w:t>2</w:t>
            </w:r>
          </w:p>
        </w:tc>
        <w:tc>
          <w:tcPr>
            <w:tcW w:w="1220" w:type="dxa"/>
            <w:tcBorders>
              <w:top w:val="nil"/>
              <w:left w:val="nil"/>
              <w:bottom w:val="nil"/>
              <w:right w:val="nil"/>
            </w:tcBorders>
            <w:shd w:val="clear" w:color="auto" w:fill="auto"/>
            <w:noWrap/>
            <w:vAlign w:val="center"/>
            <w:hideMark/>
          </w:tcPr>
          <w:p w14:paraId="75A0FF7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0.78</w:t>
            </w:r>
          </w:p>
        </w:tc>
        <w:tc>
          <w:tcPr>
            <w:tcW w:w="1180" w:type="dxa"/>
            <w:tcBorders>
              <w:top w:val="nil"/>
              <w:left w:val="nil"/>
              <w:bottom w:val="nil"/>
              <w:right w:val="nil"/>
            </w:tcBorders>
            <w:shd w:val="clear" w:color="auto" w:fill="auto"/>
            <w:vAlign w:val="center"/>
            <w:hideMark/>
          </w:tcPr>
          <w:p w14:paraId="3C761C8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0.70</w:t>
            </w:r>
          </w:p>
        </w:tc>
        <w:tc>
          <w:tcPr>
            <w:tcW w:w="1180" w:type="dxa"/>
            <w:tcBorders>
              <w:top w:val="nil"/>
              <w:left w:val="nil"/>
              <w:bottom w:val="nil"/>
              <w:right w:val="nil"/>
            </w:tcBorders>
            <w:shd w:val="clear" w:color="auto" w:fill="auto"/>
            <w:vAlign w:val="center"/>
            <w:hideMark/>
          </w:tcPr>
          <w:p w14:paraId="1A3130D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0.86</w:t>
            </w:r>
          </w:p>
        </w:tc>
        <w:tc>
          <w:tcPr>
            <w:tcW w:w="1280" w:type="dxa"/>
            <w:tcBorders>
              <w:top w:val="nil"/>
              <w:left w:val="nil"/>
              <w:bottom w:val="nil"/>
              <w:right w:val="nil"/>
            </w:tcBorders>
            <w:shd w:val="clear" w:color="auto" w:fill="auto"/>
            <w:vAlign w:val="center"/>
            <w:hideMark/>
          </w:tcPr>
          <w:p w14:paraId="6C2BCB7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0.57</w:t>
            </w:r>
          </w:p>
        </w:tc>
        <w:tc>
          <w:tcPr>
            <w:tcW w:w="1020" w:type="dxa"/>
            <w:tcBorders>
              <w:top w:val="nil"/>
              <w:left w:val="nil"/>
              <w:bottom w:val="nil"/>
              <w:right w:val="nil"/>
            </w:tcBorders>
            <w:shd w:val="clear" w:color="auto" w:fill="auto"/>
            <w:vAlign w:val="center"/>
            <w:hideMark/>
          </w:tcPr>
          <w:p w14:paraId="6728D3B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244F04B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0.33</w:t>
            </w:r>
          </w:p>
        </w:tc>
      </w:tr>
      <w:tr w:rsidR="00902C81" w:rsidRPr="00902C81" w14:paraId="798ED154"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2D017A2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2CB7AD77" w14:textId="4AC30E39" w:rsidR="00902C81" w:rsidRPr="00902C81" w:rsidRDefault="004C3A0B" w:rsidP="00902C81">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CT</w:t>
            </w:r>
            <w:r w:rsidR="00902C81" w:rsidRPr="00902C81">
              <w:rPr>
                <w:rFonts w:ascii="Times New Roman" w:eastAsia="Times New Roman" w:hAnsi="Times New Roman" w:cs="Times New Roman"/>
                <w:color w:val="000000"/>
                <w:sz w:val="20"/>
                <w:szCs w:val="20"/>
                <w:lang w:val="en-GB" w:eastAsia="en-GB"/>
              </w:rPr>
              <w:t>3</w:t>
            </w:r>
          </w:p>
        </w:tc>
        <w:tc>
          <w:tcPr>
            <w:tcW w:w="1220" w:type="dxa"/>
            <w:tcBorders>
              <w:top w:val="nil"/>
              <w:left w:val="nil"/>
              <w:bottom w:val="nil"/>
              <w:right w:val="nil"/>
            </w:tcBorders>
            <w:shd w:val="clear" w:color="auto" w:fill="auto"/>
            <w:noWrap/>
            <w:vAlign w:val="center"/>
            <w:hideMark/>
          </w:tcPr>
          <w:p w14:paraId="1D8687C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1.01</w:t>
            </w:r>
          </w:p>
        </w:tc>
        <w:tc>
          <w:tcPr>
            <w:tcW w:w="1180" w:type="dxa"/>
            <w:tcBorders>
              <w:top w:val="nil"/>
              <w:left w:val="nil"/>
              <w:bottom w:val="nil"/>
              <w:right w:val="nil"/>
            </w:tcBorders>
            <w:shd w:val="clear" w:color="auto" w:fill="auto"/>
            <w:vAlign w:val="center"/>
            <w:hideMark/>
          </w:tcPr>
          <w:p w14:paraId="4D136CB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0.94</w:t>
            </w:r>
          </w:p>
        </w:tc>
        <w:tc>
          <w:tcPr>
            <w:tcW w:w="1180" w:type="dxa"/>
            <w:tcBorders>
              <w:top w:val="nil"/>
              <w:left w:val="nil"/>
              <w:bottom w:val="nil"/>
              <w:right w:val="nil"/>
            </w:tcBorders>
            <w:shd w:val="clear" w:color="auto" w:fill="auto"/>
            <w:vAlign w:val="center"/>
            <w:hideMark/>
          </w:tcPr>
          <w:p w14:paraId="7D3F057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1.08</w:t>
            </w:r>
          </w:p>
        </w:tc>
        <w:tc>
          <w:tcPr>
            <w:tcW w:w="1280" w:type="dxa"/>
            <w:tcBorders>
              <w:top w:val="nil"/>
              <w:left w:val="nil"/>
              <w:bottom w:val="nil"/>
              <w:right w:val="nil"/>
            </w:tcBorders>
            <w:shd w:val="clear" w:color="auto" w:fill="auto"/>
            <w:vAlign w:val="center"/>
            <w:hideMark/>
          </w:tcPr>
          <w:p w14:paraId="75C0B32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0.65</w:t>
            </w:r>
          </w:p>
        </w:tc>
        <w:tc>
          <w:tcPr>
            <w:tcW w:w="1020" w:type="dxa"/>
            <w:tcBorders>
              <w:top w:val="nil"/>
              <w:left w:val="nil"/>
              <w:bottom w:val="nil"/>
              <w:right w:val="nil"/>
            </w:tcBorders>
            <w:shd w:val="clear" w:color="auto" w:fill="auto"/>
            <w:vAlign w:val="center"/>
            <w:hideMark/>
          </w:tcPr>
          <w:p w14:paraId="7CA545E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6B781A1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0.42</w:t>
            </w:r>
          </w:p>
        </w:tc>
      </w:tr>
      <w:tr w:rsidR="00902C81" w:rsidRPr="00902C81" w14:paraId="5F7277E0"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77017B0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0ED98A98" w14:textId="7F150153" w:rsidR="00902C81" w:rsidRPr="00902C81" w:rsidRDefault="004C3A0B" w:rsidP="00902C81">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CT</w:t>
            </w:r>
            <w:r w:rsidR="00902C81" w:rsidRPr="00902C81">
              <w:rPr>
                <w:rFonts w:ascii="Times New Roman" w:eastAsia="Times New Roman" w:hAnsi="Times New Roman" w:cs="Times New Roman"/>
                <w:color w:val="000000"/>
                <w:sz w:val="20"/>
                <w:szCs w:val="20"/>
                <w:lang w:val="en-GB" w:eastAsia="en-GB"/>
              </w:rPr>
              <w:t>4</w:t>
            </w:r>
          </w:p>
        </w:tc>
        <w:tc>
          <w:tcPr>
            <w:tcW w:w="1220" w:type="dxa"/>
            <w:tcBorders>
              <w:top w:val="nil"/>
              <w:left w:val="nil"/>
              <w:bottom w:val="nil"/>
              <w:right w:val="nil"/>
            </w:tcBorders>
            <w:shd w:val="clear" w:color="auto" w:fill="auto"/>
            <w:noWrap/>
            <w:vAlign w:val="center"/>
            <w:hideMark/>
          </w:tcPr>
          <w:p w14:paraId="4AA6B4F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0.80</w:t>
            </w:r>
          </w:p>
        </w:tc>
        <w:tc>
          <w:tcPr>
            <w:tcW w:w="1180" w:type="dxa"/>
            <w:tcBorders>
              <w:top w:val="nil"/>
              <w:left w:val="nil"/>
              <w:bottom w:val="nil"/>
              <w:right w:val="nil"/>
            </w:tcBorders>
            <w:shd w:val="clear" w:color="auto" w:fill="auto"/>
            <w:vAlign w:val="center"/>
            <w:hideMark/>
          </w:tcPr>
          <w:p w14:paraId="7879806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0.72</w:t>
            </w:r>
          </w:p>
        </w:tc>
        <w:tc>
          <w:tcPr>
            <w:tcW w:w="1180" w:type="dxa"/>
            <w:tcBorders>
              <w:top w:val="nil"/>
              <w:left w:val="nil"/>
              <w:bottom w:val="nil"/>
              <w:right w:val="nil"/>
            </w:tcBorders>
            <w:shd w:val="clear" w:color="auto" w:fill="auto"/>
            <w:vAlign w:val="center"/>
            <w:hideMark/>
          </w:tcPr>
          <w:p w14:paraId="6841033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0.88</w:t>
            </w:r>
          </w:p>
        </w:tc>
        <w:tc>
          <w:tcPr>
            <w:tcW w:w="1280" w:type="dxa"/>
            <w:tcBorders>
              <w:top w:val="nil"/>
              <w:left w:val="nil"/>
              <w:bottom w:val="nil"/>
              <w:right w:val="nil"/>
            </w:tcBorders>
            <w:shd w:val="clear" w:color="auto" w:fill="auto"/>
            <w:vAlign w:val="center"/>
            <w:hideMark/>
          </w:tcPr>
          <w:p w14:paraId="2124DCD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0.60</w:t>
            </w:r>
          </w:p>
        </w:tc>
        <w:tc>
          <w:tcPr>
            <w:tcW w:w="1020" w:type="dxa"/>
            <w:tcBorders>
              <w:top w:val="nil"/>
              <w:left w:val="nil"/>
              <w:bottom w:val="nil"/>
              <w:right w:val="nil"/>
            </w:tcBorders>
            <w:shd w:val="clear" w:color="auto" w:fill="auto"/>
            <w:vAlign w:val="center"/>
            <w:hideMark/>
          </w:tcPr>
          <w:p w14:paraId="1E394D7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175CD56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0.35</w:t>
            </w:r>
          </w:p>
        </w:tc>
      </w:tr>
      <w:tr w:rsidR="00902C81" w:rsidRPr="00902C81" w14:paraId="6940A2F2"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456DA87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1AE499C6" w14:textId="75D02999" w:rsidR="00902C81" w:rsidRPr="00902C81" w:rsidRDefault="004C3A0B" w:rsidP="00902C81">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CT</w:t>
            </w:r>
            <w:r w:rsidR="00902C81" w:rsidRPr="00902C81">
              <w:rPr>
                <w:rFonts w:ascii="Times New Roman" w:eastAsia="Times New Roman" w:hAnsi="Times New Roman" w:cs="Times New Roman"/>
                <w:color w:val="000000"/>
                <w:sz w:val="20"/>
                <w:szCs w:val="20"/>
                <w:lang w:val="en-GB" w:eastAsia="en-GB"/>
              </w:rPr>
              <w:t>5</w:t>
            </w:r>
          </w:p>
        </w:tc>
        <w:tc>
          <w:tcPr>
            <w:tcW w:w="1220" w:type="dxa"/>
            <w:tcBorders>
              <w:top w:val="nil"/>
              <w:left w:val="nil"/>
              <w:bottom w:val="nil"/>
              <w:right w:val="nil"/>
            </w:tcBorders>
            <w:shd w:val="clear" w:color="auto" w:fill="auto"/>
            <w:noWrap/>
            <w:vAlign w:val="center"/>
            <w:hideMark/>
          </w:tcPr>
          <w:p w14:paraId="4EEC11C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0.55</w:t>
            </w:r>
          </w:p>
        </w:tc>
        <w:tc>
          <w:tcPr>
            <w:tcW w:w="1180" w:type="dxa"/>
            <w:tcBorders>
              <w:top w:val="nil"/>
              <w:left w:val="nil"/>
              <w:bottom w:val="nil"/>
              <w:right w:val="nil"/>
            </w:tcBorders>
            <w:shd w:val="clear" w:color="auto" w:fill="auto"/>
            <w:vAlign w:val="center"/>
            <w:hideMark/>
          </w:tcPr>
          <w:p w14:paraId="5172D8C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0.48</w:t>
            </w:r>
          </w:p>
        </w:tc>
        <w:tc>
          <w:tcPr>
            <w:tcW w:w="1180" w:type="dxa"/>
            <w:tcBorders>
              <w:top w:val="nil"/>
              <w:left w:val="nil"/>
              <w:bottom w:val="nil"/>
              <w:right w:val="nil"/>
            </w:tcBorders>
            <w:shd w:val="clear" w:color="auto" w:fill="auto"/>
            <w:vAlign w:val="center"/>
            <w:hideMark/>
          </w:tcPr>
          <w:p w14:paraId="3DF25FA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0.63</w:t>
            </w:r>
          </w:p>
        </w:tc>
        <w:tc>
          <w:tcPr>
            <w:tcW w:w="1280" w:type="dxa"/>
            <w:tcBorders>
              <w:top w:val="nil"/>
              <w:left w:val="nil"/>
              <w:bottom w:val="nil"/>
              <w:right w:val="nil"/>
            </w:tcBorders>
            <w:shd w:val="clear" w:color="auto" w:fill="auto"/>
            <w:vAlign w:val="center"/>
            <w:hideMark/>
          </w:tcPr>
          <w:p w14:paraId="164D111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0.38</w:t>
            </w:r>
          </w:p>
        </w:tc>
        <w:tc>
          <w:tcPr>
            <w:tcW w:w="1020" w:type="dxa"/>
            <w:tcBorders>
              <w:top w:val="nil"/>
              <w:left w:val="nil"/>
              <w:bottom w:val="nil"/>
              <w:right w:val="nil"/>
            </w:tcBorders>
            <w:shd w:val="clear" w:color="auto" w:fill="auto"/>
            <w:vAlign w:val="center"/>
            <w:hideMark/>
          </w:tcPr>
          <w:p w14:paraId="2596784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18900C9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0.14</w:t>
            </w:r>
          </w:p>
        </w:tc>
      </w:tr>
      <w:tr w:rsidR="00902C81" w:rsidRPr="00902C81" w14:paraId="2C81F1B7"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6FB81BC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Conspiracionism</w:t>
            </w:r>
          </w:p>
        </w:tc>
        <w:tc>
          <w:tcPr>
            <w:tcW w:w="1480" w:type="dxa"/>
            <w:tcBorders>
              <w:top w:val="nil"/>
              <w:left w:val="nil"/>
              <w:bottom w:val="nil"/>
              <w:right w:val="nil"/>
            </w:tcBorders>
            <w:shd w:val="clear" w:color="auto" w:fill="auto"/>
            <w:vAlign w:val="center"/>
            <w:hideMark/>
          </w:tcPr>
          <w:p w14:paraId="050F1A9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Cons1</w:t>
            </w:r>
          </w:p>
        </w:tc>
        <w:tc>
          <w:tcPr>
            <w:tcW w:w="1220" w:type="dxa"/>
            <w:tcBorders>
              <w:top w:val="nil"/>
              <w:left w:val="nil"/>
              <w:bottom w:val="nil"/>
              <w:right w:val="nil"/>
            </w:tcBorders>
            <w:shd w:val="clear" w:color="auto" w:fill="auto"/>
            <w:noWrap/>
            <w:vAlign w:val="center"/>
            <w:hideMark/>
          </w:tcPr>
          <w:p w14:paraId="2F7B85E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w:t>
            </w:r>
          </w:p>
        </w:tc>
        <w:tc>
          <w:tcPr>
            <w:tcW w:w="1180" w:type="dxa"/>
            <w:tcBorders>
              <w:top w:val="nil"/>
              <w:left w:val="nil"/>
              <w:bottom w:val="nil"/>
              <w:right w:val="nil"/>
            </w:tcBorders>
            <w:shd w:val="clear" w:color="auto" w:fill="auto"/>
            <w:noWrap/>
            <w:vAlign w:val="center"/>
            <w:hideMark/>
          </w:tcPr>
          <w:p w14:paraId="30CC6BC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w:t>
            </w:r>
          </w:p>
        </w:tc>
        <w:tc>
          <w:tcPr>
            <w:tcW w:w="1180" w:type="dxa"/>
            <w:tcBorders>
              <w:top w:val="nil"/>
              <w:left w:val="nil"/>
              <w:bottom w:val="nil"/>
              <w:right w:val="nil"/>
            </w:tcBorders>
            <w:shd w:val="clear" w:color="auto" w:fill="auto"/>
            <w:noWrap/>
            <w:vAlign w:val="center"/>
            <w:hideMark/>
          </w:tcPr>
          <w:p w14:paraId="2D4F4CA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w:t>
            </w:r>
          </w:p>
        </w:tc>
        <w:tc>
          <w:tcPr>
            <w:tcW w:w="1280" w:type="dxa"/>
            <w:tcBorders>
              <w:top w:val="nil"/>
              <w:left w:val="nil"/>
              <w:bottom w:val="nil"/>
              <w:right w:val="nil"/>
            </w:tcBorders>
            <w:shd w:val="clear" w:color="auto" w:fill="auto"/>
            <w:vAlign w:val="center"/>
            <w:hideMark/>
          </w:tcPr>
          <w:p w14:paraId="563C14E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0.56</w:t>
            </w:r>
          </w:p>
        </w:tc>
        <w:tc>
          <w:tcPr>
            <w:tcW w:w="1020" w:type="dxa"/>
            <w:tcBorders>
              <w:top w:val="nil"/>
              <w:left w:val="nil"/>
              <w:bottom w:val="nil"/>
              <w:right w:val="nil"/>
            </w:tcBorders>
            <w:shd w:val="clear" w:color="auto" w:fill="auto"/>
            <w:vAlign w:val="center"/>
            <w:hideMark/>
          </w:tcPr>
          <w:p w14:paraId="59F9EBC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ꟷ</w:t>
            </w:r>
          </w:p>
        </w:tc>
        <w:tc>
          <w:tcPr>
            <w:tcW w:w="1020" w:type="dxa"/>
            <w:tcBorders>
              <w:top w:val="nil"/>
              <w:left w:val="nil"/>
              <w:bottom w:val="nil"/>
              <w:right w:val="nil"/>
            </w:tcBorders>
            <w:shd w:val="clear" w:color="auto" w:fill="auto"/>
            <w:vAlign w:val="center"/>
            <w:hideMark/>
          </w:tcPr>
          <w:p w14:paraId="63D63A2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0.31</w:t>
            </w:r>
          </w:p>
        </w:tc>
      </w:tr>
      <w:tr w:rsidR="00902C81" w:rsidRPr="00902C81" w14:paraId="472F73A7"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1022C38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20B33DC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Cons2</w:t>
            </w:r>
          </w:p>
        </w:tc>
        <w:tc>
          <w:tcPr>
            <w:tcW w:w="1220" w:type="dxa"/>
            <w:tcBorders>
              <w:top w:val="nil"/>
              <w:left w:val="nil"/>
              <w:bottom w:val="nil"/>
              <w:right w:val="nil"/>
            </w:tcBorders>
            <w:shd w:val="clear" w:color="auto" w:fill="auto"/>
            <w:noWrap/>
            <w:vAlign w:val="center"/>
            <w:hideMark/>
          </w:tcPr>
          <w:p w14:paraId="1754BB5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1.38</w:t>
            </w:r>
          </w:p>
        </w:tc>
        <w:tc>
          <w:tcPr>
            <w:tcW w:w="1180" w:type="dxa"/>
            <w:tcBorders>
              <w:top w:val="nil"/>
              <w:left w:val="nil"/>
              <w:bottom w:val="nil"/>
              <w:right w:val="nil"/>
            </w:tcBorders>
            <w:shd w:val="clear" w:color="auto" w:fill="auto"/>
            <w:vAlign w:val="center"/>
            <w:hideMark/>
          </w:tcPr>
          <w:p w14:paraId="28A3516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1.27</w:t>
            </w:r>
          </w:p>
        </w:tc>
        <w:tc>
          <w:tcPr>
            <w:tcW w:w="1180" w:type="dxa"/>
            <w:tcBorders>
              <w:top w:val="nil"/>
              <w:left w:val="nil"/>
              <w:bottom w:val="nil"/>
              <w:right w:val="nil"/>
            </w:tcBorders>
            <w:shd w:val="clear" w:color="auto" w:fill="auto"/>
            <w:vAlign w:val="center"/>
            <w:hideMark/>
          </w:tcPr>
          <w:p w14:paraId="1C774FC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1.51</w:t>
            </w:r>
          </w:p>
        </w:tc>
        <w:tc>
          <w:tcPr>
            <w:tcW w:w="1280" w:type="dxa"/>
            <w:tcBorders>
              <w:top w:val="nil"/>
              <w:left w:val="nil"/>
              <w:bottom w:val="nil"/>
              <w:right w:val="nil"/>
            </w:tcBorders>
            <w:shd w:val="clear" w:color="auto" w:fill="auto"/>
            <w:vAlign w:val="center"/>
            <w:hideMark/>
          </w:tcPr>
          <w:p w14:paraId="283CAAA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0.68</w:t>
            </w:r>
          </w:p>
        </w:tc>
        <w:tc>
          <w:tcPr>
            <w:tcW w:w="1020" w:type="dxa"/>
            <w:tcBorders>
              <w:top w:val="nil"/>
              <w:left w:val="nil"/>
              <w:bottom w:val="nil"/>
              <w:right w:val="nil"/>
            </w:tcBorders>
            <w:shd w:val="clear" w:color="auto" w:fill="auto"/>
            <w:vAlign w:val="center"/>
            <w:hideMark/>
          </w:tcPr>
          <w:p w14:paraId="3A6BEAA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59164A5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0.46</w:t>
            </w:r>
          </w:p>
        </w:tc>
      </w:tr>
      <w:tr w:rsidR="00902C81" w:rsidRPr="00902C81" w14:paraId="2670B6F3"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0274AB6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50E0712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Cons3</w:t>
            </w:r>
          </w:p>
        </w:tc>
        <w:tc>
          <w:tcPr>
            <w:tcW w:w="1220" w:type="dxa"/>
            <w:tcBorders>
              <w:top w:val="nil"/>
              <w:left w:val="nil"/>
              <w:bottom w:val="nil"/>
              <w:right w:val="nil"/>
            </w:tcBorders>
            <w:shd w:val="clear" w:color="auto" w:fill="auto"/>
            <w:noWrap/>
            <w:vAlign w:val="center"/>
            <w:hideMark/>
          </w:tcPr>
          <w:p w14:paraId="4D628E4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1.29</w:t>
            </w:r>
          </w:p>
        </w:tc>
        <w:tc>
          <w:tcPr>
            <w:tcW w:w="1180" w:type="dxa"/>
            <w:tcBorders>
              <w:top w:val="nil"/>
              <w:left w:val="nil"/>
              <w:bottom w:val="nil"/>
              <w:right w:val="nil"/>
            </w:tcBorders>
            <w:shd w:val="clear" w:color="auto" w:fill="auto"/>
            <w:vAlign w:val="center"/>
            <w:hideMark/>
          </w:tcPr>
          <w:p w14:paraId="58F872A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1.13</w:t>
            </w:r>
          </w:p>
        </w:tc>
        <w:tc>
          <w:tcPr>
            <w:tcW w:w="1180" w:type="dxa"/>
            <w:tcBorders>
              <w:top w:val="nil"/>
              <w:left w:val="nil"/>
              <w:bottom w:val="nil"/>
              <w:right w:val="nil"/>
            </w:tcBorders>
            <w:shd w:val="clear" w:color="auto" w:fill="auto"/>
            <w:vAlign w:val="center"/>
            <w:hideMark/>
          </w:tcPr>
          <w:p w14:paraId="4E54955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1.49</w:t>
            </w:r>
          </w:p>
        </w:tc>
        <w:tc>
          <w:tcPr>
            <w:tcW w:w="1280" w:type="dxa"/>
            <w:tcBorders>
              <w:top w:val="nil"/>
              <w:left w:val="nil"/>
              <w:bottom w:val="nil"/>
              <w:right w:val="nil"/>
            </w:tcBorders>
            <w:shd w:val="clear" w:color="auto" w:fill="auto"/>
            <w:vAlign w:val="center"/>
            <w:hideMark/>
          </w:tcPr>
          <w:p w14:paraId="1DF113E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0.64</w:t>
            </w:r>
          </w:p>
        </w:tc>
        <w:tc>
          <w:tcPr>
            <w:tcW w:w="1020" w:type="dxa"/>
            <w:tcBorders>
              <w:top w:val="nil"/>
              <w:left w:val="nil"/>
              <w:bottom w:val="nil"/>
              <w:right w:val="nil"/>
            </w:tcBorders>
            <w:shd w:val="clear" w:color="auto" w:fill="auto"/>
            <w:vAlign w:val="center"/>
            <w:hideMark/>
          </w:tcPr>
          <w:p w14:paraId="44963A3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52446F5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0.41</w:t>
            </w:r>
          </w:p>
        </w:tc>
      </w:tr>
      <w:tr w:rsidR="00902C81" w:rsidRPr="00902C81" w14:paraId="2383B0A7"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4D27474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76E6D8D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Cons4</w:t>
            </w:r>
          </w:p>
        </w:tc>
        <w:tc>
          <w:tcPr>
            <w:tcW w:w="1220" w:type="dxa"/>
            <w:tcBorders>
              <w:top w:val="nil"/>
              <w:left w:val="nil"/>
              <w:bottom w:val="nil"/>
              <w:right w:val="nil"/>
            </w:tcBorders>
            <w:shd w:val="clear" w:color="auto" w:fill="auto"/>
            <w:noWrap/>
            <w:vAlign w:val="center"/>
            <w:hideMark/>
          </w:tcPr>
          <w:p w14:paraId="111AA79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1.31</w:t>
            </w:r>
          </w:p>
        </w:tc>
        <w:tc>
          <w:tcPr>
            <w:tcW w:w="1180" w:type="dxa"/>
            <w:tcBorders>
              <w:top w:val="nil"/>
              <w:left w:val="nil"/>
              <w:bottom w:val="nil"/>
              <w:right w:val="nil"/>
            </w:tcBorders>
            <w:shd w:val="clear" w:color="auto" w:fill="auto"/>
            <w:vAlign w:val="center"/>
            <w:hideMark/>
          </w:tcPr>
          <w:p w14:paraId="469B6DA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1.16</w:t>
            </w:r>
          </w:p>
        </w:tc>
        <w:tc>
          <w:tcPr>
            <w:tcW w:w="1180" w:type="dxa"/>
            <w:tcBorders>
              <w:top w:val="nil"/>
              <w:left w:val="nil"/>
              <w:bottom w:val="nil"/>
              <w:right w:val="nil"/>
            </w:tcBorders>
            <w:shd w:val="clear" w:color="auto" w:fill="auto"/>
            <w:vAlign w:val="center"/>
            <w:hideMark/>
          </w:tcPr>
          <w:p w14:paraId="53CB2CF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1.49</w:t>
            </w:r>
          </w:p>
        </w:tc>
        <w:tc>
          <w:tcPr>
            <w:tcW w:w="1280" w:type="dxa"/>
            <w:tcBorders>
              <w:top w:val="nil"/>
              <w:left w:val="nil"/>
              <w:bottom w:val="nil"/>
              <w:right w:val="nil"/>
            </w:tcBorders>
            <w:shd w:val="clear" w:color="auto" w:fill="auto"/>
            <w:vAlign w:val="center"/>
            <w:hideMark/>
          </w:tcPr>
          <w:p w14:paraId="3488AC2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0.64</w:t>
            </w:r>
          </w:p>
        </w:tc>
        <w:tc>
          <w:tcPr>
            <w:tcW w:w="1020" w:type="dxa"/>
            <w:tcBorders>
              <w:top w:val="nil"/>
              <w:left w:val="nil"/>
              <w:bottom w:val="nil"/>
              <w:right w:val="nil"/>
            </w:tcBorders>
            <w:shd w:val="clear" w:color="auto" w:fill="auto"/>
            <w:vAlign w:val="center"/>
            <w:hideMark/>
          </w:tcPr>
          <w:p w14:paraId="7A41961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412780C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0.41</w:t>
            </w:r>
          </w:p>
        </w:tc>
      </w:tr>
      <w:tr w:rsidR="00902C81" w:rsidRPr="00902C81" w14:paraId="39DDC1CD"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0E1CBB2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Progressive</w:t>
            </w:r>
          </w:p>
        </w:tc>
        <w:tc>
          <w:tcPr>
            <w:tcW w:w="1480" w:type="dxa"/>
            <w:tcBorders>
              <w:top w:val="nil"/>
              <w:left w:val="nil"/>
              <w:bottom w:val="nil"/>
              <w:right w:val="nil"/>
            </w:tcBorders>
            <w:shd w:val="clear" w:color="auto" w:fill="auto"/>
            <w:vAlign w:val="center"/>
            <w:hideMark/>
          </w:tcPr>
          <w:p w14:paraId="7F44A1C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P1</w:t>
            </w:r>
          </w:p>
        </w:tc>
        <w:tc>
          <w:tcPr>
            <w:tcW w:w="1220" w:type="dxa"/>
            <w:tcBorders>
              <w:top w:val="nil"/>
              <w:left w:val="nil"/>
              <w:bottom w:val="nil"/>
              <w:right w:val="nil"/>
            </w:tcBorders>
            <w:shd w:val="clear" w:color="auto" w:fill="auto"/>
            <w:noWrap/>
            <w:vAlign w:val="center"/>
            <w:hideMark/>
          </w:tcPr>
          <w:p w14:paraId="06FE5A1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w:t>
            </w:r>
          </w:p>
        </w:tc>
        <w:tc>
          <w:tcPr>
            <w:tcW w:w="1180" w:type="dxa"/>
            <w:tcBorders>
              <w:top w:val="nil"/>
              <w:left w:val="nil"/>
              <w:bottom w:val="nil"/>
              <w:right w:val="nil"/>
            </w:tcBorders>
            <w:shd w:val="clear" w:color="auto" w:fill="auto"/>
            <w:noWrap/>
            <w:vAlign w:val="center"/>
            <w:hideMark/>
          </w:tcPr>
          <w:p w14:paraId="66D3945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w:t>
            </w:r>
          </w:p>
        </w:tc>
        <w:tc>
          <w:tcPr>
            <w:tcW w:w="1180" w:type="dxa"/>
            <w:tcBorders>
              <w:top w:val="nil"/>
              <w:left w:val="nil"/>
              <w:bottom w:val="nil"/>
              <w:right w:val="nil"/>
            </w:tcBorders>
            <w:shd w:val="clear" w:color="auto" w:fill="auto"/>
            <w:noWrap/>
            <w:vAlign w:val="center"/>
            <w:hideMark/>
          </w:tcPr>
          <w:p w14:paraId="5DEF12A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w:t>
            </w:r>
          </w:p>
        </w:tc>
        <w:tc>
          <w:tcPr>
            <w:tcW w:w="1280" w:type="dxa"/>
            <w:tcBorders>
              <w:top w:val="nil"/>
              <w:left w:val="nil"/>
              <w:bottom w:val="nil"/>
              <w:right w:val="nil"/>
            </w:tcBorders>
            <w:shd w:val="clear" w:color="auto" w:fill="auto"/>
            <w:vAlign w:val="center"/>
            <w:hideMark/>
          </w:tcPr>
          <w:p w14:paraId="37ABF90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0.60</w:t>
            </w:r>
          </w:p>
        </w:tc>
        <w:tc>
          <w:tcPr>
            <w:tcW w:w="1020" w:type="dxa"/>
            <w:tcBorders>
              <w:top w:val="nil"/>
              <w:left w:val="nil"/>
              <w:bottom w:val="nil"/>
              <w:right w:val="nil"/>
            </w:tcBorders>
            <w:shd w:val="clear" w:color="auto" w:fill="auto"/>
            <w:vAlign w:val="center"/>
            <w:hideMark/>
          </w:tcPr>
          <w:p w14:paraId="5B7D18E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ꟷ</w:t>
            </w:r>
          </w:p>
        </w:tc>
        <w:tc>
          <w:tcPr>
            <w:tcW w:w="1020" w:type="dxa"/>
            <w:tcBorders>
              <w:top w:val="nil"/>
              <w:left w:val="nil"/>
              <w:bottom w:val="nil"/>
              <w:right w:val="nil"/>
            </w:tcBorders>
            <w:shd w:val="clear" w:color="auto" w:fill="auto"/>
            <w:vAlign w:val="center"/>
            <w:hideMark/>
          </w:tcPr>
          <w:p w14:paraId="6931E2F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0.36</w:t>
            </w:r>
          </w:p>
        </w:tc>
      </w:tr>
      <w:tr w:rsidR="00902C81" w:rsidRPr="00902C81" w14:paraId="031F8DF9"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0B60B0A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17661F6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P2</w:t>
            </w:r>
          </w:p>
        </w:tc>
        <w:tc>
          <w:tcPr>
            <w:tcW w:w="1220" w:type="dxa"/>
            <w:tcBorders>
              <w:top w:val="nil"/>
              <w:left w:val="nil"/>
              <w:bottom w:val="nil"/>
              <w:right w:val="nil"/>
            </w:tcBorders>
            <w:shd w:val="clear" w:color="auto" w:fill="auto"/>
            <w:noWrap/>
            <w:vAlign w:val="center"/>
            <w:hideMark/>
          </w:tcPr>
          <w:p w14:paraId="43CFB4B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1.37</w:t>
            </w:r>
          </w:p>
        </w:tc>
        <w:tc>
          <w:tcPr>
            <w:tcW w:w="1180" w:type="dxa"/>
            <w:tcBorders>
              <w:top w:val="nil"/>
              <w:left w:val="nil"/>
              <w:bottom w:val="nil"/>
              <w:right w:val="nil"/>
            </w:tcBorders>
            <w:shd w:val="clear" w:color="auto" w:fill="auto"/>
            <w:vAlign w:val="center"/>
            <w:hideMark/>
          </w:tcPr>
          <w:p w14:paraId="1254CBD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1.19</w:t>
            </w:r>
          </w:p>
        </w:tc>
        <w:tc>
          <w:tcPr>
            <w:tcW w:w="1180" w:type="dxa"/>
            <w:tcBorders>
              <w:top w:val="nil"/>
              <w:left w:val="nil"/>
              <w:bottom w:val="nil"/>
              <w:right w:val="nil"/>
            </w:tcBorders>
            <w:shd w:val="clear" w:color="auto" w:fill="auto"/>
            <w:vAlign w:val="center"/>
            <w:hideMark/>
          </w:tcPr>
          <w:p w14:paraId="5A1BC3A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1.58</w:t>
            </w:r>
          </w:p>
        </w:tc>
        <w:tc>
          <w:tcPr>
            <w:tcW w:w="1280" w:type="dxa"/>
            <w:tcBorders>
              <w:top w:val="nil"/>
              <w:left w:val="nil"/>
              <w:bottom w:val="nil"/>
              <w:right w:val="nil"/>
            </w:tcBorders>
            <w:shd w:val="clear" w:color="auto" w:fill="auto"/>
            <w:vAlign w:val="center"/>
            <w:hideMark/>
          </w:tcPr>
          <w:p w14:paraId="762DB66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0.67</w:t>
            </w:r>
          </w:p>
        </w:tc>
        <w:tc>
          <w:tcPr>
            <w:tcW w:w="1020" w:type="dxa"/>
            <w:tcBorders>
              <w:top w:val="nil"/>
              <w:left w:val="nil"/>
              <w:bottom w:val="nil"/>
              <w:right w:val="nil"/>
            </w:tcBorders>
            <w:shd w:val="clear" w:color="auto" w:fill="auto"/>
            <w:vAlign w:val="center"/>
            <w:hideMark/>
          </w:tcPr>
          <w:p w14:paraId="52BAA9D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5E1267A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0.45</w:t>
            </w:r>
          </w:p>
        </w:tc>
      </w:tr>
      <w:tr w:rsidR="00902C81" w:rsidRPr="00902C81" w14:paraId="6EDA0C69"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6C96392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5A1CB4F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P3</w:t>
            </w:r>
          </w:p>
        </w:tc>
        <w:tc>
          <w:tcPr>
            <w:tcW w:w="1220" w:type="dxa"/>
            <w:tcBorders>
              <w:top w:val="nil"/>
              <w:left w:val="nil"/>
              <w:bottom w:val="nil"/>
              <w:right w:val="nil"/>
            </w:tcBorders>
            <w:shd w:val="clear" w:color="auto" w:fill="auto"/>
            <w:noWrap/>
            <w:vAlign w:val="center"/>
            <w:hideMark/>
          </w:tcPr>
          <w:p w14:paraId="1A57401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1.40</w:t>
            </w:r>
          </w:p>
        </w:tc>
        <w:tc>
          <w:tcPr>
            <w:tcW w:w="1180" w:type="dxa"/>
            <w:tcBorders>
              <w:top w:val="nil"/>
              <w:left w:val="nil"/>
              <w:bottom w:val="nil"/>
              <w:right w:val="nil"/>
            </w:tcBorders>
            <w:shd w:val="clear" w:color="auto" w:fill="auto"/>
            <w:vAlign w:val="center"/>
            <w:hideMark/>
          </w:tcPr>
          <w:p w14:paraId="2041D24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1.24</w:t>
            </w:r>
          </w:p>
        </w:tc>
        <w:tc>
          <w:tcPr>
            <w:tcW w:w="1180" w:type="dxa"/>
            <w:tcBorders>
              <w:top w:val="nil"/>
              <w:left w:val="nil"/>
              <w:bottom w:val="nil"/>
              <w:right w:val="nil"/>
            </w:tcBorders>
            <w:shd w:val="clear" w:color="auto" w:fill="auto"/>
            <w:vAlign w:val="center"/>
            <w:hideMark/>
          </w:tcPr>
          <w:p w14:paraId="182D8CB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1.59</w:t>
            </w:r>
          </w:p>
        </w:tc>
        <w:tc>
          <w:tcPr>
            <w:tcW w:w="1280" w:type="dxa"/>
            <w:tcBorders>
              <w:top w:val="nil"/>
              <w:left w:val="nil"/>
              <w:bottom w:val="nil"/>
              <w:right w:val="nil"/>
            </w:tcBorders>
            <w:shd w:val="clear" w:color="auto" w:fill="auto"/>
            <w:vAlign w:val="center"/>
            <w:hideMark/>
          </w:tcPr>
          <w:p w14:paraId="267B4F6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0.74</w:t>
            </w:r>
          </w:p>
        </w:tc>
        <w:tc>
          <w:tcPr>
            <w:tcW w:w="1020" w:type="dxa"/>
            <w:tcBorders>
              <w:top w:val="nil"/>
              <w:left w:val="nil"/>
              <w:bottom w:val="nil"/>
              <w:right w:val="nil"/>
            </w:tcBorders>
            <w:shd w:val="clear" w:color="auto" w:fill="auto"/>
            <w:vAlign w:val="center"/>
            <w:hideMark/>
          </w:tcPr>
          <w:p w14:paraId="63A1C18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4F89A70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0.54</w:t>
            </w:r>
          </w:p>
        </w:tc>
      </w:tr>
      <w:tr w:rsidR="00902C81" w:rsidRPr="00902C81" w14:paraId="1730063B"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3E1B19E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30BE3D4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P4</w:t>
            </w:r>
          </w:p>
        </w:tc>
        <w:tc>
          <w:tcPr>
            <w:tcW w:w="1220" w:type="dxa"/>
            <w:tcBorders>
              <w:top w:val="nil"/>
              <w:left w:val="nil"/>
              <w:bottom w:val="nil"/>
              <w:right w:val="nil"/>
            </w:tcBorders>
            <w:shd w:val="clear" w:color="auto" w:fill="auto"/>
            <w:noWrap/>
            <w:vAlign w:val="center"/>
            <w:hideMark/>
          </w:tcPr>
          <w:p w14:paraId="0D420F7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1.06</w:t>
            </w:r>
          </w:p>
        </w:tc>
        <w:tc>
          <w:tcPr>
            <w:tcW w:w="1180" w:type="dxa"/>
            <w:tcBorders>
              <w:top w:val="nil"/>
              <w:left w:val="nil"/>
              <w:bottom w:val="nil"/>
              <w:right w:val="nil"/>
            </w:tcBorders>
            <w:shd w:val="clear" w:color="auto" w:fill="auto"/>
            <w:vAlign w:val="center"/>
            <w:hideMark/>
          </w:tcPr>
          <w:p w14:paraId="3A57D19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0.94</w:t>
            </w:r>
          </w:p>
        </w:tc>
        <w:tc>
          <w:tcPr>
            <w:tcW w:w="1180" w:type="dxa"/>
            <w:tcBorders>
              <w:top w:val="nil"/>
              <w:left w:val="nil"/>
              <w:bottom w:val="nil"/>
              <w:right w:val="nil"/>
            </w:tcBorders>
            <w:shd w:val="clear" w:color="auto" w:fill="auto"/>
            <w:vAlign w:val="center"/>
            <w:hideMark/>
          </w:tcPr>
          <w:p w14:paraId="5610A91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1.20</w:t>
            </w:r>
          </w:p>
        </w:tc>
        <w:tc>
          <w:tcPr>
            <w:tcW w:w="1280" w:type="dxa"/>
            <w:tcBorders>
              <w:top w:val="nil"/>
              <w:left w:val="nil"/>
              <w:bottom w:val="nil"/>
              <w:right w:val="nil"/>
            </w:tcBorders>
            <w:shd w:val="clear" w:color="auto" w:fill="auto"/>
            <w:vAlign w:val="center"/>
            <w:hideMark/>
          </w:tcPr>
          <w:p w14:paraId="5834586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0.58</w:t>
            </w:r>
          </w:p>
        </w:tc>
        <w:tc>
          <w:tcPr>
            <w:tcW w:w="1020" w:type="dxa"/>
            <w:tcBorders>
              <w:top w:val="nil"/>
              <w:left w:val="nil"/>
              <w:bottom w:val="nil"/>
              <w:right w:val="nil"/>
            </w:tcBorders>
            <w:shd w:val="clear" w:color="auto" w:fill="auto"/>
            <w:vAlign w:val="center"/>
            <w:hideMark/>
          </w:tcPr>
          <w:p w14:paraId="6B317C2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6475D31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0.33</w:t>
            </w:r>
          </w:p>
        </w:tc>
      </w:tr>
      <w:tr w:rsidR="00902C81" w:rsidRPr="00902C81" w14:paraId="07A8A4D9"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286BB5F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4731795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P5</w:t>
            </w:r>
          </w:p>
        </w:tc>
        <w:tc>
          <w:tcPr>
            <w:tcW w:w="1220" w:type="dxa"/>
            <w:tcBorders>
              <w:top w:val="nil"/>
              <w:left w:val="nil"/>
              <w:bottom w:val="nil"/>
              <w:right w:val="nil"/>
            </w:tcBorders>
            <w:shd w:val="clear" w:color="auto" w:fill="auto"/>
            <w:noWrap/>
            <w:vAlign w:val="center"/>
            <w:hideMark/>
          </w:tcPr>
          <w:p w14:paraId="50099F1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1.24</w:t>
            </w:r>
          </w:p>
        </w:tc>
        <w:tc>
          <w:tcPr>
            <w:tcW w:w="1180" w:type="dxa"/>
            <w:tcBorders>
              <w:top w:val="nil"/>
              <w:left w:val="nil"/>
              <w:bottom w:val="nil"/>
              <w:right w:val="nil"/>
            </w:tcBorders>
            <w:shd w:val="clear" w:color="auto" w:fill="auto"/>
            <w:vAlign w:val="center"/>
            <w:hideMark/>
          </w:tcPr>
          <w:p w14:paraId="1C28A83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1.11</w:t>
            </w:r>
          </w:p>
        </w:tc>
        <w:tc>
          <w:tcPr>
            <w:tcW w:w="1180" w:type="dxa"/>
            <w:tcBorders>
              <w:top w:val="nil"/>
              <w:left w:val="nil"/>
              <w:bottom w:val="nil"/>
              <w:right w:val="nil"/>
            </w:tcBorders>
            <w:shd w:val="clear" w:color="auto" w:fill="auto"/>
            <w:vAlign w:val="center"/>
            <w:hideMark/>
          </w:tcPr>
          <w:p w14:paraId="5ECB348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1.38</w:t>
            </w:r>
          </w:p>
        </w:tc>
        <w:tc>
          <w:tcPr>
            <w:tcW w:w="1280" w:type="dxa"/>
            <w:tcBorders>
              <w:top w:val="nil"/>
              <w:left w:val="nil"/>
              <w:bottom w:val="nil"/>
              <w:right w:val="nil"/>
            </w:tcBorders>
            <w:shd w:val="clear" w:color="auto" w:fill="auto"/>
            <w:vAlign w:val="center"/>
            <w:hideMark/>
          </w:tcPr>
          <w:p w14:paraId="34AB0F5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0.56</w:t>
            </w:r>
          </w:p>
        </w:tc>
        <w:tc>
          <w:tcPr>
            <w:tcW w:w="1020" w:type="dxa"/>
            <w:tcBorders>
              <w:top w:val="nil"/>
              <w:left w:val="nil"/>
              <w:bottom w:val="nil"/>
              <w:right w:val="nil"/>
            </w:tcBorders>
            <w:shd w:val="clear" w:color="auto" w:fill="auto"/>
            <w:vAlign w:val="center"/>
            <w:hideMark/>
          </w:tcPr>
          <w:p w14:paraId="217920F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3EF2E78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0.31</w:t>
            </w:r>
          </w:p>
        </w:tc>
      </w:tr>
      <w:tr w:rsidR="00902C81" w:rsidRPr="00902C81" w14:paraId="43C180B6"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6BC8CFE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Conservative</w:t>
            </w:r>
          </w:p>
        </w:tc>
        <w:tc>
          <w:tcPr>
            <w:tcW w:w="1480" w:type="dxa"/>
            <w:tcBorders>
              <w:top w:val="nil"/>
              <w:left w:val="nil"/>
              <w:bottom w:val="nil"/>
              <w:right w:val="nil"/>
            </w:tcBorders>
            <w:shd w:val="clear" w:color="auto" w:fill="auto"/>
            <w:vAlign w:val="center"/>
            <w:hideMark/>
          </w:tcPr>
          <w:p w14:paraId="11DCBE2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C1</w:t>
            </w:r>
          </w:p>
        </w:tc>
        <w:tc>
          <w:tcPr>
            <w:tcW w:w="1220" w:type="dxa"/>
            <w:tcBorders>
              <w:top w:val="nil"/>
              <w:left w:val="nil"/>
              <w:bottom w:val="nil"/>
              <w:right w:val="nil"/>
            </w:tcBorders>
            <w:shd w:val="clear" w:color="auto" w:fill="auto"/>
            <w:noWrap/>
            <w:vAlign w:val="center"/>
            <w:hideMark/>
          </w:tcPr>
          <w:p w14:paraId="5C7824C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w:t>
            </w:r>
          </w:p>
        </w:tc>
        <w:tc>
          <w:tcPr>
            <w:tcW w:w="1180" w:type="dxa"/>
            <w:tcBorders>
              <w:top w:val="nil"/>
              <w:left w:val="nil"/>
              <w:bottom w:val="nil"/>
              <w:right w:val="nil"/>
            </w:tcBorders>
            <w:shd w:val="clear" w:color="auto" w:fill="auto"/>
            <w:noWrap/>
            <w:vAlign w:val="center"/>
            <w:hideMark/>
          </w:tcPr>
          <w:p w14:paraId="0828BA9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w:t>
            </w:r>
          </w:p>
        </w:tc>
        <w:tc>
          <w:tcPr>
            <w:tcW w:w="1180" w:type="dxa"/>
            <w:tcBorders>
              <w:top w:val="nil"/>
              <w:left w:val="nil"/>
              <w:bottom w:val="nil"/>
              <w:right w:val="nil"/>
            </w:tcBorders>
            <w:shd w:val="clear" w:color="auto" w:fill="auto"/>
            <w:noWrap/>
            <w:vAlign w:val="center"/>
            <w:hideMark/>
          </w:tcPr>
          <w:p w14:paraId="1D8C19B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w:t>
            </w:r>
          </w:p>
        </w:tc>
        <w:tc>
          <w:tcPr>
            <w:tcW w:w="1280" w:type="dxa"/>
            <w:tcBorders>
              <w:top w:val="nil"/>
              <w:left w:val="nil"/>
              <w:bottom w:val="nil"/>
              <w:right w:val="nil"/>
            </w:tcBorders>
            <w:shd w:val="clear" w:color="auto" w:fill="auto"/>
            <w:vAlign w:val="center"/>
            <w:hideMark/>
          </w:tcPr>
          <w:p w14:paraId="22C24A0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0.55</w:t>
            </w:r>
          </w:p>
        </w:tc>
        <w:tc>
          <w:tcPr>
            <w:tcW w:w="1020" w:type="dxa"/>
            <w:tcBorders>
              <w:top w:val="nil"/>
              <w:left w:val="nil"/>
              <w:bottom w:val="nil"/>
              <w:right w:val="nil"/>
            </w:tcBorders>
            <w:shd w:val="clear" w:color="auto" w:fill="auto"/>
            <w:vAlign w:val="center"/>
            <w:hideMark/>
          </w:tcPr>
          <w:p w14:paraId="129FE21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ꟷ</w:t>
            </w:r>
          </w:p>
        </w:tc>
        <w:tc>
          <w:tcPr>
            <w:tcW w:w="1020" w:type="dxa"/>
            <w:tcBorders>
              <w:top w:val="nil"/>
              <w:left w:val="nil"/>
              <w:bottom w:val="nil"/>
              <w:right w:val="nil"/>
            </w:tcBorders>
            <w:shd w:val="clear" w:color="auto" w:fill="auto"/>
            <w:vAlign w:val="center"/>
            <w:hideMark/>
          </w:tcPr>
          <w:p w14:paraId="1AB2430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0.30</w:t>
            </w:r>
          </w:p>
        </w:tc>
      </w:tr>
      <w:tr w:rsidR="00902C81" w:rsidRPr="00902C81" w14:paraId="2D4AABBA"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7173AFE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7E30902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C2</w:t>
            </w:r>
          </w:p>
        </w:tc>
        <w:tc>
          <w:tcPr>
            <w:tcW w:w="1220" w:type="dxa"/>
            <w:tcBorders>
              <w:top w:val="nil"/>
              <w:left w:val="nil"/>
              <w:bottom w:val="nil"/>
              <w:right w:val="nil"/>
            </w:tcBorders>
            <w:shd w:val="clear" w:color="auto" w:fill="auto"/>
            <w:noWrap/>
            <w:vAlign w:val="center"/>
            <w:hideMark/>
          </w:tcPr>
          <w:p w14:paraId="2816200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1.14</w:t>
            </w:r>
          </w:p>
        </w:tc>
        <w:tc>
          <w:tcPr>
            <w:tcW w:w="1180" w:type="dxa"/>
            <w:tcBorders>
              <w:top w:val="nil"/>
              <w:left w:val="nil"/>
              <w:bottom w:val="nil"/>
              <w:right w:val="nil"/>
            </w:tcBorders>
            <w:shd w:val="clear" w:color="auto" w:fill="auto"/>
            <w:vAlign w:val="center"/>
            <w:hideMark/>
          </w:tcPr>
          <w:p w14:paraId="73D75E8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1.02</w:t>
            </w:r>
          </w:p>
        </w:tc>
        <w:tc>
          <w:tcPr>
            <w:tcW w:w="1180" w:type="dxa"/>
            <w:tcBorders>
              <w:top w:val="nil"/>
              <w:left w:val="nil"/>
              <w:bottom w:val="nil"/>
              <w:right w:val="nil"/>
            </w:tcBorders>
            <w:shd w:val="clear" w:color="auto" w:fill="auto"/>
            <w:vAlign w:val="center"/>
            <w:hideMark/>
          </w:tcPr>
          <w:p w14:paraId="2851F41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1.28</w:t>
            </w:r>
          </w:p>
        </w:tc>
        <w:tc>
          <w:tcPr>
            <w:tcW w:w="1280" w:type="dxa"/>
            <w:tcBorders>
              <w:top w:val="nil"/>
              <w:left w:val="nil"/>
              <w:bottom w:val="nil"/>
              <w:right w:val="nil"/>
            </w:tcBorders>
            <w:shd w:val="clear" w:color="auto" w:fill="auto"/>
            <w:vAlign w:val="center"/>
            <w:hideMark/>
          </w:tcPr>
          <w:p w14:paraId="6B0D5C2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0.52</w:t>
            </w:r>
          </w:p>
        </w:tc>
        <w:tc>
          <w:tcPr>
            <w:tcW w:w="1020" w:type="dxa"/>
            <w:tcBorders>
              <w:top w:val="nil"/>
              <w:left w:val="nil"/>
              <w:bottom w:val="nil"/>
              <w:right w:val="nil"/>
            </w:tcBorders>
            <w:shd w:val="clear" w:color="auto" w:fill="auto"/>
            <w:vAlign w:val="center"/>
            <w:hideMark/>
          </w:tcPr>
          <w:p w14:paraId="7A947F6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2DE7B65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0.28</w:t>
            </w:r>
          </w:p>
        </w:tc>
      </w:tr>
      <w:tr w:rsidR="00902C81" w:rsidRPr="00902C81" w14:paraId="1DC5F979"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24AAD80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492EA67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C3</w:t>
            </w:r>
          </w:p>
        </w:tc>
        <w:tc>
          <w:tcPr>
            <w:tcW w:w="1220" w:type="dxa"/>
            <w:tcBorders>
              <w:top w:val="nil"/>
              <w:left w:val="nil"/>
              <w:bottom w:val="nil"/>
              <w:right w:val="nil"/>
            </w:tcBorders>
            <w:shd w:val="clear" w:color="auto" w:fill="auto"/>
            <w:noWrap/>
            <w:vAlign w:val="center"/>
            <w:hideMark/>
          </w:tcPr>
          <w:p w14:paraId="1DB4EAD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1.03</w:t>
            </w:r>
          </w:p>
        </w:tc>
        <w:tc>
          <w:tcPr>
            <w:tcW w:w="1180" w:type="dxa"/>
            <w:tcBorders>
              <w:top w:val="nil"/>
              <w:left w:val="nil"/>
              <w:bottom w:val="nil"/>
              <w:right w:val="nil"/>
            </w:tcBorders>
            <w:shd w:val="clear" w:color="auto" w:fill="auto"/>
            <w:vAlign w:val="center"/>
            <w:hideMark/>
          </w:tcPr>
          <w:p w14:paraId="40A2ECA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0.93</w:t>
            </w:r>
          </w:p>
        </w:tc>
        <w:tc>
          <w:tcPr>
            <w:tcW w:w="1180" w:type="dxa"/>
            <w:tcBorders>
              <w:top w:val="nil"/>
              <w:left w:val="nil"/>
              <w:bottom w:val="nil"/>
              <w:right w:val="nil"/>
            </w:tcBorders>
            <w:shd w:val="clear" w:color="auto" w:fill="auto"/>
            <w:vAlign w:val="center"/>
            <w:hideMark/>
          </w:tcPr>
          <w:p w14:paraId="455D069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1.14</w:t>
            </w:r>
          </w:p>
        </w:tc>
        <w:tc>
          <w:tcPr>
            <w:tcW w:w="1280" w:type="dxa"/>
            <w:tcBorders>
              <w:top w:val="nil"/>
              <w:left w:val="nil"/>
              <w:bottom w:val="nil"/>
              <w:right w:val="nil"/>
            </w:tcBorders>
            <w:shd w:val="clear" w:color="auto" w:fill="auto"/>
            <w:vAlign w:val="center"/>
            <w:hideMark/>
          </w:tcPr>
          <w:p w14:paraId="1CD21BA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0.59</w:t>
            </w:r>
          </w:p>
        </w:tc>
        <w:tc>
          <w:tcPr>
            <w:tcW w:w="1020" w:type="dxa"/>
            <w:tcBorders>
              <w:top w:val="nil"/>
              <w:left w:val="nil"/>
              <w:bottom w:val="nil"/>
              <w:right w:val="nil"/>
            </w:tcBorders>
            <w:shd w:val="clear" w:color="auto" w:fill="auto"/>
            <w:vAlign w:val="center"/>
            <w:hideMark/>
          </w:tcPr>
          <w:p w14:paraId="437CB9B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22EDF46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0.35</w:t>
            </w:r>
          </w:p>
        </w:tc>
      </w:tr>
      <w:tr w:rsidR="00902C81" w:rsidRPr="00902C81" w14:paraId="66EB8F64"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4F00599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5B78FBD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C4</w:t>
            </w:r>
          </w:p>
        </w:tc>
        <w:tc>
          <w:tcPr>
            <w:tcW w:w="1220" w:type="dxa"/>
            <w:tcBorders>
              <w:top w:val="nil"/>
              <w:left w:val="nil"/>
              <w:bottom w:val="nil"/>
              <w:right w:val="nil"/>
            </w:tcBorders>
            <w:shd w:val="clear" w:color="auto" w:fill="auto"/>
            <w:noWrap/>
            <w:vAlign w:val="center"/>
            <w:hideMark/>
          </w:tcPr>
          <w:p w14:paraId="4B637EF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1.34</w:t>
            </w:r>
          </w:p>
        </w:tc>
        <w:tc>
          <w:tcPr>
            <w:tcW w:w="1180" w:type="dxa"/>
            <w:tcBorders>
              <w:top w:val="nil"/>
              <w:left w:val="nil"/>
              <w:bottom w:val="nil"/>
              <w:right w:val="nil"/>
            </w:tcBorders>
            <w:shd w:val="clear" w:color="auto" w:fill="auto"/>
            <w:vAlign w:val="center"/>
            <w:hideMark/>
          </w:tcPr>
          <w:p w14:paraId="4309B0B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1.18</w:t>
            </w:r>
          </w:p>
        </w:tc>
        <w:tc>
          <w:tcPr>
            <w:tcW w:w="1180" w:type="dxa"/>
            <w:tcBorders>
              <w:top w:val="nil"/>
              <w:left w:val="nil"/>
              <w:bottom w:val="nil"/>
              <w:right w:val="nil"/>
            </w:tcBorders>
            <w:shd w:val="clear" w:color="auto" w:fill="auto"/>
            <w:vAlign w:val="center"/>
            <w:hideMark/>
          </w:tcPr>
          <w:p w14:paraId="65CDACD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1.52</w:t>
            </w:r>
          </w:p>
        </w:tc>
        <w:tc>
          <w:tcPr>
            <w:tcW w:w="1280" w:type="dxa"/>
            <w:tcBorders>
              <w:top w:val="nil"/>
              <w:left w:val="nil"/>
              <w:bottom w:val="nil"/>
              <w:right w:val="nil"/>
            </w:tcBorders>
            <w:shd w:val="clear" w:color="auto" w:fill="auto"/>
            <w:vAlign w:val="center"/>
            <w:hideMark/>
          </w:tcPr>
          <w:p w14:paraId="1E6D2CD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0.62</w:t>
            </w:r>
          </w:p>
        </w:tc>
        <w:tc>
          <w:tcPr>
            <w:tcW w:w="1020" w:type="dxa"/>
            <w:tcBorders>
              <w:top w:val="nil"/>
              <w:left w:val="nil"/>
              <w:bottom w:val="nil"/>
              <w:right w:val="nil"/>
            </w:tcBorders>
            <w:shd w:val="clear" w:color="auto" w:fill="auto"/>
            <w:vAlign w:val="center"/>
            <w:hideMark/>
          </w:tcPr>
          <w:p w14:paraId="5D5F1C4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24CCFBF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0.38</w:t>
            </w:r>
          </w:p>
        </w:tc>
      </w:tr>
      <w:tr w:rsidR="00902C81" w:rsidRPr="00902C81" w14:paraId="0799CE78"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75E8ECE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Manichaeism</w:t>
            </w:r>
          </w:p>
        </w:tc>
        <w:tc>
          <w:tcPr>
            <w:tcW w:w="1480" w:type="dxa"/>
            <w:tcBorders>
              <w:top w:val="nil"/>
              <w:left w:val="nil"/>
              <w:bottom w:val="nil"/>
              <w:right w:val="nil"/>
            </w:tcBorders>
            <w:shd w:val="clear" w:color="auto" w:fill="auto"/>
            <w:vAlign w:val="center"/>
            <w:hideMark/>
          </w:tcPr>
          <w:p w14:paraId="03D56A9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M1</w:t>
            </w:r>
          </w:p>
        </w:tc>
        <w:tc>
          <w:tcPr>
            <w:tcW w:w="1220" w:type="dxa"/>
            <w:tcBorders>
              <w:top w:val="nil"/>
              <w:left w:val="nil"/>
              <w:bottom w:val="nil"/>
              <w:right w:val="nil"/>
            </w:tcBorders>
            <w:shd w:val="clear" w:color="auto" w:fill="auto"/>
            <w:noWrap/>
            <w:vAlign w:val="center"/>
            <w:hideMark/>
          </w:tcPr>
          <w:p w14:paraId="2D678C8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w:t>
            </w:r>
          </w:p>
        </w:tc>
        <w:tc>
          <w:tcPr>
            <w:tcW w:w="1180" w:type="dxa"/>
            <w:tcBorders>
              <w:top w:val="nil"/>
              <w:left w:val="nil"/>
              <w:bottom w:val="nil"/>
              <w:right w:val="nil"/>
            </w:tcBorders>
            <w:shd w:val="clear" w:color="auto" w:fill="auto"/>
            <w:noWrap/>
            <w:vAlign w:val="center"/>
            <w:hideMark/>
          </w:tcPr>
          <w:p w14:paraId="7888120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w:t>
            </w:r>
          </w:p>
        </w:tc>
        <w:tc>
          <w:tcPr>
            <w:tcW w:w="1180" w:type="dxa"/>
            <w:tcBorders>
              <w:top w:val="nil"/>
              <w:left w:val="nil"/>
              <w:bottom w:val="nil"/>
              <w:right w:val="nil"/>
            </w:tcBorders>
            <w:shd w:val="clear" w:color="auto" w:fill="auto"/>
            <w:noWrap/>
            <w:vAlign w:val="center"/>
            <w:hideMark/>
          </w:tcPr>
          <w:p w14:paraId="17288CB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w:t>
            </w:r>
          </w:p>
        </w:tc>
        <w:tc>
          <w:tcPr>
            <w:tcW w:w="1280" w:type="dxa"/>
            <w:tcBorders>
              <w:top w:val="nil"/>
              <w:left w:val="nil"/>
              <w:bottom w:val="nil"/>
              <w:right w:val="nil"/>
            </w:tcBorders>
            <w:shd w:val="clear" w:color="auto" w:fill="auto"/>
            <w:vAlign w:val="center"/>
            <w:hideMark/>
          </w:tcPr>
          <w:p w14:paraId="09AAC07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0.57</w:t>
            </w:r>
          </w:p>
        </w:tc>
        <w:tc>
          <w:tcPr>
            <w:tcW w:w="1020" w:type="dxa"/>
            <w:tcBorders>
              <w:top w:val="nil"/>
              <w:left w:val="nil"/>
              <w:bottom w:val="nil"/>
              <w:right w:val="nil"/>
            </w:tcBorders>
            <w:shd w:val="clear" w:color="auto" w:fill="auto"/>
            <w:vAlign w:val="center"/>
            <w:hideMark/>
          </w:tcPr>
          <w:p w14:paraId="76A65E5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ꟷ</w:t>
            </w:r>
          </w:p>
        </w:tc>
        <w:tc>
          <w:tcPr>
            <w:tcW w:w="1020" w:type="dxa"/>
            <w:tcBorders>
              <w:top w:val="nil"/>
              <w:left w:val="nil"/>
              <w:bottom w:val="nil"/>
              <w:right w:val="nil"/>
            </w:tcBorders>
            <w:shd w:val="clear" w:color="auto" w:fill="auto"/>
            <w:vAlign w:val="center"/>
            <w:hideMark/>
          </w:tcPr>
          <w:p w14:paraId="677ED40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0.33</w:t>
            </w:r>
          </w:p>
        </w:tc>
      </w:tr>
      <w:tr w:rsidR="00902C81" w:rsidRPr="00902C81" w14:paraId="44D5250C"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3292799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3850090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M2</w:t>
            </w:r>
          </w:p>
        </w:tc>
        <w:tc>
          <w:tcPr>
            <w:tcW w:w="1220" w:type="dxa"/>
            <w:tcBorders>
              <w:top w:val="nil"/>
              <w:left w:val="nil"/>
              <w:bottom w:val="nil"/>
              <w:right w:val="nil"/>
            </w:tcBorders>
            <w:shd w:val="clear" w:color="auto" w:fill="auto"/>
            <w:noWrap/>
            <w:vAlign w:val="center"/>
            <w:hideMark/>
          </w:tcPr>
          <w:p w14:paraId="717608B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1.16</w:t>
            </w:r>
          </w:p>
        </w:tc>
        <w:tc>
          <w:tcPr>
            <w:tcW w:w="1180" w:type="dxa"/>
            <w:tcBorders>
              <w:top w:val="nil"/>
              <w:left w:val="nil"/>
              <w:bottom w:val="nil"/>
              <w:right w:val="nil"/>
            </w:tcBorders>
            <w:shd w:val="clear" w:color="auto" w:fill="auto"/>
            <w:vAlign w:val="center"/>
            <w:hideMark/>
          </w:tcPr>
          <w:p w14:paraId="5839F5E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1.06</w:t>
            </w:r>
          </w:p>
        </w:tc>
        <w:tc>
          <w:tcPr>
            <w:tcW w:w="1180" w:type="dxa"/>
            <w:tcBorders>
              <w:top w:val="nil"/>
              <w:left w:val="nil"/>
              <w:bottom w:val="nil"/>
              <w:right w:val="nil"/>
            </w:tcBorders>
            <w:shd w:val="clear" w:color="auto" w:fill="auto"/>
            <w:vAlign w:val="center"/>
            <w:hideMark/>
          </w:tcPr>
          <w:p w14:paraId="429C790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1.27</w:t>
            </w:r>
          </w:p>
        </w:tc>
        <w:tc>
          <w:tcPr>
            <w:tcW w:w="1280" w:type="dxa"/>
            <w:tcBorders>
              <w:top w:val="nil"/>
              <w:left w:val="nil"/>
              <w:bottom w:val="nil"/>
              <w:right w:val="nil"/>
            </w:tcBorders>
            <w:shd w:val="clear" w:color="auto" w:fill="auto"/>
            <w:vAlign w:val="center"/>
            <w:hideMark/>
          </w:tcPr>
          <w:p w14:paraId="07DB41D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0.71</w:t>
            </w:r>
          </w:p>
        </w:tc>
        <w:tc>
          <w:tcPr>
            <w:tcW w:w="1020" w:type="dxa"/>
            <w:tcBorders>
              <w:top w:val="nil"/>
              <w:left w:val="nil"/>
              <w:bottom w:val="nil"/>
              <w:right w:val="nil"/>
            </w:tcBorders>
            <w:shd w:val="clear" w:color="auto" w:fill="auto"/>
            <w:vAlign w:val="center"/>
            <w:hideMark/>
          </w:tcPr>
          <w:p w14:paraId="017A394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48F39CD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0.50</w:t>
            </w:r>
          </w:p>
        </w:tc>
      </w:tr>
      <w:tr w:rsidR="00902C81" w:rsidRPr="00902C81" w14:paraId="5A2FE32A"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3FFB181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1ED84FA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M3</w:t>
            </w:r>
          </w:p>
        </w:tc>
        <w:tc>
          <w:tcPr>
            <w:tcW w:w="1220" w:type="dxa"/>
            <w:tcBorders>
              <w:top w:val="nil"/>
              <w:left w:val="nil"/>
              <w:bottom w:val="nil"/>
              <w:right w:val="nil"/>
            </w:tcBorders>
            <w:shd w:val="clear" w:color="auto" w:fill="auto"/>
            <w:noWrap/>
            <w:vAlign w:val="center"/>
            <w:hideMark/>
          </w:tcPr>
          <w:p w14:paraId="6B74619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1.19</w:t>
            </w:r>
          </w:p>
        </w:tc>
        <w:tc>
          <w:tcPr>
            <w:tcW w:w="1180" w:type="dxa"/>
            <w:tcBorders>
              <w:top w:val="nil"/>
              <w:left w:val="nil"/>
              <w:bottom w:val="nil"/>
              <w:right w:val="nil"/>
            </w:tcBorders>
            <w:shd w:val="clear" w:color="auto" w:fill="auto"/>
            <w:vAlign w:val="center"/>
            <w:hideMark/>
          </w:tcPr>
          <w:p w14:paraId="6AD14A0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1.10</w:t>
            </w:r>
          </w:p>
        </w:tc>
        <w:tc>
          <w:tcPr>
            <w:tcW w:w="1180" w:type="dxa"/>
            <w:tcBorders>
              <w:top w:val="nil"/>
              <w:left w:val="nil"/>
              <w:bottom w:val="nil"/>
              <w:right w:val="nil"/>
            </w:tcBorders>
            <w:shd w:val="clear" w:color="auto" w:fill="auto"/>
            <w:vAlign w:val="center"/>
            <w:hideMark/>
          </w:tcPr>
          <w:p w14:paraId="7A11DCC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1.28</w:t>
            </w:r>
          </w:p>
        </w:tc>
        <w:tc>
          <w:tcPr>
            <w:tcW w:w="1280" w:type="dxa"/>
            <w:tcBorders>
              <w:top w:val="nil"/>
              <w:left w:val="nil"/>
              <w:bottom w:val="nil"/>
              <w:right w:val="nil"/>
            </w:tcBorders>
            <w:shd w:val="clear" w:color="auto" w:fill="auto"/>
            <w:vAlign w:val="center"/>
            <w:hideMark/>
          </w:tcPr>
          <w:p w14:paraId="1A4F062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0.65</w:t>
            </w:r>
          </w:p>
        </w:tc>
        <w:tc>
          <w:tcPr>
            <w:tcW w:w="1020" w:type="dxa"/>
            <w:tcBorders>
              <w:top w:val="nil"/>
              <w:left w:val="nil"/>
              <w:bottom w:val="nil"/>
              <w:right w:val="nil"/>
            </w:tcBorders>
            <w:shd w:val="clear" w:color="auto" w:fill="auto"/>
            <w:vAlign w:val="center"/>
            <w:hideMark/>
          </w:tcPr>
          <w:p w14:paraId="64AC9E0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4D37366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0.42</w:t>
            </w:r>
          </w:p>
        </w:tc>
      </w:tr>
      <w:tr w:rsidR="00902C81" w:rsidRPr="00902C81" w14:paraId="0B528664"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7A2AADD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525C7E1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M4</w:t>
            </w:r>
          </w:p>
        </w:tc>
        <w:tc>
          <w:tcPr>
            <w:tcW w:w="1220" w:type="dxa"/>
            <w:tcBorders>
              <w:top w:val="nil"/>
              <w:left w:val="nil"/>
              <w:bottom w:val="nil"/>
              <w:right w:val="nil"/>
            </w:tcBorders>
            <w:shd w:val="clear" w:color="auto" w:fill="auto"/>
            <w:noWrap/>
            <w:vAlign w:val="center"/>
            <w:hideMark/>
          </w:tcPr>
          <w:p w14:paraId="415E99A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1.06</w:t>
            </w:r>
          </w:p>
        </w:tc>
        <w:tc>
          <w:tcPr>
            <w:tcW w:w="1180" w:type="dxa"/>
            <w:tcBorders>
              <w:top w:val="nil"/>
              <w:left w:val="nil"/>
              <w:bottom w:val="nil"/>
              <w:right w:val="nil"/>
            </w:tcBorders>
            <w:shd w:val="clear" w:color="auto" w:fill="auto"/>
            <w:vAlign w:val="center"/>
            <w:hideMark/>
          </w:tcPr>
          <w:p w14:paraId="6539F00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0.95</w:t>
            </w:r>
          </w:p>
        </w:tc>
        <w:tc>
          <w:tcPr>
            <w:tcW w:w="1180" w:type="dxa"/>
            <w:tcBorders>
              <w:top w:val="nil"/>
              <w:left w:val="nil"/>
              <w:bottom w:val="nil"/>
              <w:right w:val="nil"/>
            </w:tcBorders>
            <w:shd w:val="clear" w:color="auto" w:fill="auto"/>
            <w:vAlign w:val="center"/>
            <w:hideMark/>
          </w:tcPr>
          <w:p w14:paraId="7AB99A7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1.18</w:t>
            </w:r>
          </w:p>
        </w:tc>
        <w:tc>
          <w:tcPr>
            <w:tcW w:w="1280" w:type="dxa"/>
            <w:tcBorders>
              <w:top w:val="nil"/>
              <w:left w:val="nil"/>
              <w:bottom w:val="nil"/>
              <w:right w:val="nil"/>
            </w:tcBorders>
            <w:shd w:val="clear" w:color="auto" w:fill="auto"/>
            <w:vAlign w:val="center"/>
            <w:hideMark/>
          </w:tcPr>
          <w:p w14:paraId="3D67152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0.67</w:t>
            </w:r>
          </w:p>
        </w:tc>
        <w:tc>
          <w:tcPr>
            <w:tcW w:w="1020" w:type="dxa"/>
            <w:tcBorders>
              <w:top w:val="nil"/>
              <w:left w:val="nil"/>
              <w:bottom w:val="nil"/>
              <w:right w:val="nil"/>
            </w:tcBorders>
            <w:shd w:val="clear" w:color="auto" w:fill="auto"/>
            <w:vAlign w:val="center"/>
            <w:hideMark/>
          </w:tcPr>
          <w:p w14:paraId="36A452A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59040C2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0.44</w:t>
            </w:r>
          </w:p>
        </w:tc>
      </w:tr>
      <w:tr w:rsidR="00902C81" w:rsidRPr="00902C81" w14:paraId="069F4730"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77FA5E7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5B07585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M5</w:t>
            </w:r>
          </w:p>
        </w:tc>
        <w:tc>
          <w:tcPr>
            <w:tcW w:w="1220" w:type="dxa"/>
            <w:tcBorders>
              <w:top w:val="nil"/>
              <w:left w:val="nil"/>
              <w:bottom w:val="nil"/>
              <w:right w:val="nil"/>
            </w:tcBorders>
            <w:shd w:val="clear" w:color="auto" w:fill="auto"/>
            <w:noWrap/>
            <w:vAlign w:val="center"/>
            <w:hideMark/>
          </w:tcPr>
          <w:p w14:paraId="43D502B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0.55</w:t>
            </w:r>
          </w:p>
        </w:tc>
        <w:tc>
          <w:tcPr>
            <w:tcW w:w="1180" w:type="dxa"/>
            <w:tcBorders>
              <w:top w:val="nil"/>
              <w:left w:val="nil"/>
              <w:bottom w:val="nil"/>
              <w:right w:val="nil"/>
            </w:tcBorders>
            <w:shd w:val="clear" w:color="auto" w:fill="auto"/>
            <w:vAlign w:val="center"/>
            <w:hideMark/>
          </w:tcPr>
          <w:p w14:paraId="5DD5B25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0.47</w:t>
            </w:r>
          </w:p>
        </w:tc>
        <w:tc>
          <w:tcPr>
            <w:tcW w:w="1180" w:type="dxa"/>
            <w:tcBorders>
              <w:top w:val="nil"/>
              <w:left w:val="nil"/>
              <w:bottom w:val="nil"/>
              <w:right w:val="nil"/>
            </w:tcBorders>
            <w:shd w:val="clear" w:color="auto" w:fill="auto"/>
            <w:vAlign w:val="center"/>
            <w:hideMark/>
          </w:tcPr>
          <w:p w14:paraId="6A26C21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0.65</w:t>
            </w:r>
          </w:p>
        </w:tc>
        <w:tc>
          <w:tcPr>
            <w:tcW w:w="1280" w:type="dxa"/>
            <w:tcBorders>
              <w:top w:val="nil"/>
              <w:left w:val="nil"/>
              <w:bottom w:val="nil"/>
              <w:right w:val="nil"/>
            </w:tcBorders>
            <w:shd w:val="clear" w:color="auto" w:fill="auto"/>
            <w:vAlign w:val="center"/>
            <w:hideMark/>
          </w:tcPr>
          <w:p w14:paraId="6BF0BF1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0.43</w:t>
            </w:r>
          </w:p>
        </w:tc>
        <w:tc>
          <w:tcPr>
            <w:tcW w:w="1020" w:type="dxa"/>
            <w:tcBorders>
              <w:top w:val="nil"/>
              <w:left w:val="nil"/>
              <w:bottom w:val="nil"/>
              <w:right w:val="nil"/>
            </w:tcBorders>
            <w:shd w:val="clear" w:color="auto" w:fill="auto"/>
            <w:vAlign w:val="center"/>
            <w:hideMark/>
          </w:tcPr>
          <w:p w14:paraId="0DDF2A2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nil"/>
              <w:right w:val="nil"/>
            </w:tcBorders>
            <w:shd w:val="clear" w:color="auto" w:fill="auto"/>
            <w:vAlign w:val="center"/>
            <w:hideMark/>
          </w:tcPr>
          <w:p w14:paraId="455FC89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0.19</w:t>
            </w:r>
          </w:p>
        </w:tc>
      </w:tr>
      <w:tr w:rsidR="00902C81" w:rsidRPr="00902C81" w14:paraId="45D2D34B" w14:textId="77777777" w:rsidTr="00902C81">
        <w:trPr>
          <w:trHeight w:val="288"/>
          <w:jc w:val="center"/>
        </w:trPr>
        <w:tc>
          <w:tcPr>
            <w:tcW w:w="1580" w:type="dxa"/>
            <w:tcBorders>
              <w:top w:val="nil"/>
              <w:left w:val="nil"/>
              <w:bottom w:val="nil"/>
              <w:right w:val="nil"/>
            </w:tcBorders>
            <w:shd w:val="clear" w:color="auto" w:fill="auto"/>
            <w:noWrap/>
            <w:vAlign w:val="center"/>
            <w:hideMark/>
          </w:tcPr>
          <w:p w14:paraId="277AB95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vAlign w:val="center"/>
            <w:hideMark/>
          </w:tcPr>
          <w:p w14:paraId="2A25A56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M6</w:t>
            </w:r>
          </w:p>
        </w:tc>
        <w:tc>
          <w:tcPr>
            <w:tcW w:w="1220" w:type="dxa"/>
            <w:tcBorders>
              <w:top w:val="nil"/>
              <w:left w:val="nil"/>
              <w:bottom w:val="nil"/>
              <w:right w:val="nil"/>
            </w:tcBorders>
            <w:shd w:val="clear" w:color="auto" w:fill="auto"/>
            <w:noWrap/>
            <w:vAlign w:val="center"/>
            <w:hideMark/>
          </w:tcPr>
          <w:p w14:paraId="01468BD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0.73</w:t>
            </w:r>
          </w:p>
        </w:tc>
        <w:tc>
          <w:tcPr>
            <w:tcW w:w="1180" w:type="dxa"/>
            <w:tcBorders>
              <w:top w:val="nil"/>
              <w:left w:val="nil"/>
              <w:bottom w:val="nil"/>
              <w:right w:val="nil"/>
            </w:tcBorders>
            <w:shd w:val="clear" w:color="auto" w:fill="auto"/>
            <w:vAlign w:val="center"/>
            <w:hideMark/>
          </w:tcPr>
          <w:p w14:paraId="0A6EF4B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0.65</w:t>
            </w:r>
          </w:p>
        </w:tc>
        <w:tc>
          <w:tcPr>
            <w:tcW w:w="1180" w:type="dxa"/>
            <w:tcBorders>
              <w:top w:val="nil"/>
              <w:left w:val="nil"/>
              <w:bottom w:val="nil"/>
              <w:right w:val="nil"/>
            </w:tcBorders>
            <w:shd w:val="clear" w:color="auto" w:fill="auto"/>
            <w:vAlign w:val="center"/>
            <w:hideMark/>
          </w:tcPr>
          <w:p w14:paraId="5DAF133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0.82</w:t>
            </w:r>
          </w:p>
        </w:tc>
        <w:tc>
          <w:tcPr>
            <w:tcW w:w="1280" w:type="dxa"/>
            <w:tcBorders>
              <w:top w:val="nil"/>
              <w:left w:val="nil"/>
              <w:bottom w:val="nil"/>
              <w:right w:val="nil"/>
            </w:tcBorders>
            <w:shd w:val="clear" w:color="auto" w:fill="auto"/>
            <w:vAlign w:val="center"/>
            <w:hideMark/>
          </w:tcPr>
          <w:p w14:paraId="2081A25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0.47</w:t>
            </w:r>
          </w:p>
        </w:tc>
        <w:tc>
          <w:tcPr>
            <w:tcW w:w="1020" w:type="dxa"/>
            <w:tcBorders>
              <w:top w:val="nil"/>
              <w:left w:val="nil"/>
              <w:bottom w:val="nil"/>
              <w:right w:val="nil"/>
            </w:tcBorders>
            <w:shd w:val="clear" w:color="auto" w:fill="auto"/>
            <w:vAlign w:val="center"/>
            <w:hideMark/>
          </w:tcPr>
          <w:p w14:paraId="283E25A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1020" w:type="dxa"/>
            <w:tcBorders>
              <w:top w:val="nil"/>
              <w:left w:val="nil"/>
              <w:bottom w:val="single" w:sz="4" w:space="0" w:color="auto"/>
              <w:right w:val="nil"/>
            </w:tcBorders>
            <w:shd w:val="clear" w:color="auto" w:fill="auto"/>
            <w:vAlign w:val="center"/>
            <w:hideMark/>
          </w:tcPr>
          <w:p w14:paraId="7337FC3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0.22</w:t>
            </w:r>
          </w:p>
        </w:tc>
      </w:tr>
      <w:tr w:rsidR="00902C81" w:rsidRPr="00902C81" w14:paraId="0EC59A68" w14:textId="77777777" w:rsidTr="00902C81">
        <w:trPr>
          <w:trHeight w:val="288"/>
          <w:jc w:val="center"/>
        </w:trPr>
        <w:tc>
          <w:tcPr>
            <w:tcW w:w="8940" w:type="dxa"/>
            <w:gridSpan w:val="7"/>
            <w:tcBorders>
              <w:top w:val="single" w:sz="4" w:space="0" w:color="auto"/>
              <w:left w:val="nil"/>
              <w:bottom w:val="single" w:sz="4" w:space="0" w:color="auto"/>
              <w:right w:val="nil"/>
            </w:tcBorders>
            <w:shd w:val="clear" w:color="auto" w:fill="auto"/>
            <w:vAlign w:val="center"/>
            <w:hideMark/>
          </w:tcPr>
          <w:p w14:paraId="4400C8E0"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B. Covariances</w:t>
            </w:r>
          </w:p>
        </w:tc>
        <w:tc>
          <w:tcPr>
            <w:tcW w:w="1020" w:type="dxa"/>
            <w:tcBorders>
              <w:top w:val="nil"/>
              <w:left w:val="nil"/>
              <w:bottom w:val="nil"/>
              <w:right w:val="nil"/>
            </w:tcBorders>
            <w:shd w:val="clear" w:color="auto" w:fill="auto"/>
            <w:noWrap/>
            <w:vAlign w:val="center"/>
            <w:hideMark/>
          </w:tcPr>
          <w:p w14:paraId="6D27110A"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r>
      <w:tr w:rsidR="00902C81" w:rsidRPr="00902C81" w14:paraId="1B84D9FB" w14:textId="77777777" w:rsidTr="00902C81">
        <w:trPr>
          <w:trHeight w:val="288"/>
          <w:jc w:val="center"/>
        </w:trPr>
        <w:tc>
          <w:tcPr>
            <w:tcW w:w="3060" w:type="dxa"/>
            <w:gridSpan w:val="2"/>
            <w:vMerge w:val="restart"/>
            <w:tcBorders>
              <w:top w:val="single" w:sz="4" w:space="0" w:color="auto"/>
              <w:left w:val="nil"/>
              <w:bottom w:val="single" w:sz="4" w:space="0" w:color="000000"/>
              <w:right w:val="nil"/>
            </w:tcBorders>
            <w:shd w:val="clear" w:color="auto" w:fill="auto"/>
            <w:noWrap/>
            <w:vAlign w:val="center"/>
            <w:hideMark/>
          </w:tcPr>
          <w:p w14:paraId="4DC13F4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Measurement variables</w:t>
            </w:r>
          </w:p>
        </w:tc>
        <w:tc>
          <w:tcPr>
            <w:tcW w:w="1220" w:type="dxa"/>
            <w:vMerge w:val="restart"/>
            <w:tcBorders>
              <w:top w:val="nil"/>
              <w:left w:val="nil"/>
              <w:bottom w:val="single" w:sz="4" w:space="0" w:color="000000"/>
              <w:right w:val="nil"/>
            </w:tcBorders>
            <w:shd w:val="clear" w:color="auto" w:fill="auto"/>
            <w:noWrap/>
            <w:vAlign w:val="center"/>
            <w:hideMark/>
          </w:tcPr>
          <w:p w14:paraId="09A65DA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Covariances</w:t>
            </w:r>
          </w:p>
        </w:tc>
        <w:tc>
          <w:tcPr>
            <w:tcW w:w="2360" w:type="dxa"/>
            <w:gridSpan w:val="2"/>
            <w:tcBorders>
              <w:top w:val="single" w:sz="4" w:space="0" w:color="auto"/>
              <w:left w:val="nil"/>
              <w:bottom w:val="single" w:sz="4" w:space="0" w:color="auto"/>
              <w:right w:val="nil"/>
            </w:tcBorders>
            <w:shd w:val="clear" w:color="auto" w:fill="auto"/>
            <w:noWrap/>
            <w:vAlign w:val="center"/>
            <w:hideMark/>
          </w:tcPr>
          <w:p w14:paraId="4E6423C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95% CI of the covariances</w:t>
            </w:r>
          </w:p>
        </w:tc>
        <w:tc>
          <w:tcPr>
            <w:tcW w:w="1280" w:type="dxa"/>
            <w:vMerge w:val="restart"/>
            <w:tcBorders>
              <w:top w:val="nil"/>
              <w:left w:val="nil"/>
              <w:bottom w:val="single" w:sz="4" w:space="0" w:color="000000"/>
              <w:right w:val="nil"/>
            </w:tcBorders>
            <w:shd w:val="clear" w:color="auto" w:fill="auto"/>
            <w:noWrap/>
            <w:vAlign w:val="center"/>
            <w:hideMark/>
          </w:tcPr>
          <w:p w14:paraId="72BDDED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Correlations</w:t>
            </w:r>
          </w:p>
        </w:tc>
        <w:tc>
          <w:tcPr>
            <w:tcW w:w="1020" w:type="dxa"/>
            <w:vMerge w:val="restart"/>
            <w:tcBorders>
              <w:top w:val="nil"/>
              <w:left w:val="nil"/>
              <w:bottom w:val="single" w:sz="4" w:space="0" w:color="000000"/>
              <w:right w:val="nil"/>
            </w:tcBorders>
            <w:shd w:val="clear" w:color="auto" w:fill="auto"/>
            <w:noWrap/>
            <w:vAlign w:val="center"/>
            <w:hideMark/>
          </w:tcPr>
          <w:p w14:paraId="791AAB8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p-value</w:t>
            </w:r>
          </w:p>
        </w:tc>
        <w:tc>
          <w:tcPr>
            <w:tcW w:w="1020" w:type="dxa"/>
            <w:tcBorders>
              <w:top w:val="nil"/>
              <w:left w:val="nil"/>
              <w:bottom w:val="nil"/>
              <w:right w:val="nil"/>
            </w:tcBorders>
            <w:shd w:val="clear" w:color="auto" w:fill="auto"/>
            <w:noWrap/>
            <w:vAlign w:val="center"/>
            <w:hideMark/>
          </w:tcPr>
          <w:p w14:paraId="0F32662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6BD06E59" w14:textId="77777777" w:rsidTr="00902C81">
        <w:trPr>
          <w:trHeight w:val="288"/>
          <w:jc w:val="center"/>
        </w:trPr>
        <w:tc>
          <w:tcPr>
            <w:tcW w:w="3060" w:type="dxa"/>
            <w:gridSpan w:val="2"/>
            <w:vMerge/>
            <w:tcBorders>
              <w:top w:val="single" w:sz="4" w:space="0" w:color="auto"/>
              <w:left w:val="nil"/>
              <w:bottom w:val="single" w:sz="4" w:space="0" w:color="000000"/>
              <w:right w:val="nil"/>
            </w:tcBorders>
            <w:vAlign w:val="center"/>
            <w:hideMark/>
          </w:tcPr>
          <w:p w14:paraId="52AB2B6E"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220" w:type="dxa"/>
            <w:vMerge/>
            <w:tcBorders>
              <w:top w:val="nil"/>
              <w:left w:val="nil"/>
              <w:bottom w:val="single" w:sz="4" w:space="0" w:color="000000"/>
              <w:right w:val="nil"/>
            </w:tcBorders>
            <w:vAlign w:val="center"/>
            <w:hideMark/>
          </w:tcPr>
          <w:p w14:paraId="0BADEC1D"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180" w:type="dxa"/>
            <w:tcBorders>
              <w:top w:val="nil"/>
              <w:left w:val="nil"/>
              <w:bottom w:val="single" w:sz="4" w:space="0" w:color="auto"/>
              <w:right w:val="nil"/>
            </w:tcBorders>
            <w:shd w:val="clear" w:color="auto" w:fill="auto"/>
            <w:vAlign w:val="center"/>
            <w:hideMark/>
          </w:tcPr>
          <w:p w14:paraId="2A47BD2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Lower</w:t>
            </w:r>
          </w:p>
        </w:tc>
        <w:tc>
          <w:tcPr>
            <w:tcW w:w="1180" w:type="dxa"/>
            <w:tcBorders>
              <w:top w:val="nil"/>
              <w:left w:val="nil"/>
              <w:bottom w:val="single" w:sz="4" w:space="0" w:color="auto"/>
              <w:right w:val="nil"/>
            </w:tcBorders>
            <w:shd w:val="clear" w:color="auto" w:fill="auto"/>
            <w:vAlign w:val="center"/>
            <w:hideMark/>
          </w:tcPr>
          <w:p w14:paraId="1D301F8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Upper</w:t>
            </w:r>
          </w:p>
        </w:tc>
        <w:tc>
          <w:tcPr>
            <w:tcW w:w="1280" w:type="dxa"/>
            <w:vMerge/>
            <w:tcBorders>
              <w:top w:val="nil"/>
              <w:left w:val="nil"/>
              <w:bottom w:val="single" w:sz="4" w:space="0" w:color="000000"/>
              <w:right w:val="nil"/>
            </w:tcBorders>
            <w:vAlign w:val="center"/>
            <w:hideMark/>
          </w:tcPr>
          <w:p w14:paraId="5A35D415"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020" w:type="dxa"/>
            <w:vMerge/>
            <w:tcBorders>
              <w:top w:val="nil"/>
              <w:left w:val="nil"/>
              <w:bottom w:val="single" w:sz="4" w:space="0" w:color="000000"/>
              <w:right w:val="nil"/>
            </w:tcBorders>
            <w:vAlign w:val="center"/>
            <w:hideMark/>
          </w:tcPr>
          <w:p w14:paraId="5E160E42"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020" w:type="dxa"/>
            <w:tcBorders>
              <w:top w:val="nil"/>
              <w:left w:val="nil"/>
              <w:bottom w:val="nil"/>
              <w:right w:val="nil"/>
            </w:tcBorders>
            <w:shd w:val="clear" w:color="auto" w:fill="auto"/>
            <w:noWrap/>
            <w:vAlign w:val="center"/>
            <w:hideMark/>
          </w:tcPr>
          <w:p w14:paraId="0F2DD1A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6191FF31" w14:textId="77777777" w:rsidTr="00902C81">
        <w:trPr>
          <w:trHeight w:val="288"/>
          <w:jc w:val="center"/>
        </w:trPr>
        <w:tc>
          <w:tcPr>
            <w:tcW w:w="1580" w:type="dxa"/>
            <w:tcBorders>
              <w:top w:val="nil"/>
              <w:left w:val="nil"/>
              <w:bottom w:val="single" w:sz="4" w:space="0" w:color="auto"/>
              <w:right w:val="nil"/>
            </w:tcBorders>
            <w:shd w:val="clear" w:color="auto" w:fill="auto"/>
            <w:vAlign w:val="center"/>
            <w:hideMark/>
          </w:tcPr>
          <w:p w14:paraId="36262A2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ꟷ</w:t>
            </w:r>
          </w:p>
        </w:tc>
        <w:tc>
          <w:tcPr>
            <w:tcW w:w="1480" w:type="dxa"/>
            <w:tcBorders>
              <w:top w:val="nil"/>
              <w:left w:val="nil"/>
              <w:bottom w:val="single" w:sz="4" w:space="0" w:color="auto"/>
              <w:right w:val="nil"/>
            </w:tcBorders>
            <w:shd w:val="clear" w:color="auto" w:fill="auto"/>
            <w:vAlign w:val="center"/>
            <w:hideMark/>
          </w:tcPr>
          <w:p w14:paraId="712B90C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ꟷ</w:t>
            </w:r>
          </w:p>
        </w:tc>
        <w:tc>
          <w:tcPr>
            <w:tcW w:w="1220" w:type="dxa"/>
            <w:tcBorders>
              <w:top w:val="nil"/>
              <w:left w:val="nil"/>
              <w:bottom w:val="single" w:sz="4" w:space="0" w:color="auto"/>
              <w:right w:val="nil"/>
            </w:tcBorders>
            <w:shd w:val="clear" w:color="auto" w:fill="auto"/>
            <w:vAlign w:val="center"/>
            <w:hideMark/>
          </w:tcPr>
          <w:p w14:paraId="2F5EEDA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ꟷ</w:t>
            </w:r>
          </w:p>
        </w:tc>
        <w:tc>
          <w:tcPr>
            <w:tcW w:w="1180" w:type="dxa"/>
            <w:tcBorders>
              <w:top w:val="nil"/>
              <w:left w:val="nil"/>
              <w:bottom w:val="single" w:sz="4" w:space="0" w:color="auto"/>
              <w:right w:val="nil"/>
            </w:tcBorders>
            <w:shd w:val="clear" w:color="auto" w:fill="auto"/>
            <w:vAlign w:val="center"/>
            <w:hideMark/>
          </w:tcPr>
          <w:p w14:paraId="67CEF55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ꟷ</w:t>
            </w:r>
          </w:p>
        </w:tc>
        <w:tc>
          <w:tcPr>
            <w:tcW w:w="1180" w:type="dxa"/>
            <w:tcBorders>
              <w:top w:val="nil"/>
              <w:left w:val="nil"/>
              <w:bottom w:val="single" w:sz="4" w:space="0" w:color="auto"/>
              <w:right w:val="nil"/>
            </w:tcBorders>
            <w:shd w:val="clear" w:color="auto" w:fill="auto"/>
            <w:vAlign w:val="center"/>
            <w:hideMark/>
          </w:tcPr>
          <w:p w14:paraId="09A782E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ꟷ</w:t>
            </w:r>
          </w:p>
        </w:tc>
        <w:tc>
          <w:tcPr>
            <w:tcW w:w="1280" w:type="dxa"/>
            <w:tcBorders>
              <w:top w:val="nil"/>
              <w:left w:val="nil"/>
              <w:bottom w:val="single" w:sz="4" w:space="0" w:color="auto"/>
              <w:right w:val="nil"/>
            </w:tcBorders>
            <w:shd w:val="clear" w:color="auto" w:fill="auto"/>
            <w:vAlign w:val="center"/>
            <w:hideMark/>
          </w:tcPr>
          <w:p w14:paraId="7A56498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ꟷ</w:t>
            </w:r>
          </w:p>
        </w:tc>
        <w:tc>
          <w:tcPr>
            <w:tcW w:w="1020" w:type="dxa"/>
            <w:tcBorders>
              <w:top w:val="nil"/>
              <w:left w:val="nil"/>
              <w:bottom w:val="single" w:sz="4" w:space="0" w:color="auto"/>
              <w:right w:val="nil"/>
            </w:tcBorders>
            <w:shd w:val="clear" w:color="auto" w:fill="auto"/>
            <w:vAlign w:val="center"/>
            <w:hideMark/>
          </w:tcPr>
          <w:p w14:paraId="5B50EB2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ꟷ</w:t>
            </w:r>
          </w:p>
        </w:tc>
        <w:tc>
          <w:tcPr>
            <w:tcW w:w="1020" w:type="dxa"/>
            <w:tcBorders>
              <w:top w:val="nil"/>
              <w:left w:val="nil"/>
              <w:bottom w:val="nil"/>
              <w:right w:val="nil"/>
            </w:tcBorders>
            <w:shd w:val="clear" w:color="auto" w:fill="auto"/>
            <w:noWrap/>
            <w:vAlign w:val="center"/>
            <w:hideMark/>
          </w:tcPr>
          <w:p w14:paraId="4A595EA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bl>
    <w:p w14:paraId="2711FD71" w14:textId="77777777" w:rsidR="00902C81" w:rsidRDefault="00902C81" w:rsidP="00B725F4">
      <w:pPr>
        <w:jc w:val="center"/>
        <w:rPr>
          <w:rFonts w:ascii="Times New Roman" w:hAnsi="Times New Roman" w:cs="Times New Roman"/>
          <w:b/>
          <w:lang w:val="en-GB"/>
        </w:rPr>
      </w:pPr>
    </w:p>
    <w:tbl>
      <w:tblPr>
        <w:tblW w:w="9961" w:type="dxa"/>
        <w:jc w:val="center"/>
        <w:tblLook w:val="04A0" w:firstRow="1" w:lastRow="0" w:firstColumn="1" w:lastColumn="0" w:noHBand="0" w:noVBand="1"/>
      </w:tblPr>
      <w:tblGrid>
        <w:gridCol w:w="1836"/>
        <w:gridCol w:w="1572"/>
        <w:gridCol w:w="1220"/>
        <w:gridCol w:w="1180"/>
        <w:gridCol w:w="1104"/>
        <w:gridCol w:w="1280"/>
        <w:gridCol w:w="1020"/>
        <w:gridCol w:w="841"/>
      </w:tblGrid>
      <w:tr w:rsidR="00902C81" w:rsidRPr="006570B0" w14:paraId="71D326C0" w14:textId="77777777" w:rsidTr="00902C81">
        <w:trPr>
          <w:trHeight w:val="288"/>
          <w:jc w:val="center"/>
        </w:trPr>
        <w:tc>
          <w:tcPr>
            <w:tcW w:w="9961" w:type="dxa"/>
            <w:gridSpan w:val="8"/>
            <w:tcBorders>
              <w:top w:val="single" w:sz="4" w:space="0" w:color="auto"/>
              <w:left w:val="nil"/>
              <w:bottom w:val="single" w:sz="4" w:space="0" w:color="auto"/>
              <w:right w:val="nil"/>
            </w:tcBorders>
            <w:shd w:val="clear" w:color="auto" w:fill="auto"/>
            <w:noWrap/>
            <w:vAlign w:val="center"/>
            <w:hideMark/>
          </w:tcPr>
          <w:p w14:paraId="0701F9A7"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Table B5. Estimates of the SEM model 1 with no outliers.</w:t>
            </w:r>
          </w:p>
        </w:tc>
      </w:tr>
      <w:tr w:rsidR="00902C81" w:rsidRPr="00902C81" w14:paraId="2B873658" w14:textId="77777777" w:rsidTr="00902C81">
        <w:trPr>
          <w:trHeight w:val="288"/>
          <w:jc w:val="center"/>
        </w:trPr>
        <w:tc>
          <w:tcPr>
            <w:tcW w:w="1836" w:type="dxa"/>
            <w:tcBorders>
              <w:top w:val="nil"/>
              <w:left w:val="nil"/>
              <w:bottom w:val="nil"/>
              <w:right w:val="nil"/>
            </w:tcBorders>
            <w:shd w:val="clear" w:color="auto" w:fill="auto"/>
            <w:noWrap/>
            <w:vAlign w:val="center"/>
            <w:hideMark/>
          </w:tcPr>
          <w:p w14:paraId="4C827E99"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A. Regression weights</w:t>
            </w:r>
          </w:p>
        </w:tc>
        <w:tc>
          <w:tcPr>
            <w:tcW w:w="1480" w:type="dxa"/>
            <w:tcBorders>
              <w:top w:val="nil"/>
              <w:left w:val="nil"/>
              <w:bottom w:val="nil"/>
              <w:right w:val="nil"/>
            </w:tcBorders>
            <w:shd w:val="clear" w:color="auto" w:fill="auto"/>
            <w:vAlign w:val="center"/>
            <w:hideMark/>
          </w:tcPr>
          <w:p w14:paraId="453F8E52"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220" w:type="dxa"/>
            <w:tcBorders>
              <w:top w:val="nil"/>
              <w:left w:val="nil"/>
              <w:bottom w:val="nil"/>
              <w:right w:val="nil"/>
            </w:tcBorders>
            <w:shd w:val="clear" w:color="auto" w:fill="auto"/>
            <w:vAlign w:val="center"/>
            <w:hideMark/>
          </w:tcPr>
          <w:p w14:paraId="3243B85B" w14:textId="77777777" w:rsidR="00902C81" w:rsidRPr="00902C81" w:rsidRDefault="00902C81" w:rsidP="00902C81">
            <w:pPr>
              <w:spacing w:after="0" w:line="240" w:lineRule="auto"/>
              <w:rPr>
                <w:rFonts w:ascii="Times New Roman" w:eastAsia="Times New Roman" w:hAnsi="Times New Roman" w:cs="Times New Roman"/>
                <w:sz w:val="20"/>
                <w:szCs w:val="20"/>
                <w:lang w:val="en-GB" w:eastAsia="en-GB"/>
              </w:rPr>
            </w:pPr>
          </w:p>
        </w:tc>
        <w:tc>
          <w:tcPr>
            <w:tcW w:w="1180" w:type="dxa"/>
            <w:tcBorders>
              <w:top w:val="nil"/>
              <w:left w:val="nil"/>
              <w:bottom w:val="nil"/>
              <w:right w:val="nil"/>
            </w:tcBorders>
            <w:shd w:val="clear" w:color="auto" w:fill="auto"/>
            <w:vAlign w:val="center"/>
            <w:hideMark/>
          </w:tcPr>
          <w:p w14:paraId="6B04495B" w14:textId="77777777" w:rsidR="00902C81" w:rsidRPr="00902C81" w:rsidRDefault="00902C81" w:rsidP="00902C81">
            <w:pPr>
              <w:spacing w:after="0" w:line="240" w:lineRule="auto"/>
              <w:rPr>
                <w:rFonts w:ascii="Times New Roman" w:eastAsia="Times New Roman" w:hAnsi="Times New Roman" w:cs="Times New Roman"/>
                <w:sz w:val="20"/>
                <w:szCs w:val="20"/>
                <w:lang w:val="en-GB" w:eastAsia="en-GB"/>
              </w:rPr>
            </w:pPr>
          </w:p>
        </w:tc>
        <w:tc>
          <w:tcPr>
            <w:tcW w:w="1104" w:type="dxa"/>
            <w:tcBorders>
              <w:top w:val="nil"/>
              <w:left w:val="nil"/>
              <w:bottom w:val="nil"/>
              <w:right w:val="nil"/>
            </w:tcBorders>
            <w:shd w:val="clear" w:color="auto" w:fill="auto"/>
            <w:vAlign w:val="center"/>
            <w:hideMark/>
          </w:tcPr>
          <w:p w14:paraId="1E7F2125" w14:textId="77777777" w:rsidR="00902C81" w:rsidRPr="00902C81" w:rsidRDefault="00902C81" w:rsidP="00902C81">
            <w:pPr>
              <w:spacing w:after="0" w:line="240" w:lineRule="auto"/>
              <w:rPr>
                <w:rFonts w:ascii="Times New Roman" w:eastAsia="Times New Roman" w:hAnsi="Times New Roman" w:cs="Times New Roman"/>
                <w:sz w:val="20"/>
                <w:szCs w:val="20"/>
                <w:lang w:val="en-GB" w:eastAsia="en-GB"/>
              </w:rPr>
            </w:pPr>
          </w:p>
        </w:tc>
        <w:tc>
          <w:tcPr>
            <w:tcW w:w="1280" w:type="dxa"/>
            <w:tcBorders>
              <w:top w:val="nil"/>
              <w:left w:val="nil"/>
              <w:bottom w:val="nil"/>
              <w:right w:val="nil"/>
            </w:tcBorders>
            <w:shd w:val="clear" w:color="auto" w:fill="auto"/>
            <w:vAlign w:val="center"/>
            <w:hideMark/>
          </w:tcPr>
          <w:p w14:paraId="0E27504D" w14:textId="77777777" w:rsidR="00902C81" w:rsidRPr="00902C81" w:rsidRDefault="00902C81" w:rsidP="00902C81">
            <w:pPr>
              <w:spacing w:after="0" w:line="240" w:lineRule="auto"/>
              <w:rPr>
                <w:rFonts w:ascii="Times New Roman" w:eastAsia="Times New Roman" w:hAnsi="Times New Roman" w:cs="Times New Roman"/>
                <w:sz w:val="20"/>
                <w:szCs w:val="20"/>
                <w:lang w:val="en-GB" w:eastAsia="en-GB"/>
              </w:rPr>
            </w:pPr>
          </w:p>
        </w:tc>
        <w:tc>
          <w:tcPr>
            <w:tcW w:w="1020" w:type="dxa"/>
            <w:tcBorders>
              <w:top w:val="nil"/>
              <w:left w:val="nil"/>
              <w:bottom w:val="nil"/>
              <w:right w:val="nil"/>
            </w:tcBorders>
            <w:shd w:val="clear" w:color="auto" w:fill="auto"/>
            <w:noWrap/>
            <w:vAlign w:val="center"/>
            <w:hideMark/>
          </w:tcPr>
          <w:p w14:paraId="154054DF" w14:textId="77777777" w:rsidR="00902C81" w:rsidRPr="00902C81" w:rsidRDefault="00902C81" w:rsidP="00902C81">
            <w:pPr>
              <w:spacing w:after="0" w:line="240" w:lineRule="auto"/>
              <w:rPr>
                <w:rFonts w:ascii="Times New Roman" w:eastAsia="Times New Roman" w:hAnsi="Times New Roman" w:cs="Times New Roman"/>
                <w:sz w:val="20"/>
                <w:szCs w:val="20"/>
                <w:lang w:val="en-GB" w:eastAsia="en-GB"/>
              </w:rPr>
            </w:pPr>
          </w:p>
        </w:tc>
        <w:tc>
          <w:tcPr>
            <w:tcW w:w="841" w:type="dxa"/>
            <w:tcBorders>
              <w:top w:val="nil"/>
              <w:left w:val="nil"/>
              <w:bottom w:val="nil"/>
              <w:right w:val="nil"/>
            </w:tcBorders>
            <w:shd w:val="clear" w:color="auto" w:fill="auto"/>
            <w:noWrap/>
            <w:vAlign w:val="center"/>
            <w:hideMark/>
          </w:tcPr>
          <w:p w14:paraId="600499A5" w14:textId="77777777" w:rsidR="00902C81" w:rsidRPr="00902C81" w:rsidRDefault="00902C81" w:rsidP="00902C81">
            <w:pPr>
              <w:spacing w:after="0" w:line="240" w:lineRule="auto"/>
              <w:jc w:val="center"/>
              <w:rPr>
                <w:rFonts w:ascii="Times New Roman" w:eastAsia="Times New Roman" w:hAnsi="Times New Roman" w:cs="Times New Roman"/>
                <w:sz w:val="20"/>
                <w:szCs w:val="20"/>
                <w:lang w:val="en-GB" w:eastAsia="en-GB"/>
              </w:rPr>
            </w:pPr>
          </w:p>
        </w:tc>
      </w:tr>
      <w:tr w:rsidR="00902C81" w:rsidRPr="00902C81" w14:paraId="76C0732F" w14:textId="77777777" w:rsidTr="00902C81">
        <w:trPr>
          <w:trHeight w:val="288"/>
          <w:jc w:val="center"/>
        </w:trPr>
        <w:tc>
          <w:tcPr>
            <w:tcW w:w="1836" w:type="dxa"/>
            <w:vMerge w:val="restart"/>
            <w:tcBorders>
              <w:top w:val="single" w:sz="4" w:space="0" w:color="auto"/>
              <w:left w:val="nil"/>
              <w:bottom w:val="single" w:sz="4" w:space="0" w:color="000000"/>
              <w:right w:val="nil"/>
            </w:tcBorders>
            <w:shd w:val="clear" w:color="auto" w:fill="auto"/>
            <w:vAlign w:val="center"/>
            <w:hideMark/>
          </w:tcPr>
          <w:p w14:paraId="7D3C9AE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Endogenous variables</w:t>
            </w:r>
          </w:p>
        </w:tc>
        <w:tc>
          <w:tcPr>
            <w:tcW w:w="1480" w:type="dxa"/>
            <w:vMerge w:val="restart"/>
            <w:tcBorders>
              <w:top w:val="single" w:sz="4" w:space="0" w:color="auto"/>
              <w:left w:val="nil"/>
              <w:bottom w:val="single" w:sz="4" w:space="0" w:color="000000"/>
              <w:right w:val="nil"/>
            </w:tcBorders>
            <w:shd w:val="clear" w:color="auto" w:fill="auto"/>
            <w:vAlign w:val="center"/>
            <w:hideMark/>
          </w:tcPr>
          <w:p w14:paraId="1910181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Exogenous variables</w:t>
            </w:r>
          </w:p>
        </w:tc>
        <w:tc>
          <w:tcPr>
            <w:tcW w:w="1220" w:type="dxa"/>
            <w:vMerge w:val="restart"/>
            <w:tcBorders>
              <w:top w:val="single" w:sz="4" w:space="0" w:color="auto"/>
              <w:left w:val="nil"/>
              <w:bottom w:val="single" w:sz="4" w:space="0" w:color="000000"/>
              <w:right w:val="nil"/>
            </w:tcBorders>
            <w:shd w:val="clear" w:color="auto" w:fill="auto"/>
            <w:vAlign w:val="center"/>
            <w:hideMark/>
          </w:tcPr>
          <w:p w14:paraId="1979FC5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Estimate</w:t>
            </w:r>
          </w:p>
        </w:tc>
        <w:tc>
          <w:tcPr>
            <w:tcW w:w="2284" w:type="dxa"/>
            <w:gridSpan w:val="2"/>
            <w:tcBorders>
              <w:top w:val="single" w:sz="4" w:space="0" w:color="auto"/>
              <w:left w:val="nil"/>
              <w:bottom w:val="single" w:sz="4" w:space="0" w:color="auto"/>
              <w:right w:val="nil"/>
            </w:tcBorders>
            <w:shd w:val="clear" w:color="auto" w:fill="auto"/>
            <w:noWrap/>
            <w:vAlign w:val="center"/>
            <w:hideMark/>
          </w:tcPr>
          <w:p w14:paraId="77D3178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95% CI of the estimates</w:t>
            </w:r>
          </w:p>
        </w:tc>
        <w:tc>
          <w:tcPr>
            <w:tcW w:w="1280" w:type="dxa"/>
            <w:vMerge w:val="restart"/>
            <w:tcBorders>
              <w:top w:val="single" w:sz="4" w:space="0" w:color="auto"/>
              <w:left w:val="nil"/>
              <w:bottom w:val="single" w:sz="4" w:space="0" w:color="000000"/>
              <w:right w:val="nil"/>
            </w:tcBorders>
            <w:shd w:val="clear" w:color="auto" w:fill="auto"/>
            <w:vAlign w:val="center"/>
            <w:hideMark/>
          </w:tcPr>
          <w:p w14:paraId="7839B80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Standarized estimates</w:t>
            </w:r>
          </w:p>
        </w:tc>
        <w:tc>
          <w:tcPr>
            <w:tcW w:w="1020" w:type="dxa"/>
            <w:vMerge w:val="restart"/>
            <w:tcBorders>
              <w:top w:val="single" w:sz="4" w:space="0" w:color="auto"/>
              <w:left w:val="nil"/>
              <w:bottom w:val="single" w:sz="4" w:space="0" w:color="000000"/>
              <w:right w:val="nil"/>
            </w:tcBorders>
            <w:shd w:val="clear" w:color="auto" w:fill="auto"/>
            <w:noWrap/>
            <w:vAlign w:val="center"/>
            <w:hideMark/>
          </w:tcPr>
          <w:p w14:paraId="5955003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p-value</w:t>
            </w:r>
          </w:p>
        </w:tc>
        <w:tc>
          <w:tcPr>
            <w:tcW w:w="841" w:type="dxa"/>
            <w:vMerge w:val="restart"/>
            <w:tcBorders>
              <w:top w:val="single" w:sz="4" w:space="0" w:color="auto"/>
              <w:left w:val="nil"/>
              <w:bottom w:val="single" w:sz="4" w:space="0" w:color="000000"/>
              <w:right w:val="nil"/>
            </w:tcBorders>
            <w:shd w:val="clear" w:color="auto" w:fill="auto"/>
            <w:noWrap/>
            <w:vAlign w:val="center"/>
            <w:hideMark/>
          </w:tcPr>
          <w:p w14:paraId="2CF60F9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SMC</w:t>
            </w:r>
          </w:p>
        </w:tc>
      </w:tr>
      <w:tr w:rsidR="00902C81" w:rsidRPr="00902C81" w14:paraId="1BDED438" w14:textId="77777777" w:rsidTr="00902C81">
        <w:trPr>
          <w:trHeight w:val="288"/>
          <w:jc w:val="center"/>
        </w:trPr>
        <w:tc>
          <w:tcPr>
            <w:tcW w:w="1836" w:type="dxa"/>
            <w:vMerge/>
            <w:tcBorders>
              <w:top w:val="single" w:sz="4" w:space="0" w:color="auto"/>
              <w:left w:val="nil"/>
              <w:bottom w:val="single" w:sz="4" w:space="0" w:color="000000"/>
              <w:right w:val="nil"/>
            </w:tcBorders>
            <w:vAlign w:val="center"/>
            <w:hideMark/>
          </w:tcPr>
          <w:p w14:paraId="500FCAC8"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480" w:type="dxa"/>
            <w:vMerge/>
            <w:tcBorders>
              <w:top w:val="single" w:sz="4" w:space="0" w:color="auto"/>
              <w:left w:val="nil"/>
              <w:bottom w:val="single" w:sz="4" w:space="0" w:color="000000"/>
              <w:right w:val="nil"/>
            </w:tcBorders>
            <w:vAlign w:val="center"/>
            <w:hideMark/>
          </w:tcPr>
          <w:p w14:paraId="08E34C7A"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220" w:type="dxa"/>
            <w:vMerge/>
            <w:tcBorders>
              <w:top w:val="single" w:sz="4" w:space="0" w:color="auto"/>
              <w:left w:val="nil"/>
              <w:bottom w:val="single" w:sz="4" w:space="0" w:color="000000"/>
              <w:right w:val="nil"/>
            </w:tcBorders>
            <w:vAlign w:val="center"/>
            <w:hideMark/>
          </w:tcPr>
          <w:p w14:paraId="12F9946D"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180" w:type="dxa"/>
            <w:tcBorders>
              <w:top w:val="nil"/>
              <w:left w:val="nil"/>
              <w:bottom w:val="single" w:sz="4" w:space="0" w:color="auto"/>
              <w:right w:val="nil"/>
            </w:tcBorders>
            <w:shd w:val="clear" w:color="auto" w:fill="auto"/>
            <w:vAlign w:val="center"/>
            <w:hideMark/>
          </w:tcPr>
          <w:p w14:paraId="0BBFE49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Lower</w:t>
            </w:r>
          </w:p>
        </w:tc>
        <w:tc>
          <w:tcPr>
            <w:tcW w:w="1104" w:type="dxa"/>
            <w:tcBorders>
              <w:top w:val="nil"/>
              <w:left w:val="nil"/>
              <w:bottom w:val="single" w:sz="4" w:space="0" w:color="auto"/>
              <w:right w:val="nil"/>
            </w:tcBorders>
            <w:shd w:val="clear" w:color="auto" w:fill="auto"/>
            <w:vAlign w:val="center"/>
            <w:hideMark/>
          </w:tcPr>
          <w:p w14:paraId="5BB1BAF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Upper</w:t>
            </w:r>
          </w:p>
        </w:tc>
        <w:tc>
          <w:tcPr>
            <w:tcW w:w="1280" w:type="dxa"/>
            <w:vMerge/>
            <w:tcBorders>
              <w:top w:val="single" w:sz="4" w:space="0" w:color="auto"/>
              <w:left w:val="nil"/>
              <w:bottom w:val="single" w:sz="4" w:space="0" w:color="000000"/>
              <w:right w:val="nil"/>
            </w:tcBorders>
            <w:vAlign w:val="center"/>
            <w:hideMark/>
          </w:tcPr>
          <w:p w14:paraId="4C5E7976"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020" w:type="dxa"/>
            <w:vMerge/>
            <w:tcBorders>
              <w:top w:val="single" w:sz="4" w:space="0" w:color="auto"/>
              <w:left w:val="nil"/>
              <w:bottom w:val="single" w:sz="4" w:space="0" w:color="000000"/>
              <w:right w:val="nil"/>
            </w:tcBorders>
            <w:vAlign w:val="center"/>
            <w:hideMark/>
          </w:tcPr>
          <w:p w14:paraId="5F6674A3"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841" w:type="dxa"/>
            <w:vMerge/>
            <w:tcBorders>
              <w:top w:val="single" w:sz="4" w:space="0" w:color="auto"/>
              <w:left w:val="nil"/>
              <w:bottom w:val="single" w:sz="4" w:space="0" w:color="000000"/>
              <w:right w:val="nil"/>
            </w:tcBorders>
            <w:vAlign w:val="center"/>
            <w:hideMark/>
          </w:tcPr>
          <w:p w14:paraId="78958A12"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r>
      <w:tr w:rsidR="00902C81" w:rsidRPr="00902C81" w14:paraId="1DE48520" w14:textId="77777777" w:rsidTr="00902C81">
        <w:trPr>
          <w:trHeight w:val="288"/>
          <w:jc w:val="center"/>
        </w:trPr>
        <w:tc>
          <w:tcPr>
            <w:tcW w:w="1836" w:type="dxa"/>
            <w:tcBorders>
              <w:top w:val="nil"/>
              <w:left w:val="nil"/>
              <w:bottom w:val="nil"/>
              <w:right w:val="nil"/>
            </w:tcBorders>
            <w:shd w:val="clear" w:color="auto" w:fill="auto"/>
            <w:noWrap/>
            <w:vAlign w:val="center"/>
            <w:hideMark/>
          </w:tcPr>
          <w:p w14:paraId="4E802F9A"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Science Rejection</w:t>
            </w:r>
          </w:p>
        </w:tc>
        <w:tc>
          <w:tcPr>
            <w:tcW w:w="1480" w:type="dxa"/>
            <w:tcBorders>
              <w:top w:val="nil"/>
              <w:left w:val="nil"/>
              <w:bottom w:val="nil"/>
              <w:right w:val="nil"/>
            </w:tcBorders>
            <w:shd w:val="clear" w:color="auto" w:fill="auto"/>
            <w:noWrap/>
            <w:vAlign w:val="center"/>
            <w:hideMark/>
          </w:tcPr>
          <w:p w14:paraId="26AEF6D2"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Critical Thinking</w:t>
            </w:r>
          </w:p>
        </w:tc>
        <w:tc>
          <w:tcPr>
            <w:tcW w:w="1220" w:type="dxa"/>
            <w:tcBorders>
              <w:top w:val="nil"/>
              <w:left w:val="nil"/>
              <w:bottom w:val="nil"/>
              <w:right w:val="nil"/>
            </w:tcBorders>
            <w:shd w:val="clear" w:color="auto" w:fill="auto"/>
            <w:noWrap/>
            <w:vAlign w:val="center"/>
            <w:hideMark/>
          </w:tcPr>
          <w:p w14:paraId="213FA1E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-0.30</w:t>
            </w:r>
          </w:p>
        </w:tc>
        <w:tc>
          <w:tcPr>
            <w:tcW w:w="1180" w:type="dxa"/>
            <w:tcBorders>
              <w:top w:val="nil"/>
              <w:left w:val="nil"/>
              <w:bottom w:val="nil"/>
              <w:right w:val="nil"/>
            </w:tcBorders>
            <w:shd w:val="clear" w:color="auto" w:fill="auto"/>
            <w:noWrap/>
            <w:vAlign w:val="center"/>
            <w:hideMark/>
          </w:tcPr>
          <w:p w14:paraId="21328C3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-0.44</w:t>
            </w:r>
          </w:p>
        </w:tc>
        <w:tc>
          <w:tcPr>
            <w:tcW w:w="1104" w:type="dxa"/>
            <w:tcBorders>
              <w:top w:val="nil"/>
              <w:left w:val="nil"/>
              <w:bottom w:val="nil"/>
              <w:right w:val="nil"/>
            </w:tcBorders>
            <w:shd w:val="clear" w:color="auto" w:fill="auto"/>
            <w:noWrap/>
            <w:vAlign w:val="center"/>
            <w:hideMark/>
          </w:tcPr>
          <w:p w14:paraId="2B3A9C8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-0.05</w:t>
            </w:r>
          </w:p>
        </w:tc>
        <w:tc>
          <w:tcPr>
            <w:tcW w:w="1280" w:type="dxa"/>
            <w:tcBorders>
              <w:top w:val="nil"/>
              <w:left w:val="nil"/>
              <w:bottom w:val="nil"/>
              <w:right w:val="nil"/>
            </w:tcBorders>
            <w:shd w:val="clear" w:color="auto" w:fill="auto"/>
            <w:noWrap/>
            <w:vAlign w:val="center"/>
            <w:hideMark/>
          </w:tcPr>
          <w:p w14:paraId="0294EDB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-0.32</w:t>
            </w:r>
          </w:p>
        </w:tc>
        <w:tc>
          <w:tcPr>
            <w:tcW w:w="1020" w:type="dxa"/>
            <w:tcBorders>
              <w:top w:val="nil"/>
              <w:left w:val="nil"/>
              <w:bottom w:val="nil"/>
              <w:right w:val="nil"/>
            </w:tcBorders>
            <w:shd w:val="clear" w:color="auto" w:fill="auto"/>
            <w:noWrap/>
            <w:vAlign w:val="center"/>
            <w:hideMark/>
          </w:tcPr>
          <w:p w14:paraId="2670888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0.008</w:t>
            </w:r>
          </w:p>
        </w:tc>
        <w:tc>
          <w:tcPr>
            <w:tcW w:w="841" w:type="dxa"/>
            <w:tcBorders>
              <w:top w:val="nil"/>
              <w:left w:val="nil"/>
              <w:bottom w:val="nil"/>
              <w:right w:val="nil"/>
            </w:tcBorders>
            <w:shd w:val="clear" w:color="auto" w:fill="auto"/>
            <w:vAlign w:val="center"/>
            <w:hideMark/>
          </w:tcPr>
          <w:p w14:paraId="4632975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0.51</w:t>
            </w:r>
          </w:p>
        </w:tc>
      </w:tr>
      <w:tr w:rsidR="00902C81" w:rsidRPr="00902C81" w14:paraId="2575DDF7" w14:textId="77777777" w:rsidTr="00902C81">
        <w:trPr>
          <w:trHeight w:val="288"/>
          <w:jc w:val="center"/>
        </w:trPr>
        <w:tc>
          <w:tcPr>
            <w:tcW w:w="1836" w:type="dxa"/>
            <w:tcBorders>
              <w:top w:val="nil"/>
              <w:left w:val="nil"/>
              <w:bottom w:val="nil"/>
              <w:right w:val="nil"/>
            </w:tcBorders>
            <w:shd w:val="clear" w:color="auto" w:fill="auto"/>
            <w:noWrap/>
            <w:vAlign w:val="center"/>
            <w:hideMark/>
          </w:tcPr>
          <w:p w14:paraId="62D3F00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noWrap/>
            <w:vAlign w:val="center"/>
            <w:hideMark/>
          </w:tcPr>
          <w:p w14:paraId="77ABD005"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Conspiracionism</w:t>
            </w:r>
          </w:p>
        </w:tc>
        <w:tc>
          <w:tcPr>
            <w:tcW w:w="1220" w:type="dxa"/>
            <w:tcBorders>
              <w:top w:val="nil"/>
              <w:left w:val="nil"/>
              <w:bottom w:val="nil"/>
              <w:right w:val="nil"/>
            </w:tcBorders>
            <w:shd w:val="clear" w:color="auto" w:fill="auto"/>
            <w:noWrap/>
            <w:vAlign w:val="center"/>
            <w:hideMark/>
          </w:tcPr>
          <w:p w14:paraId="155858B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0.54</w:t>
            </w:r>
          </w:p>
        </w:tc>
        <w:tc>
          <w:tcPr>
            <w:tcW w:w="1180" w:type="dxa"/>
            <w:tcBorders>
              <w:top w:val="nil"/>
              <w:left w:val="nil"/>
              <w:bottom w:val="nil"/>
              <w:right w:val="nil"/>
            </w:tcBorders>
            <w:shd w:val="clear" w:color="auto" w:fill="auto"/>
            <w:noWrap/>
            <w:vAlign w:val="center"/>
            <w:hideMark/>
          </w:tcPr>
          <w:p w14:paraId="7950128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0.38</w:t>
            </w:r>
          </w:p>
        </w:tc>
        <w:tc>
          <w:tcPr>
            <w:tcW w:w="1104" w:type="dxa"/>
            <w:tcBorders>
              <w:top w:val="nil"/>
              <w:left w:val="nil"/>
              <w:bottom w:val="nil"/>
              <w:right w:val="nil"/>
            </w:tcBorders>
            <w:shd w:val="clear" w:color="auto" w:fill="auto"/>
            <w:noWrap/>
            <w:vAlign w:val="center"/>
            <w:hideMark/>
          </w:tcPr>
          <w:p w14:paraId="0FE4ECF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0.86</w:t>
            </w:r>
          </w:p>
        </w:tc>
        <w:tc>
          <w:tcPr>
            <w:tcW w:w="1280" w:type="dxa"/>
            <w:tcBorders>
              <w:top w:val="nil"/>
              <w:left w:val="nil"/>
              <w:bottom w:val="nil"/>
              <w:right w:val="nil"/>
            </w:tcBorders>
            <w:shd w:val="clear" w:color="auto" w:fill="auto"/>
            <w:noWrap/>
            <w:vAlign w:val="center"/>
            <w:hideMark/>
          </w:tcPr>
          <w:p w14:paraId="5C64754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0.61</w:t>
            </w:r>
          </w:p>
        </w:tc>
        <w:tc>
          <w:tcPr>
            <w:tcW w:w="1020" w:type="dxa"/>
            <w:tcBorders>
              <w:top w:val="nil"/>
              <w:left w:val="nil"/>
              <w:bottom w:val="nil"/>
              <w:right w:val="nil"/>
            </w:tcBorders>
            <w:shd w:val="clear" w:color="auto" w:fill="auto"/>
            <w:vAlign w:val="center"/>
            <w:hideMark/>
          </w:tcPr>
          <w:p w14:paraId="14F34C8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41" w:type="dxa"/>
            <w:tcBorders>
              <w:top w:val="nil"/>
              <w:left w:val="nil"/>
              <w:bottom w:val="nil"/>
              <w:right w:val="nil"/>
            </w:tcBorders>
            <w:shd w:val="clear" w:color="auto" w:fill="auto"/>
            <w:vAlign w:val="center"/>
            <w:hideMark/>
          </w:tcPr>
          <w:p w14:paraId="54CBB1E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36143B9E" w14:textId="77777777" w:rsidTr="00902C81">
        <w:trPr>
          <w:trHeight w:val="288"/>
          <w:jc w:val="center"/>
        </w:trPr>
        <w:tc>
          <w:tcPr>
            <w:tcW w:w="1836" w:type="dxa"/>
            <w:tcBorders>
              <w:top w:val="nil"/>
              <w:left w:val="nil"/>
              <w:bottom w:val="nil"/>
              <w:right w:val="nil"/>
            </w:tcBorders>
            <w:shd w:val="clear" w:color="auto" w:fill="auto"/>
            <w:noWrap/>
            <w:vAlign w:val="center"/>
            <w:hideMark/>
          </w:tcPr>
          <w:p w14:paraId="35D112CA" w14:textId="77777777" w:rsidR="00902C81" w:rsidRPr="00902C81" w:rsidRDefault="00902C81" w:rsidP="00902C81">
            <w:pPr>
              <w:spacing w:after="0" w:line="240" w:lineRule="auto"/>
              <w:jc w:val="center"/>
              <w:rPr>
                <w:rFonts w:ascii="Times New Roman" w:eastAsia="Times New Roman" w:hAnsi="Times New Roman" w:cs="Times New Roman"/>
                <w:sz w:val="20"/>
                <w:szCs w:val="20"/>
                <w:lang w:val="en-GB" w:eastAsia="en-GB"/>
              </w:rPr>
            </w:pPr>
          </w:p>
        </w:tc>
        <w:tc>
          <w:tcPr>
            <w:tcW w:w="1480" w:type="dxa"/>
            <w:tcBorders>
              <w:top w:val="nil"/>
              <w:left w:val="nil"/>
              <w:bottom w:val="nil"/>
              <w:right w:val="nil"/>
            </w:tcBorders>
            <w:shd w:val="clear" w:color="auto" w:fill="auto"/>
            <w:noWrap/>
            <w:vAlign w:val="center"/>
            <w:hideMark/>
          </w:tcPr>
          <w:p w14:paraId="30CAA2DB"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Progressive</w:t>
            </w:r>
          </w:p>
        </w:tc>
        <w:tc>
          <w:tcPr>
            <w:tcW w:w="1220" w:type="dxa"/>
            <w:tcBorders>
              <w:top w:val="nil"/>
              <w:left w:val="nil"/>
              <w:bottom w:val="nil"/>
              <w:right w:val="nil"/>
            </w:tcBorders>
            <w:shd w:val="clear" w:color="auto" w:fill="auto"/>
            <w:noWrap/>
            <w:vAlign w:val="center"/>
            <w:hideMark/>
          </w:tcPr>
          <w:p w14:paraId="68D66C5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-0.92</w:t>
            </w:r>
          </w:p>
        </w:tc>
        <w:tc>
          <w:tcPr>
            <w:tcW w:w="1180" w:type="dxa"/>
            <w:tcBorders>
              <w:top w:val="nil"/>
              <w:left w:val="nil"/>
              <w:bottom w:val="nil"/>
              <w:right w:val="nil"/>
            </w:tcBorders>
            <w:shd w:val="clear" w:color="auto" w:fill="auto"/>
            <w:noWrap/>
            <w:vAlign w:val="center"/>
            <w:hideMark/>
          </w:tcPr>
          <w:p w14:paraId="050856E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-1.88</w:t>
            </w:r>
          </w:p>
        </w:tc>
        <w:tc>
          <w:tcPr>
            <w:tcW w:w="1104" w:type="dxa"/>
            <w:tcBorders>
              <w:top w:val="nil"/>
              <w:left w:val="nil"/>
              <w:bottom w:val="nil"/>
              <w:right w:val="nil"/>
            </w:tcBorders>
            <w:shd w:val="clear" w:color="auto" w:fill="auto"/>
            <w:noWrap/>
            <w:vAlign w:val="center"/>
            <w:hideMark/>
          </w:tcPr>
          <w:p w14:paraId="2BFB707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-0.50</w:t>
            </w:r>
          </w:p>
        </w:tc>
        <w:tc>
          <w:tcPr>
            <w:tcW w:w="1280" w:type="dxa"/>
            <w:tcBorders>
              <w:top w:val="nil"/>
              <w:left w:val="nil"/>
              <w:bottom w:val="nil"/>
              <w:right w:val="nil"/>
            </w:tcBorders>
            <w:shd w:val="clear" w:color="auto" w:fill="auto"/>
            <w:noWrap/>
            <w:vAlign w:val="center"/>
            <w:hideMark/>
          </w:tcPr>
          <w:p w14:paraId="6816E2D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-0.75</w:t>
            </w:r>
          </w:p>
        </w:tc>
        <w:tc>
          <w:tcPr>
            <w:tcW w:w="1020" w:type="dxa"/>
            <w:tcBorders>
              <w:top w:val="nil"/>
              <w:left w:val="nil"/>
              <w:bottom w:val="nil"/>
              <w:right w:val="nil"/>
            </w:tcBorders>
            <w:shd w:val="clear" w:color="auto" w:fill="auto"/>
            <w:noWrap/>
            <w:vAlign w:val="center"/>
            <w:hideMark/>
          </w:tcPr>
          <w:p w14:paraId="510A43B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0.041</w:t>
            </w:r>
          </w:p>
        </w:tc>
        <w:tc>
          <w:tcPr>
            <w:tcW w:w="841" w:type="dxa"/>
            <w:tcBorders>
              <w:top w:val="nil"/>
              <w:left w:val="nil"/>
              <w:bottom w:val="nil"/>
              <w:right w:val="nil"/>
            </w:tcBorders>
            <w:shd w:val="clear" w:color="auto" w:fill="auto"/>
            <w:vAlign w:val="center"/>
            <w:hideMark/>
          </w:tcPr>
          <w:p w14:paraId="11D511B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5D48C194" w14:textId="77777777" w:rsidTr="00902C81">
        <w:trPr>
          <w:trHeight w:val="288"/>
          <w:jc w:val="center"/>
        </w:trPr>
        <w:tc>
          <w:tcPr>
            <w:tcW w:w="1836" w:type="dxa"/>
            <w:tcBorders>
              <w:top w:val="nil"/>
              <w:left w:val="nil"/>
              <w:bottom w:val="nil"/>
              <w:right w:val="nil"/>
            </w:tcBorders>
            <w:shd w:val="clear" w:color="auto" w:fill="auto"/>
            <w:noWrap/>
            <w:vAlign w:val="center"/>
            <w:hideMark/>
          </w:tcPr>
          <w:p w14:paraId="413FFC75" w14:textId="77777777" w:rsidR="00902C81" w:rsidRPr="00902C81" w:rsidRDefault="00902C81" w:rsidP="00902C81">
            <w:pPr>
              <w:spacing w:after="0" w:line="240" w:lineRule="auto"/>
              <w:jc w:val="center"/>
              <w:rPr>
                <w:rFonts w:ascii="Times New Roman" w:eastAsia="Times New Roman" w:hAnsi="Times New Roman" w:cs="Times New Roman"/>
                <w:sz w:val="20"/>
                <w:szCs w:val="20"/>
                <w:lang w:val="en-GB" w:eastAsia="en-GB"/>
              </w:rPr>
            </w:pPr>
          </w:p>
        </w:tc>
        <w:tc>
          <w:tcPr>
            <w:tcW w:w="1480" w:type="dxa"/>
            <w:tcBorders>
              <w:top w:val="nil"/>
              <w:left w:val="nil"/>
              <w:bottom w:val="nil"/>
              <w:right w:val="nil"/>
            </w:tcBorders>
            <w:shd w:val="clear" w:color="auto" w:fill="auto"/>
            <w:noWrap/>
            <w:vAlign w:val="center"/>
            <w:hideMark/>
          </w:tcPr>
          <w:p w14:paraId="4EC4E919"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Conservative</w:t>
            </w:r>
          </w:p>
        </w:tc>
        <w:tc>
          <w:tcPr>
            <w:tcW w:w="1220" w:type="dxa"/>
            <w:tcBorders>
              <w:top w:val="nil"/>
              <w:left w:val="nil"/>
              <w:bottom w:val="nil"/>
              <w:right w:val="nil"/>
            </w:tcBorders>
            <w:shd w:val="clear" w:color="auto" w:fill="auto"/>
            <w:noWrap/>
            <w:vAlign w:val="center"/>
            <w:hideMark/>
          </w:tcPr>
          <w:p w14:paraId="732F40B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-0.47</w:t>
            </w:r>
          </w:p>
        </w:tc>
        <w:tc>
          <w:tcPr>
            <w:tcW w:w="1180" w:type="dxa"/>
            <w:tcBorders>
              <w:top w:val="nil"/>
              <w:left w:val="nil"/>
              <w:bottom w:val="nil"/>
              <w:right w:val="nil"/>
            </w:tcBorders>
            <w:shd w:val="clear" w:color="auto" w:fill="auto"/>
            <w:noWrap/>
            <w:vAlign w:val="center"/>
            <w:hideMark/>
          </w:tcPr>
          <w:p w14:paraId="76D1B39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-1.23</w:t>
            </w:r>
          </w:p>
        </w:tc>
        <w:tc>
          <w:tcPr>
            <w:tcW w:w="1104" w:type="dxa"/>
            <w:tcBorders>
              <w:top w:val="nil"/>
              <w:left w:val="nil"/>
              <w:bottom w:val="nil"/>
              <w:right w:val="nil"/>
            </w:tcBorders>
            <w:shd w:val="clear" w:color="auto" w:fill="auto"/>
            <w:noWrap/>
            <w:vAlign w:val="center"/>
            <w:hideMark/>
          </w:tcPr>
          <w:p w14:paraId="65E4B53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-0.16</w:t>
            </w:r>
          </w:p>
        </w:tc>
        <w:tc>
          <w:tcPr>
            <w:tcW w:w="1280" w:type="dxa"/>
            <w:tcBorders>
              <w:top w:val="nil"/>
              <w:left w:val="nil"/>
              <w:bottom w:val="nil"/>
              <w:right w:val="nil"/>
            </w:tcBorders>
            <w:shd w:val="clear" w:color="auto" w:fill="auto"/>
            <w:noWrap/>
            <w:vAlign w:val="center"/>
            <w:hideMark/>
          </w:tcPr>
          <w:p w14:paraId="120848A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-0.54</w:t>
            </w:r>
          </w:p>
        </w:tc>
        <w:tc>
          <w:tcPr>
            <w:tcW w:w="1020" w:type="dxa"/>
            <w:tcBorders>
              <w:top w:val="nil"/>
              <w:left w:val="nil"/>
              <w:bottom w:val="nil"/>
              <w:right w:val="nil"/>
            </w:tcBorders>
            <w:shd w:val="clear" w:color="auto" w:fill="auto"/>
            <w:noWrap/>
            <w:vAlign w:val="center"/>
            <w:hideMark/>
          </w:tcPr>
          <w:p w14:paraId="62D83AC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0.187</w:t>
            </w:r>
          </w:p>
        </w:tc>
        <w:tc>
          <w:tcPr>
            <w:tcW w:w="841" w:type="dxa"/>
            <w:tcBorders>
              <w:top w:val="nil"/>
              <w:left w:val="nil"/>
              <w:bottom w:val="nil"/>
              <w:right w:val="nil"/>
            </w:tcBorders>
            <w:shd w:val="clear" w:color="auto" w:fill="auto"/>
            <w:vAlign w:val="center"/>
            <w:hideMark/>
          </w:tcPr>
          <w:p w14:paraId="1C53FE2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618711FD" w14:textId="77777777" w:rsidTr="00902C81">
        <w:trPr>
          <w:trHeight w:val="288"/>
          <w:jc w:val="center"/>
        </w:trPr>
        <w:tc>
          <w:tcPr>
            <w:tcW w:w="1836" w:type="dxa"/>
            <w:tcBorders>
              <w:top w:val="nil"/>
              <w:left w:val="nil"/>
              <w:bottom w:val="single" w:sz="4" w:space="0" w:color="auto"/>
              <w:right w:val="nil"/>
            </w:tcBorders>
            <w:shd w:val="clear" w:color="auto" w:fill="auto"/>
            <w:noWrap/>
            <w:vAlign w:val="center"/>
            <w:hideMark/>
          </w:tcPr>
          <w:p w14:paraId="4B372E32" w14:textId="77777777" w:rsidR="00902C81" w:rsidRPr="00902C81" w:rsidRDefault="00902C81" w:rsidP="00902C81">
            <w:pPr>
              <w:spacing w:after="0" w:line="240" w:lineRule="auto"/>
              <w:rPr>
                <w:rFonts w:ascii="Calibri" w:eastAsia="Times New Roman" w:hAnsi="Calibri" w:cs="Calibri"/>
                <w:sz w:val="20"/>
                <w:szCs w:val="20"/>
                <w:lang w:val="en-GB" w:eastAsia="en-GB"/>
              </w:rPr>
            </w:pPr>
            <w:r w:rsidRPr="00902C81">
              <w:rPr>
                <w:rFonts w:ascii="Calibri" w:eastAsia="Times New Roman" w:hAnsi="Calibri" w:cs="Calibri"/>
                <w:sz w:val="20"/>
                <w:szCs w:val="20"/>
                <w:lang w:val="en-GB" w:eastAsia="en-GB"/>
              </w:rPr>
              <w:t> </w:t>
            </w:r>
          </w:p>
        </w:tc>
        <w:tc>
          <w:tcPr>
            <w:tcW w:w="1480" w:type="dxa"/>
            <w:tcBorders>
              <w:top w:val="nil"/>
              <w:left w:val="nil"/>
              <w:bottom w:val="single" w:sz="4" w:space="0" w:color="auto"/>
              <w:right w:val="nil"/>
            </w:tcBorders>
            <w:shd w:val="clear" w:color="auto" w:fill="auto"/>
            <w:noWrap/>
            <w:vAlign w:val="center"/>
            <w:hideMark/>
          </w:tcPr>
          <w:p w14:paraId="1EF40F6E"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Manichaeism</w:t>
            </w:r>
          </w:p>
        </w:tc>
        <w:tc>
          <w:tcPr>
            <w:tcW w:w="1220" w:type="dxa"/>
            <w:tcBorders>
              <w:top w:val="nil"/>
              <w:left w:val="nil"/>
              <w:bottom w:val="single" w:sz="4" w:space="0" w:color="auto"/>
              <w:right w:val="nil"/>
            </w:tcBorders>
            <w:shd w:val="clear" w:color="auto" w:fill="auto"/>
            <w:noWrap/>
            <w:vAlign w:val="center"/>
            <w:hideMark/>
          </w:tcPr>
          <w:p w14:paraId="1400AB9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-0.01</w:t>
            </w:r>
          </w:p>
        </w:tc>
        <w:tc>
          <w:tcPr>
            <w:tcW w:w="1180" w:type="dxa"/>
            <w:tcBorders>
              <w:top w:val="nil"/>
              <w:left w:val="nil"/>
              <w:bottom w:val="single" w:sz="4" w:space="0" w:color="auto"/>
              <w:right w:val="nil"/>
            </w:tcBorders>
            <w:shd w:val="clear" w:color="auto" w:fill="auto"/>
            <w:noWrap/>
            <w:vAlign w:val="center"/>
            <w:hideMark/>
          </w:tcPr>
          <w:p w14:paraId="78C3249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-0.10</w:t>
            </w:r>
          </w:p>
        </w:tc>
        <w:tc>
          <w:tcPr>
            <w:tcW w:w="1104" w:type="dxa"/>
            <w:tcBorders>
              <w:top w:val="nil"/>
              <w:left w:val="nil"/>
              <w:bottom w:val="single" w:sz="4" w:space="0" w:color="auto"/>
              <w:right w:val="nil"/>
            </w:tcBorders>
            <w:shd w:val="clear" w:color="auto" w:fill="auto"/>
            <w:noWrap/>
            <w:vAlign w:val="center"/>
            <w:hideMark/>
          </w:tcPr>
          <w:p w14:paraId="715F3D7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0.18</w:t>
            </w:r>
          </w:p>
        </w:tc>
        <w:tc>
          <w:tcPr>
            <w:tcW w:w="1280" w:type="dxa"/>
            <w:tcBorders>
              <w:top w:val="nil"/>
              <w:left w:val="nil"/>
              <w:bottom w:val="single" w:sz="4" w:space="0" w:color="auto"/>
              <w:right w:val="nil"/>
            </w:tcBorders>
            <w:shd w:val="clear" w:color="auto" w:fill="auto"/>
            <w:noWrap/>
            <w:vAlign w:val="center"/>
            <w:hideMark/>
          </w:tcPr>
          <w:p w14:paraId="6DC6209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-0.01</w:t>
            </w:r>
          </w:p>
        </w:tc>
        <w:tc>
          <w:tcPr>
            <w:tcW w:w="1020" w:type="dxa"/>
            <w:tcBorders>
              <w:top w:val="nil"/>
              <w:left w:val="nil"/>
              <w:bottom w:val="single" w:sz="4" w:space="0" w:color="auto"/>
              <w:right w:val="nil"/>
            </w:tcBorders>
            <w:shd w:val="clear" w:color="auto" w:fill="auto"/>
            <w:noWrap/>
            <w:vAlign w:val="center"/>
            <w:hideMark/>
          </w:tcPr>
          <w:p w14:paraId="64DD7F1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0.92</w:t>
            </w:r>
          </w:p>
        </w:tc>
        <w:tc>
          <w:tcPr>
            <w:tcW w:w="841" w:type="dxa"/>
            <w:tcBorders>
              <w:top w:val="nil"/>
              <w:left w:val="nil"/>
              <w:bottom w:val="single" w:sz="4" w:space="0" w:color="auto"/>
              <w:right w:val="nil"/>
            </w:tcBorders>
            <w:shd w:val="clear" w:color="auto" w:fill="auto"/>
            <w:vAlign w:val="center"/>
            <w:hideMark/>
          </w:tcPr>
          <w:p w14:paraId="2061C31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 </w:t>
            </w:r>
          </w:p>
        </w:tc>
      </w:tr>
      <w:tr w:rsidR="00902C81" w:rsidRPr="006570B0" w14:paraId="728B71CA" w14:textId="77777777" w:rsidTr="00902C81">
        <w:trPr>
          <w:trHeight w:val="288"/>
          <w:jc w:val="center"/>
        </w:trPr>
        <w:tc>
          <w:tcPr>
            <w:tcW w:w="9120" w:type="dxa"/>
            <w:gridSpan w:val="7"/>
            <w:tcBorders>
              <w:top w:val="single" w:sz="4" w:space="0" w:color="auto"/>
              <w:left w:val="nil"/>
              <w:bottom w:val="single" w:sz="4" w:space="0" w:color="auto"/>
              <w:right w:val="nil"/>
            </w:tcBorders>
            <w:shd w:val="clear" w:color="auto" w:fill="auto"/>
            <w:noWrap/>
            <w:vAlign w:val="center"/>
            <w:hideMark/>
          </w:tcPr>
          <w:p w14:paraId="15CA0AAD"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B. Covariances of exogenous variables</w:t>
            </w:r>
          </w:p>
        </w:tc>
        <w:tc>
          <w:tcPr>
            <w:tcW w:w="841" w:type="dxa"/>
            <w:tcBorders>
              <w:top w:val="nil"/>
              <w:left w:val="nil"/>
              <w:bottom w:val="nil"/>
              <w:right w:val="nil"/>
            </w:tcBorders>
            <w:shd w:val="clear" w:color="auto" w:fill="auto"/>
            <w:noWrap/>
            <w:vAlign w:val="center"/>
            <w:hideMark/>
          </w:tcPr>
          <w:p w14:paraId="03085AAE"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r>
      <w:tr w:rsidR="00902C81" w:rsidRPr="00902C81" w14:paraId="730B7DEA" w14:textId="77777777" w:rsidTr="00902C81">
        <w:trPr>
          <w:trHeight w:val="288"/>
          <w:jc w:val="center"/>
        </w:trPr>
        <w:tc>
          <w:tcPr>
            <w:tcW w:w="3316" w:type="dxa"/>
            <w:gridSpan w:val="2"/>
            <w:vMerge w:val="restart"/>
            <w:tcBorders>
              <w:top w:val="single" w:sz="4" w:space="0" w:color="auto"/>
              <w:left w:val="nil"/>
              <w:bottom w:val="single" w:sz="4" w:space="0" w:color="000000"/>
              <w:right w:val="nil"/>
            </w:tcBorders>
            <w:shd w:val="clear" w:color="auto" w:fill="auto"/>
            <w:vAlign w:val="center"/>
            <w:hideMark/>
          </w:tcPr>
          <w:p w14:paraId="6A99558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Exogenous variables</w:t>
            </w:r>
          </w:p>
        </w:tc>
        <w:tc>
          <w:tcPr>
            <w:tcW w:w="1220" w:type="dxa"/>
            <w:vMerge w:val="restart"/>
            <w:tcBorders>
              <w:top w:val="nil"/>
              <w:left w:val="nil"/>
              <w:bottom w:val="single" w:sz="4" w:space="0" w:color="000000"/>
              <w:right w:val="nil"/>
            </w:tcBorders>
            <w:shd w:val="clear" w:color="auto" w:fill="auto"/>
            <w:vAlign w:val="center"/>
            <w:hideMark/>
          </w:tcPr>
          <w:p w14:paraId="1772483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Covariances</w:t>
            </w:r>
          </w:p>
        </w:tc>
        <w:tc>
          <w:tcPr>
            <w:tcW w:w="2284" w:type="dxa"/>
            <w:gridSpan w:val="2"/>
            <w:tcBorders>
              <w:top w:val="single" w:sz="4" w:space="0" w:color="auto"/>
              <w:left w:val="nil"/>
              <w:bottom w:val="single" w:sz="4" w:space="0" w:color="auto"/>
              <w:right w:val="nil"/>
            </w:tcBorders>
            <w:shd w:val="clear" w:color="auto" w:fill="auto"/>
            <w:noWrap/>
            <w:vAlign w:val="center"/>
            <w:hideMark/>
          </w:tcPr>
          <w:p w14:paraId="16489C8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95% CI of the covariances</w:t>
            </w:r>
          </w:p>
        </w:tc>
        <w:tc>
          <w:tcPr>
            <w:tcW w:w="1280" w:type="dxa"/>
            <w:vMerge w:val="restart"/>
            <w:tcBorders>
              <w:top w:val="nil"/>
              <w:left w:val="nil"/>
              <w:bottom w:val="single" w:sz="4" w:space="0" w:color="000000"/>
              <w:right w:val="nil"/>
            </w:tcBorders>
            <w:shd w:val="clear" w:color="auto" w:fill="auto"/>
            <w:vAlign w:val="center"/>
            <w:hideMark/>
          </w:tcPr>
          <w:p w14:paraId="7AAAA6C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Correlations</w:t>
            </w:r>
          </w:p>
        </w:tc>
        <w:tc>
          <w:tcPr>
            <w:tcW w:w="1020" w:type="dxa"/>
            <w:vMerge w:val="restart"/>
            <w:tcBorders>
              <w:top w:val="nil"/>
              <w:left w:val="nil"/>
              <w:bottom w:val="single" w:sz="4" w:space="0" w:color="000000"/>
              <w:right w:val="nil"/>
            </w:tcBorders>
            <w:shd w:val="clear" w:color="auto" w:fill="auto"/>
            <w:vAlign w:val="center"/>
            <w:hideMark/>
          </w:tcPr>
          <w:p w14:paraId="7FCC630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p-value</w:t>
            </w:r>
          </w:p>
        </w:tc>
        <w:tc>
          <w:tcPr>
            <w:tcW w:w="841" w:type="dxa"/>
            <w:tcBorders>
              <w:top w:val="nil"/>
              <w:left w:val="nil"/>
              <w:bottom w:val="nil"/>
              <w:right w:val="nil"/>
            </w:tcBorders>
            <w:shd w:val="clear" w:color="auto" w:fill="auto"/>
            <w:noWrap/>
            <w:vAlign w:val="center"/>
            <w:hideMark/>
          </w:tcPr>
          <w:p w14:paraId="5EFEE10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17977C7E" w14:textId="77777777" w:rsidTr="00902C81">
        <w:trPr>
          <w:trHeight w:val="288"/>
          <w:jc w:val="center"/>
        </w:trPr>
        <w:tc>
          <w:tcPr>
            <w:tcW w:w="3316" w:type="dxa"/>
            <w:gridSpan w:val="2"/>
            <w:vMerge/>
            <w:tcBorders>
              <w:top w:val="single" w:sz="4" w:space="0" w:color="auto"/>
              <w:left w:val="nil"/>
              <w:bottom w:val="single" w:sz="4" w:space="0" w:color="000000"/>
              <w:right w:val="nil"/>
            </w:tcBorders>
            <w:vAlign w:val="center"/>
            <w:hideMark/>
          </w:tcPr>
          <w:p w14:paraId="1AEA78F0"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220" w:type="dxa"/>
            <w:vMerge/>
            <w:tcBorders>
              <w:top w:val="nil"/>
              <w:left w:val="nil"/>
              <w:bottom w:val="single" w:sz="4" w:space="0" w:color="000000"/>
              <w:right w:val="nil"/>
            </w:tcBorders>
            <w:vAlign w:val="center"/>
            <w:hideMark/>
          </w:tcPr>
          <w:p w14:paraId="302E5DA4"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180" w:type="dxa"/>
            <w:tcBorders>
              <w:top w:val="nil"/>
              <w:left w:val="nil"/>
              <w:bottom w:val="single" w:sz="4" w:space="0" w:color="auto"/>
              <w:right w:val="nil"/>
            </w:tcBorders>
            <w:shd w:val="clear" w:color="auto" w:fill="auto"/>
            <w:vAlign w:val="center"/>
            <w:hideMark/>
          </w:tcPr>
          <w:p w14:paraId="7DCB16D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Lower</w:t>
            </w:r>
          </w:p>
        </w:tc>
        <w:tc>
          <w:tcPr>
            <w:tcW w:w="1104" w:type="dxa"/>
            <w:tcBorders>
              <w:top w:val="nil"/>
              <w:left w:val="nil"/>
              <w:bottom w:val="single" w:sz="4" w:space="0" w:color="auto"/>
              <w:right w:val="nil"/>
            </w:tcBorders>
            <w:shd w:val="clear" w:color="auto" w:fill="auto"/>
            <w:vAlign w:val="center"/>
            <w:hideMark/>
          </w:tcPr>
          <w:p w14:paraId="73394EF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Upper</w:t>
            </w:r>
          </w:p>
        </w:tc>
        <w:tc>
          <w:tcPr>
            <w:tcW w:w="1280" w:type="dxa"/>
            <w:vMerge/>
            <w:tcBorders>
              <w:top w:val="nil"/>
              <w:left w:val="nil"/>
              <w:bottom w:val="single" w:sz="4" w:space="0" w:color="000000"/>
              <w:right w:val="nil"/>
            </w:tcBorders>
            <w:vAlign w:val="center"/>
            <w:hideMark/>
          </w:tcPr>
          <w:p w14:paraId="789821FD"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020" w:type="dxa"/>
            <w:vMerge/>
            <w:tcBorders>
              <w:top w:val="nil"/>
              <w:left w:val="nil"/>
              <w:bottom w:val="single" w:sz="4" w:space="0" w:color="000000"/>
              <w:right w:val="nil"/>
            </w:tcBorders>
            <w:vAlign w:val="center"/>
            <w:hideMark/>
          </w:tcPr>
          <w:p w14:paraId="7F5CDE44"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841" w:type="dxa"/>
            <w:tcBorders>
              <w:top w:val="nil"/>
              <w:left w:val="nil"/>
              <w:bottom w:val="nil"/>
              <w:right w:val="nil"/>
            </w:tcBorders>
            <w:shd w:val="clear" w:color="auto" w:fill="auto"/>
            <w:noWrap/>
            <w:vAlign w:val="center"/>
            <w:hideMark/>
          </w:tcPr>
          <w:p w14:paraId="28C7E48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3BB5BB96" w14:textId="77777777" w:rsidTr="00902C81">
        <w:trPr>
          <w:trHeight w:val="288"/>
          <w:jc w:val="center"/>
        </w:trPr>
        <w:tc>
          <w:tcPr>
            <w:tcW w:w="1836" w:type="dxa"/>
            <w:tcBorders>
              <w:top w:val="nil"/>
              <w:left w:val="nil"/>
              <w:bottom w:val="nil"/>
              <w:right w:val="nil"/>
            </w:tcBorders>
            <w:shd w:val="clear" w:color="auto" w:fill="auto"/>
            <w:noWrap/>
            <w:vAlign w:val="center"/>
            <w:hideMark/>
          </w:tcPr>
          <w:p w14:paraId="298FB901"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Critical Thinking</w:t>
            </w:r>
          </w:p>
        </w:tc>
        <w:tc>
          <w:tcPr>
            <w:tcW w:w="1480" w:type="dxa"/>
            <w:tcBorders>
              <w:top w:val="nil"/>
              <w:left w:val="nil"/>
              <w:bottom w:val="nil"/>
              <w:right w:val="nil"/>
            </w:tcBorders>
            <w:shd w:val="clear" w:color="auto" w:fill="auto"/>
            <w:noWrap/>
            <w:vAlign w:val="center"/>
            <w:hideMark/>
          </w:tcPr>
          <w:p w14:paraId="09B91CEE"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Conspiracionism</w:t>
            </w:r>
          </w:p>
        </w:tc>
        <w:tc>
          <w:tcPr>
            <w:tcW w:w="1220" w:type="dxa"/>
            <w:tcBorders>
              <w:top w:val="nil"/>
              <w:left w:val="nil"/>
              <w:bottom w:val="nil"/>
              <w:right w:val="nil"/>
            </w:tcBorders>
            <w:shd w:val="clear" w:color="auto" w:fill="auto"/>
            <w:noWrap/>
            <w:vAlign w:val="center"/>
            <w:hideMark/>
          </w:tcPr>
          <w:p w14:paraId="1D97877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0.27</w:t>
            </w:r>
          </w:p>
        </w:tc>
        <w:tc>
          <w:tcPr>
            <w:tcW w:w="1180" w:type="dxa"/>
            <w:tcBorders>
              <w:top w:val="nil"/>
              <w:left w:val="nil"/>
              <w:bottom w:val="nil"/>
              <w:right w:val="nil"/>
            </w:tcBorders>
            <w:shd w:val="clear" w:color="auto" w:fill="auto"/>
            <w:vAlign w:val="center"/>
            <w:hideMark/>
          </w:tcPr>
          <w:p w14:paraId="5934B22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0.15</w:t>
            </w:r>
          </w:p>
        </w:tc>
        <w:tc>
          <w:tcPr>
            <w:tcW w:w="1104" w:type="dxa"/>
            <w:tcBorders>
              <w:top w:val="nil"/>
              <w:left w:val="nil"/>
              <w:bottom w:val="nil"/>
              <w:right w:val="nil"/>
            </w:tcBorders>
            <w:shd w:val="clear" w:color="auto" w:fill="auto"/>
            <w:vAlign w:val="center"/>
            <w:hideMark/>
          </w:tcPr>
          <w:p w14:paraId="55A263E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0.40</w:t>
            </w:r>
          </w:p>
        </w:tc>
        <w:tc>
          <w:tcPr>
            <w:tcW w:w="1280" w:type="dxa"/>
            <w:tcBorders>
              <w:top w:val="nil"/>
              <w:left w:val="nil"/>
              <w:bottom w:val="nil"/>
              <w:right w:val="nil"/>
            </w:tcBorders>
            <w:shd w:val="clear" w:color="auto" w:fill="auto"/>
            <w:noWrap/>
            <w:vAlign w:val="center"/>
            <w:hideMark/>
          </w:tcPr>
          <w:p w14:paraId="51E0169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0.14</w:t>
            </w:r>
          </w:p>
        </w:tc>
        <w:tc>
          <w:tcPr>
            <w:tcW w:w="1020" w:type="dxa"/>
            <w:tcBorders>
              <w:top w:val="nil"/>
              <w:left w:val="nil"/>
              <w:bottom w:val="nil"/>
              <w:right w:val="nil"/>
            </w:tcBorders>
            <w:shd w:val="clear" w:color="auto" w:fill="auto"/>
            <w:vAlign w:val="center"/>
            <w:hideMark/>
          </w:tcPr>
          <w:p w14:paraId="1CCFB87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41" w:type="dxa"/>
            <w:tcBorders>
              <w:top w:val="nil"/>
              <w:left w:val="nil"/>
              <w:bottom w:val="nil"/>
              <w:right w:val="nil"/>
            </w:tcBorders>
            <w:shd w:val="clear" w:color="auto" w:fill="auto"/>
            <w:noWrap/>
            <w:vAlign w:val="center"/>
            <w:hideMark/>
          </w:tcPr>
          <w:p w14:paraId="67E4484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242F6C13" w14:textId="77777777" w:rsidTr="00902C81">
        <w:trPr>
          <w:trHeight w:val="288"/>
          <w:jc w:val="center"/>
        </w:trPr>
        <w:tc>
          <w:tcPr>
            <w:tcW w:w="1836" w:type="dxa"/>
            <w:tcBorders>
              <w:top w:val="nil"/>
              <w:left w:val="nil"/>
              <w:bottom w:val="nil"/>
              <w:right w:val="nil"/>
            </w:tcBorders>
            <w:shd w:val="clear" w:color="auto" w:fill="auto"/>
            <w:noWrap/>
            <w:vAlign w:val="center"/>
            <w:hideMark/>
          </w:tcPr>
          <w:p w14:paraId="45EA43A2" w14:textId="77777777" w:rsidR="00902C81" w:rsidRPr="00902C81" w:rsidRDefault="00902C81" w:rsidP="00902C81">
            <w:pPr>
              <w:spacing w:after="0" w:line="240" w:lineRule="auto"/>
              <w:rPr>
                <w:rFonts w:ascii="Times New Roman" w:eastAsia="Times New Roman" w:hAnsi="Times New Roman" w:cs="Times New Roman"/>
                <w:sz w:val="20"/>
                <w:szCs w:val="20"/>
                <w:lang w:val="en-GB" w:eastAsia="en-GB"/>
              </w:rPr>
            </w:pPr>
          </w:p>
        </w:tc>
        <w:tc>
          <w:tcPr>
            <w:tcW w:w="1480" w:type="dxa"/>
            <w:tcBorders>
              <w:top w:val="nil"/>
              <w:left w:val="nil"/>
              <w:bottom w:val="nil"/>
              <w:right w:val="nil"/>
            </w:tcBorders>
            <w:shd w:val="clear" w:color="auto" w:fill="auto"/>
            <w:noWrap/>
            <w:vAlign w:val="center"/>
            <w:hideMark/>
          </w:tcPr>
          <w:p w14:paraId="47316509"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Progressive</w:t>
            </w:r>
          </w:p>
        </w:tc>
        <w:tc>
          <w:tcPr>
            <w:tcW w:w="1220" w:type="dxa"/>
            <w:tcBorders>
              <w:top w:val="nil"/>
              <w:left w:val="nil"/>
              <w:bottom w:val="nil"/>
              <w:right w:val="nil"/>
            </w:tcBorders>
            <w:shd w:val="clear" w:color="auto" w:fill="auto"/>
            <w:noWrap/>
            <w:vAlign w:val="center"/>
            <w:hideMark/>
          </w:tcPr>
          <w:p w14:paraId="4CFDD32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0.87</w:t>
            </w:r>
          </w:p>
        </w:tc>
        <w:tc>
          <w:tcPr>
            <w:tcW w:w="1180" w:type="dxa"/>
            <w:tcBorders>
              <w:top w:val="nil"/>
              <w:left w:val="nil"/>
              <w:bottom w:val="nil"/>
              <w:right w:val="nil"/>
            </w:tcBorders>
            <w:shd w:val="clear" w:color="auto" w:fill="auto"/>
            <w:vAlign w:val="center"/>
            <w:hideMark/>
          </w:tcPr>
          <w:p w14:paraId="409B351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0.74</w:t>
            </w:r>
          </w:p>
        </w:tc>
        <w:tc>
          <w:tcPr>
            <w:tcW w:w="1104" w:type="dxa"/>
            <w:tcBorders>
              <w:top w:val="nil"/>
              <w:left w:val="nil"/>
              <w:bottom w:val="nil"/>
              <w:right w:val="nil"/>
            </w:tcBorders>
            <w:shd w:val="clear" w:color="auto" w:fill="auto"/>
            <w:vAlign w:val="center"/>
            <w:hideMark/>
          </w:tcPr>
          <w:p w14:paraId="1D4FD79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1.02</w:t>
            </w:r>
          </w:p>
        </w:tc>
        <w:tc>
          <w:tcPr>
            <w:tcW w:w="1280" w:type="dxa"/>
            <w:tcBorders>
              <w:top w:val="nil"/>
              <w:left w:val="nil"/>
              <w:bottom w:val="nil"/>
              <w:right w:val="nil"/>
            </w:tcBorders>
            <w:shd w:val="clear" w:color="auto" w:fill="auto"/>
            <w:noWrap/>
            <w:vAlign w:val="center"/>
            <w:hideMark/>
          </w:tcPr>
          <w:p w14:paraId="1B0DC25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0.63</w:t>
            </w:r>
          </w:p>
        </w:tc>
        <w:tc>
          <w:tcPr>
            <w:tcW w:w="1020" w:type="dxa"/>
            <w:tcBorders>
              <w:top w:val="nil"/>
              <w:left w:val="nil"/>
              <w:bottom w:val="nil"/>
              <w:right w:val="nil"/>
            </w:tcBorders>
            <w:shd w:val="clear" w:color="auto" w:fill="auto"/>
            <w:vAlign w:val="center"/>
            <w:hideMark/>
          </w:tcPr>
          <w:p w14:paraId="79E4AC2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41" w:type="dxa"/>
            <w:tcBorders>
              <w:top w:val="nil"/>
              <w:left w:val="nil"/>
              <w:bottom w:val="nil"/>
              <w:right w:val="nil"/>
            </w:tcBorders>
            <w:shd w:val="clear" w:color="auto" w:fill="auto"/>
            <w:noWrap/>
            <w:vAlign w:val="center"/>
            <w:hideMark/>
          </w:tcPr>
          <w:p w14:paraId="54ADA21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71D97589" w14:textId="77777777" w:rsidTr="00902C81">
        <w:trPr>
          <w:trHeight w:val="288"/>
          <w:jc w:val="center"/>
        </w:trPr>
        <w:tc>
          <w:tcPr>
            <w:tcW w:w="1836" w:type="dxa"/>
            <w:tcBorders>
              <w:top w:val="nil"/>
              <w:left w:val="nil"/>
              <w:bottom w:val="nil"/>
              <w:right w:val="nil"/>
            </w:tcBorders>
            <w:shd w:val="clear" w:color="auto" w:fill="auto"/>
            <w:noWrap/>
            <w:vAlign w:val="center"/>
            <w:hideMark/>
          </w:tcPr>
          <w:p w14:paraId="4A51DF15" w14:textId="77777777" w:rsidR="00902C81" w:rsidRPr="00902C81" w:rsidRDefault="00902C81" w:rsidP="00902C81">
            <w:pPr>
              <w:spacing w:after="0" w:line="240" w:lineRule="auto"/>
              <w:rPr>
                <w:rFonts w:ascii="Times New Roman" w:eastAsia="Times New Roman" w:hAnsi="Times New Roman" w:cs="Times New Roman"/>
                <w:sz w:val="20"/>
                <w:szCs w:val="20"/>
                <w:lang w:val="en-GB" w:eastAsia="en-GB"/>
              </w:rPr>
            </w:pPr>
          </w:p>
        </w:tc>
        <w:tc>
          <w:tcPr>
            <w:tcW w:w="1480" w:type="dxa"/>
            <w:tcBorders>
              <w:top w:val="nil"/>
              <w:left w:val="nil"/>
              <w:bottom w:val="nil"/>
              <w:right w:val="nil"/>
            </w:tcBorders>
            <w:shd w:val="clear" w:color="auto" w:fill="auto"/>
            <w:noWrap/>
            <w:vAlign w:val="center"/>
            <w:hideMark/>
          </w:tcPr>
          <w:p w14:paraId="41E7FBB9"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Conservative</w:t>
            </w:r>
          </w:p>
        </w:tc>
        <w:tc>
          <w:tcPr>
            <w:tcW w:w="1220" w:type="dxa"/>
            <w:tcBorders>
              <w:top w:val="nil"/>
              <w:left w:val="nil"/>
              <w:bottom w:val="nil"/>
              <w:right w:val="nil"/>
            </w:tcBorders>
            <w:shd w:val="clear" w:color="auto" w:fill="auto"/>
            <w:noWrap/>
            <w:vAlign w:val="center"/>
            <w:hideMark/>
          </w:tcPr>
          <w:p w14:paraId="7BB0D2E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-0.57</w:t>
            </w:r>
          </w:p>
        </w:tc>
        <w:tc>
          <w:tcPr>
            <w:tcW w:w="1180" w:type="dxa"/>
            <w:tcBorders>
              <w:top w:val="nil"/>
              <w:left w:val="nil"/>
              <w:bottom w:val="nil"/>
              <w:right w:val="nil"/>
            </w:tcBorders>
            <w:shd w:val="clear" w:color="auto" w:fill="auto"/>
            <w:vAlign w:val="center"/>
            <w:hideMark/>
          </w:tcPr>
          <w:p w14:paraId="4997DAE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-0.71</w:t>
            </w:r>
          </w:p>
        </w:tc>
        <w:tc>
          <w:tcPr>
            <w:tcW w:w="1104" w:type="dxa"/>
            <w:tcBorders>
              <w:top w:val="nil"/>
              <w:left w:val="nil"/>
              <w:bottom w:val="nil"/>
              <w:right w:val="nil"/>
            </w:tcBorders>
            <w:shd w:val="clear" w:color="auto" w:fill="auto"/>
            <w:vAlign w:val="center"/>
            <w:hideMark/>
          </w:tcPr>
          <w:p w14:paraId="61B6D5C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-0.44</w:t>
            </w:r>
          </w:p>
        </w:tc>
        <w:tc>
          <w:tcPr>
            <w:tcW w:w="1280" w:type="dxa"/>
            <w:tcBorders>
              <w:top w:val="nil"/>
              <w:left w:val="nil"/>
              <w:bottom w:val="nil"/>
              <w:right w:val="nil"/>
            </w:tcBorders>
            <w:shd w:val="clear" w:color="auto" w:fill="auto"/>
            <w:noWrap/>
            <w:vAlign w:val="center"/>
            <w:hideMark/>
          </w:tcPr>
          <w:p w14:paraId="3E33C35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-0.30</w:t>
            </w:r>
          </w:p>
        </w:tc>
        <w:tc>
          <w:tcPr>
            <w:tcW w:w="1020" w:type="dxa"/>
            <w:tcBorders>
              <w:top w:val="nil"/>
              <w:left w:val="nil"/>
              <w:bottom w:val="nil"/>
              <w:right w:val="nil"/>
            </w:tcBorders>
            <w:shd w:val="clear" w:color="auto" w:fill="auto"/>
            <w:vAlign w:val="center"/>
            <w:hideMark/>
          </w:tcPr>
          <w:p w14:paraId="62D9426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41" w:type="dxa"/>
            <w:tcBorders>
              <w:top w:val="nil"/>
              <w:left w:val="nil"/>
              <w:bottom w:val="nil"/>
              <w:right w:val="nil"/>
            </w:tcBorders>
            <w:shd w:val="clear" w:color="auto" w:fill="auto"/>
            <w:noWrap/>
            <w:vAlign w:val="center"/>
            <w:hideMark/>
          </w:tcPr>
          <w:p w14:paraId="43D5884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4744814D" w14:textId="77777777" w:rsidTr="00902C81">
        <w:trPr>
          <w:trHeight w:val="288"/>
          <w:jc w:val="center"/>
        </w:trPr>
        <w:tc>
          <w:tcPr>
            <w:tcW w:w="1836" w:type="dxa"/>
            <w:tcBorders>
              <w:top w:val="nil"/>
              <w:left w:val="nil"/>
              <w:bottom w:val="nil"/>
              <w:right w:val="nil"/>
            </w:tcBorders>
            <w:shd w:val="clear" w:color="auto" w:fill="auto"/>
            <w:noWrap/>
            <w:vAlign w:val="center"/>
            <w:hideMark/>
          </w:tcPr>
          <w:p w14:paraId="3E7F0AFF" w14:textId="77777777" w:rsidR="00902C81" w:rsidRPr="00902C81" w:rsidRDefault="00902C81" w:rsidP="00902C81">
            <w:pPr>
              <w:spacing w:after="0" w:line="240" w:lineRule="auto"/>
              <w:rPr>
                <w:rFonts w:ascii="Times New Roman" w:eastAsia="Times New Roman" w:hAnsi="Times New Roman" w:cs="Times New Roman"/>
                <w:sz w:val="20"/>
                <w:szCs w:val="20"/>
                <w:lang w:val="en-GB" w:eastAsia="en-GB"/>
              </w:rPr>
            </w:pPr>
          </w:p>
        </w:tc>
        <w:tc>
          <w:tcPr>
            <w:tcW w:w="1480" w:type="dxa"/>
            <w:tcBorders>
              <w:top w:val="nil"/>
              <w:left w:val="nil"/>
              <w:bottom w:val="nil"/>
              <w:right w:val="nil"/>
            </w:tcBorders>
            <w:shd w:val="clear" w:color="auto" w:fill="auto"/>
            <w:noWrap/>
            <w:vAlign w:val="center"/>
            <w:hideMark/>
          </w:tcPr>
          <w:p w14:paraId="2AD5A6CA"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Manichaeism</w:t>
            </w:r>
          </w:p>
        </w:tc>
        <w:tc>
          <w:tcPr>
            <w:tcW w:w="1220" w:type="dxa"/>
            <w:tcBorders>
              <w:top w:val="nil"/>
              <w:left w:val="nil"/>
              <w:bottom w:val="nil"/>
              <w:right w:val="nil"/>
            </w:tcBorders>
            <w:shd w:val="clear" w:color="auto" w:fill="auto"/>
            <w:noWrap/>
            <w:vAlign w:val="center"/>
            <w:hideMark/>
          </w:tcPr>
          <w:p w14:paraId="616C582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-0.27</w:t>
            </w:r>
          </w:p>
        </w:tc>
        <w:tc>
          <w:tcPr>
            <w:tcW w:w="1180" w:type="dxa"/>
            <w:tcBorders>
              <w:top w:val="nil"/>
              <w:left w:val="nil"/>
              <w:bottom w:val="nil"/>
              <w:right w:val="nil"/>
            </w:tcBorders>
            <w:shd w:val="clear" w:color="auto" w:fill="auto"/>
            <w:vAlign w:val="center"/>
            <w:hideMark/>
          </w:tcPr>
          <w:p w14:paraId="147F39B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-0.41</w:t>
            </w:r>
          </w:p>
        </w:tc>
        <w:tc>
          <w:tcPr>
            <w:tcW w:w="1104" w:type="dxa"/>
            <w:tcBorders>
              <w:top w:val="nil"/>
              <w:left w:val="nil"/>
              <w:bottom w:val="nil"/>
              <w:right w:val="nil"/>
            </w:tcBorders>
            <w:shd w:val="clear" w:color="auto" w:fill="auto"/>
            <w:vAlign w:val="center"/>
            <w:hideMark/>
          </w:tcPr>
          <w:p w14:paraId="6FD6285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-0.12</w:t>
            </w:r>
          </w:p>
        </w:tc>
        <w:tc>
          <w:tcPr>
            <w:tcW w:w="1280" w:type="dxa"/>
            <w:tcBorders>
              <w:top w:val="nil"/>
              <w:left w:val="nil"/>
              <w:bottom w:val="nil"/>
              <w:right w:val="nil"/>
            </w:tcBorders>
            <w:shd w:val="clear" w:color="auto" w:fill="auto"/>
            <w:noWrap/>
            <w:vAlign w:val="center"/>
            <w:hideMark/>
          </w:tcPr>
          <w:p w14:paraId="05D6DCB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-0.11</w:t>
            </w:r>
          </w:p>
        </w:tc>
        <w:tc>
          <w:tcPr>
            <w:tcW w:w="1020" w:type="dxa"/>
            <w:tcBorders>
              <w:top w:val="nil"/>
              <w:left w:val="nil"/>
              <w:bottom w:val="nil"/>
              <w:right w:val="nil"/>
            </w:tcBorders>
            <w:shd w:val="clear" w:color="auto" w:fill="auto"/>
            <w:vAlign w:val="center"/>
            <w:hideMark/>
          </w:tcPr>
          <w:p w14:paraId="1EDF029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41" w:type="dxa"/>
            <w:tcBorders>
              <w:top w:val="nil"/>
              <w:left w:val="nil"/>
              <w:bottom w:val="nil"/>
              <w:right w:val="nil"/>
            </w:tcBorders>
            <w:shd w:val="clear" w:color="auto" w:fill="auto"/>
            <w:noWrap/>
            <w:vAlign w:val="center"/>
            <w:hideMark/>
          </w:tcPr>
          <w:p w14:paraId="6C745DE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47A60302" w14:textId="77777777" w:rsidTr="00902C81">
        <w:trPr>
          <w:trHeight w:val="288"/>
          <w:jc w:val="center"/>
        </w:trPr>
        <w:tc>
          <w:tcPr>
            <w:tcW w:w="1836" w:type="dxa"/>
            <w:tcBorders>
              <w:top w:val="nil"/>
              <w:left w:val="nil"/>
              <w:bottom w:val="nil"/>
              <w:right w:val="nil"/>
            </w:tcBorders>
            <w:shd w:val="clear" w:color="auto" w:fill="auto"/>
            <w:noWrap/>
            <w:vAlign w:val="center"/>
            <w:hideMark/>
          </w:tcPr>
          <w:p w14:paraId="2A213AF8"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Conspiracionism</w:t>
            </w:r>
          </w:p>
        </w:tc>
        <w:tc>
          <w:tcPr>
            <w:tcW w:w="1480" w:type="dxa"/>
            <w:tcBorders>
              <w:top w:val="nil"/>
              <w:left w:val="nil"/>
              <w:bottom w:val="nil"/>
              <w:right w:val="nil"/>
            </w:tcBorders>
            <w:shd w:val="clear" w:color="auto" w:fill="auto"/>
            <w:noWrap/>
            <w:vAlign w:val="center"/>
            <w:hideMark/>
          </w:tcPr>
          <w:p w14:paraId="57E00752"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Progressive</w:t>
            </w:r>
          </w:p>
        </w:tc>
        <w:tc>
          <w:tcPr>
            <w:tcW w:w="1220" w:type="dxa"/>
            <w:tcBorders>
              <w:top w:val="nil"/>
              <w:left w:val="nil"/>
              <w:bottom w:val="nil"/>
              <w:right w:val="nil"/>
            </w:tcBorders>
            <w:shd w:val="clear" w:color="auto" w:fill="auto"/>
            <w:noWrap/>
            <w:vAlign w:val="center"/>
            <w:hideMark/>
          </w:tcPr>
          <w:p w14:paraId="4885BCB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0.16</w:t>
            </w:r>
          </w:p>
        </w:tc>
        <w:tc>
          <w:tcPr>
            <w:tcW w:w="1180" w:type="dxa"/>
            <w:tcBorders>
              <w:top w:val="nil"/>
              <w:left w:val="nil"/>
              <w:bottom w:val="nil"/>
              <w:right w:val="nil"/>
            </w:tcBorders>
            <w:shd w:val="clear" w:color="auto" w:fill="auto"/>
            <w:vAlign w:val="center"/>
            <w:hideMark/>
          </w:tcPr>
          <w:p w14:paraId="4DA58FD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0.07</w:t>
            </w:r>
          </w:p>
        </w:tc>
        <w:tc>
          <w:tcPr>
            <w:tcW w:w="1104" w:type="dxa"/>
            <w:tcBorders>
              <w:top w:val="nil"/>
              <w:left w:val="nil"/>
              <w:bottom w:val="nil"/>
              <w:right w:val="nil"/>
            </w:tcBorders>
            <w:shd w:val="clear" w:color="auto" w:fill="auto"/>
            <w:vAlign w:val="center"/>
            <w:hideMark/>
          </w:tcPr>
          <w:p w14:paraId="638C49B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0.25</w:t>
            </w:r>
          </w:p>
        </w:tc>
        <w:tc>
          <w:tcPr>
            <w:tcW w:w="1280" w:type="dxa"/>
            <w:tcBorders>
              <w:top w:val="nil"/>
              <w:left w:val="nil"/>
              <w:bottom w:val="nil"/>
              <w:right w:val="nil"/>
            </w:tcBorders>
            <w:shd w:val="clear" w:color="auto" w:fill="auto"/>
            <w:noWrap/>
            <w:vAlign w:val="center"/>
            <w:hideMark/>
          </w:tcPr>
          <w:p w14:paraId="17F552D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0.11</w:t>
            </w:r>
          </w:p>
        </w:tc>
        <w:tc>
          <w:tcPr>
            <w:tcW w:w="1020" w:type="dxa"/>
            <w:tcBorders>
              <w:top w:val="nil"/>
              <w:left w:val="nil"/>
              <w:bottom w:val="nil"/>
              <w:right w:val="nil"/>
            </w:tcBorders>
            <w:shd w:val="clear" w:color="auto" w:fill="auto"/>
            <w:vAlign w:val="center"/>
            <w:hideMark/>
          </w:tcPr>
          <w:p w14:paraId="3978D08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41" w:type="dxa"/>
            <w:tcBorders>
              <w:top w:val="nil"/>
              <w:left w:val="nil"/>
              <w:bottom w:val="nil"/>
              <w:right w:val="nil"/>
            </w:tcBorders>
            <w:shd w:val="clear" w:color="auto" w:fill="auto"/>
            <w:noWrap/>
            <w:vAlign w:val="center"/>
            <w:hideMark/>
          </w:tcPr>
          <w:p w14:paraId="6AE3FE7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79656798" w14:textId="77777777" w:rsidTr="00902C81">
        <w:trPr>
          <w:trHeight w:val="288"/>
          <w:jc w:val="center"/>
        </w:trPr>
        <w:tc>
          <w:tcPr>
            <w:tcW w:w="1836" w:type="dxa"/>
            <w:tcBorders>
              <w:top w:val="nil"/>
              <w:left w:val="nil"/>
              <w:bottom w:val="nil"/>
              <w:right w:val="nil"/>
            </w:tcBorders>
            <w:shd w:val="clear" w:color="auto" w:fill="auto"/>
            <w:noWrap/>
            <w:vAlign w:val="center"/>
            <w:hideMark/>
          </w:tcPr>
          <w:p w14:paraId="46CE2D3B" w14:textId="77777777" w:rsidR="00902C81" w:rsidRPr="00902C81" w:rsidRDefault="00902C81" w:rsidP="00902C81">
            <w:pPr>
              <w:spacing w:after="0" w:line="240" w:lineRule="auto"/>
              <w:rPr>
                <w:rFonts w:ascii="Times New Roman" w:eastAsia="Times New Roman" w:hAnsi="Times New Roman" w:cs="Times New Roman"/>
                <w:sz w:val="20"/>
                <w:szCs w:val="20"/>
                <w:lang w:val="en-GB" w:eastAsia="en-GB"/>
              </w:rPr>
            </w:pPr>
          </w:p>
        </w:tc>
        <w:tc>
          <w:tcPr>
            <w:tcW w:w="1480" w:type="dxa"/>
            <w:tcBorders>
              <w:top w:val="nil"/>
              <w:left w:val="nil"/>
              <w:bottom w:val="nil"/>
              <w:right w:val="nil"/>
            </w:tcBorders>
            <w:shd w:val="clear" w:color="auto" w:fill="auto"/>
            <w:noWrap/>
            <w:vAlign w:val="center"/>
            <w:hideMark/>
          </w:tcPr>
          <w:p w14:paraId="6EAA118A"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Conservative</w:t>
            </w:r>
          </w:p>
        </w:tc>
        <w:tc>
          <w:tcPr>
            <w:tcW w:w="1220" w:type="dxa"/>
            <w:tcBorders>
              <w:top w:val="nil"/>
              <w:left w:val="nil"/>
              <w:bottom w:val="nil"/>
              <w:right w:val="nil"/>
            </w:tcBorders>
            <w:shd w:val="clear" w:color="auto" w:fill="auto"/>
            <w:noWrap/>
            <w:vAlign w:val="center"/>
            <w:hideMark/>
          </w:tcPr>
          <w:p w14:paraId="0D6FC48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0.96</w:t>
            </w:r>
          </w:p>
        </w:tc>
        <w:tc>
          <w:tcPr>
            <w:tcW w:w="1180" w:type="dxa"/>
            <w:tcBorders>
              <w:top w:val="nil"/>
              <w:left w:val="nil"/>
              <w:bottom w:val="nil"/>
              <w:right w:val="nil"/>
            </w:tcBorders>
            <w:shd w:val="clear" w:color="auto" w:fill="auto"/>
            <w:vAlign w:val="center"/>
            <w:hideMark/>
          </w:tcPr>
          <w:p w14:paraId="13D46B4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0.81</w:t>
            </w:r>
          </w:p>
        </w:tc>
        <w:tc>
          <w:tcPr>
            <w:tcW w:w="1104" w:type="dxa"/>
            <w:tcBorders>
              <w:top w:val="nil"/>
              <w:left w:val="nil"/>
              <w:bottom w:val="nil"/>
              <w:right w:val="nil"/>
            </w:tcBorders>
            <w:shd w:val="clear" w:color="auto" w:fill="auto"/>
            <w:vAlign w:val="center"/>
            <w:hideMark/>
          </w:tcPr>
          <w:p w14:paraId="5725628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1.13</w:t>
            </w:r>
          </w:p>
        </w:tc>
        <w:tc>
          <w:tcPr>
            <w:tcW w:w="1280" w:type="dxa"/>
            <w:tcBorders>
              <w:top w:val="nil"/>
              <w:left w:val="nil"/>
              <w:bottom w:val="nil"/>
              <w:right w:val="nil"/>
            </w:tcBorders>
            <w:shd w:val="clear" w:color="auto" w:fill="auto"/>
            <w:noWrap/>
            <w:vAlign w:val="center"/>
            <w:hideMark/>
          </w:tcPr>
          <w:p w14:paraId="5040E08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0.47</w:t>
            </w:r>
          </w:p>
        </w:tc>
        <w:tc>
          <w:tcPr>
            <w:tcW w:w="1020" w:type="dxa"/>
            <w:tcBorders>
              <w:top w:val="nil"/>
              <w:left w:val="nil"/>
              <w:bottom w:val="nil"/>
              <w:right w:val="nil"/>
            </w:tcBorders>
            <w:shd w:val="clear" w:color="auto" w:fill="auto"/>
            <w:vAlign w:val="center"/>
            <w:hideMark/>
          </w:tcPr>
          <w:p w14:paraId="63F289E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41" w:type="dxa"/>
            <w:tcBorders>
              <w:top w:val="nil"/>
              <w:left w:val="nil"/>
              <w:bottom w:val="nil"/>
              <w:right w:val="nil"/>
            </w:tcBorders>
            <w:shd w:val="clear" w:color="auto" w:fill="auto"/>
            <w:noWrap/>
            <w:vAlign w:val="center"/>
            <w:hideMark/>
          </w:tcPr>
          <w:p w14:paraId="6AA28F6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544C8D17" w14:textId="77777777" w:rsidTr="00902C81">
        <w:trPr>
          <w:trHeight w:val="288"/>
          <w:jc w:val="center"/>
        </w:trPr>
        <w:tc>
          <w:tcPr>
            <w:tcW w:w="1836" w:type="dxa"/>
            <w:tcBorders>
              <w:top w:val="nil"/>
              <w:left w:val="nil"/>
              <w:bottom w:val="nil"/>
              <w:right w:val="nil"/>
            </w:tcBorders>
            <w:shd w:val="clear" w:color="auto" w:fill="auto"/>
            <w:noWrap/>
            <w:vAlign w:val="center"/>
            <w:hideMark/>
          </w:tcPr>
          <w:p w14:paraId="42441CFE" w14:textId="77777777" w:rsidR="00902C81" w:rsidRPr="00902C81" w:rsidRDefault="00902C81" w:rsidP="00902C81">
            <w:pPr>
              <w:spacing w:after="0" w:line="240" w:lineRule="auto"/>
              <w:rPr>
                <w:rFonts w:ascii="Times New Roman" w:eastAsia="Times New Roman" w:hAnsi="Times New Roman" w:cs="Times New Roman"/>
                <w:sz w:val="20"/>
                <w:szCs w:val="20"/>
                <w:lang w:val="en-GB" w:eastAsia="en-GB"/>
              </w:rPr>
            </w:pPr>
          </w:p>
        </w:tc>
        <w:tc>
          <w:tcPr>
            <w:tcW w:w="1480" w:type="dxa"/>
            <w:tcBorders>
              <w:top w:val="nil"/>
              <w:left w:val="nil"/>
              <w:bottom w:val="nil"/>
              <w:right w:val="nil"/>
            </w:tcBorders>
            <w:shd w:val="clear" w:color="auto" w:fill="auto"/>
            <w:noWrap/>
            <w:vAlign w:val="center"/>
            <w:hideMark/>
          </w:tcPr>
          <w:p w14:paraId="4A190FF8"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Manichaeism</w:t>
            </w:r>
          </w:p>
        </w:tc>
        <w:tc>
          <w:tcPr>
            <w:tcW w:w="1220" w:type="dxa"/>
            <w:tcBorders>
              <w:top w:val="nil"/>
              <w:left w:val="nil"/>
              <w:bottom w:val="nil"/>
              <w:right w:val="nil"/>
            </w:tcBorders>
            <w:shd w:val="clear" w:color="auto" w:fill="auto"/>
            <w:noWrap/>
            <w:vAlign w:val="center"/>
            <w:hideMark/>
          </w:tcPr>
          <w:p w14:paraId="3E8672D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1.33</w:t>
            </w:r>
          </w:p>
        </w:tc>
        <w:tc>
          <w:tcPr>
            <w:tcW w:w="1180" w:type="dxa"/>
            <w:tcBorders>
              <w:top w:val="nil"/>
              <w:left w:val="nil"/>
              <w:bottom w:val="nil"/>
              <w:right w:val="nil"/>
            </w:tcBorders>
            <w:shd w:val="clear" w:color="auto" w:fill="auto"/>
            <w:vAlign w:val="center"/>
            <w:hideMark/>
          </w:tcPr>
          <w:p w14:paraId="46EF679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1.11</w:t>
            </w:r>
          </w:p>
        </w:tc>
        <w:tc>
          <w:tcPr>
            <w:tcW w:w="1104" w:type="dxa"/>
            <w:tcBorders>
              <w:top w:val="nil"/>
              <w:left w:val="nil"/>
              <w:bottom w:val="nil"/>
              <w:right w:val="nil"/>
            </w:tcBorders>
            <w:shd w:val="clear" w:color="auto" w:fill="auto"/>
            <w:vAlign w:val="center"/>
            <w:hideMark/>
          </w:tcPr>
          <w:p w14:paraId="6966A18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1.56</w:t>
            </w:r>
          </w:p>
        </w:tc>
        <w:tc>
          <w:tcPr>
            <w:tcW w:w="1280" w:type="dxa"/>
            <w:tcBorders>
              <w:top w:val="nil"/>
              <w:left w:val="nil"/>
              <w:bottom w:val="nil"/>
              <w:right w:val="nil"/>
            </w:tcBorders>
            <w:shd w:val="clear" w:color="auto" w:fill="auto"/>
            <w:noWrap/>
            <w:vAlign w:val="center"/>
            <w:hideMark/>
          </w:tcPr>
          <w:p w14:paraId="21500B1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0.49</w:t>
            </w:r>
          </w:p>
        </w:tc>
        <w:tc>
          <w:tcPr>
            <w:tcW w:w="1020" w:type="dxa"/>
            <w:tcBorders>
              <w:top w:val="nil"/>
              <w:left w:val="nil"/>
              <w:bottom w:val="nil"/>
              <w:right w:val="nil"/>
            </w:tcBorders>
            <w:shd w:val="clear" w:color="auto" w:fill="auto"/>
            <w:vAlign w:val="center"/>
            <w:hideMark/>
          </w:tcPr>
          <w:p w14:paraId="16C74B8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41" w:type="dxa"/>
            <w:tcBorders>
              <w:top w:val="nil"/>
              <w:left w:val="nil"/>
              <w:bottom w:val="nil"/>
              <w:right w:val="nil"/>
            </w:tcBorders>
            <w:shd w:val="clear" w:color="auto" w:fill="auto"/>
            <w:noWrap/>
            <w:vAlign w:val="center"/>
            <w:hideMark/>
          </w:tcPr>
          <w:p w14:paraId="76A9346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7F61FD8B" w14:textId="77777777" w:rsidTr="00902C81">
        <w:trPr>
          <w:trHeight w:val="288"/>
          <w:jc w:val="center"/>
        </w:trPr>
        <w:tc>
          <w:tcPr>
            <w:tcW w:w="1836" w:type="dxa"/>
            <w:tcBorders>
              <w:top w:val="nil"/>
              <w:left w:val="nil"/>
              <w:bottom w:val="nil"/>
              <w:right w:val="nil"/>
            </w:tcBorders>
            <w:shd w:val="clear" w:color="auto" w:fill="auto"/>
            <w:noWrap/>
            <w:vAlign w:val="center"/>
            <w:hideMark/>
          </w:tcPr>
          <w:p w14:paraId="17CD8965"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Progressive</w:t>
            </w:r>
          </w:p>
        </w:tc>
        <w:tc>
          <w:tcPr>
            <w:tcW w:w="1480" w:type="dxa"/>
            <w:tcBorders>
              <w:top w:val="nil"/>
              <w:left w:val="nil"/>
              <w:bottom w:val="nil"/>
              <w:right w:val="nil"/>
            </w:tcBorders>
            <w:shd w:val="clear" w:color="auto" w:fill="auto"/>
            <w:noWrap/>
            <w:vAlign w:val="center"/>
            <w:hideMark/>
          </w:tcPr>
          <w:p w14:paraId="431C9998"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Conservative</w:t>
            </w:r>
          </w:p>
        </w:tc>
        <w:tc>
          <w:tcPr>
            <w:tcW w:w="1220" w:type="dxa"/>
            <w:tcBorders>
              <w:top w:val="nil"/>
              <w:left w:val="nil"/>
              <w:bottom w:val="nil"/>
              <w:right w:val="nil"/>
            </w:tcBorders>
            <w:shd w:val="clear" w:color="auto" w:fill="auto"/>
            <w:noWrap/>
            <w:vAlign w:val="center"/>
            <w:hideMark/>
          </w:tcPr>
          <w:p w14:paraId="3B3D350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-1.03</w:t>
            </w:r>
          </w:p>
        </w:tc>
        <w:tc>
          <w:tcPr>
            <w:tcW w:w="1180" w:type="dxa"/>
            <w:tcBorders>
              <w:top w:val="nil"/>
              <w:left w:val="nil"/>
              <w:bottom w:val="nil"/>
              <w:right w:val="nil"/>
            </w:tcBorders>
            <w:shd w:val="clear" w:color="auto" w:fill="auto"/>
            <w:vAlign w:val="center"/>
            <w:hideMark/>
          </w:tcPr>
          <w:p w14:paraId="362770E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-1.20</w:t>
            </w:r>
          </w:p>
        </w:tc>
        <w:tc>
          <w:tcPr>
            <w:tcW w:w="1104" w:type="dxa"/>
            <w:tcBorders>
              <w:top w:val="nil"/>
              <w:left w:val="nil"/>
              <w:bottom w:val="nil"/>
              <w:right w:val="nil"/>
            </w:tcBorders>
            <w:shd w:val="clear" w:color="auto" w:fill="auto"/>
            <w:vAlign w:val="center"/>
            <w:hideMark/>
          </w:tcPr>
          <w:p w14:paraId="2224472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-0.86</w:t>
            </w:r>
          </w:p>
        </w:tc>
        <w:tc>
          <w:tcPr>
            <w:tcW w:w="1280" w:type="dxa"/>
            <w:tcBorders>
              <w:top w:val="nil"/>
              <w:left w:val="nil"/>
              <w:bottom w:val="nil"/>
              <w:right w:val="nil"/>
            </w:tcBorders>
            <w:shd w:val="clear" w:color="auto" w:fill="auto"/>
            <w:noWrap/>
            <w:vAlign w:val="center"/>
            <w:hideMark/>
          </w:tcPr>
          <w:p w14:paraId="64CB9F0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-0.69</w:t>
            </w:r>
          </w:p>
        </w:tc>
        <w:tc>
          <w:tcPr>
            <w:tcW w:w="1020" w:type="dxa"/>
            <w:tcBorders>
              <w:top w:val="nil"/>
              <w:left w:val="nil"/>
              <w:bottom w:val="nil"/>
              <w:right w:val="nil"/>
            </w:tcBorders>
            <w:shd w:val="clear" w:color="auto" w:fill="auto"/>
            <w:vAlign w:val="center"/>
            <w:hideMark/>
          </w:tcPr>
          <w:p w14:paraId="72A1B2C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41" w:type="dxa"/>
            <w:tcBorders>
              <w:top w:val="nil"/>
              <w:left w:val="nil"/>
              <w:bottom w:val="nil"/>
              <w:right w:val="nil"/>
            </w:tcBorders>
            <w:shd w:val="clear" w:color="auto" w:fill="auto"/>
            <w:noWrap/>
            <w:vAlign w:val="center"/>
            <w:hideMark/>
          </w:tcPr>
          <w:p w14:paraId="40545C3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37A30827" w14:textId="77777777" w:rsidTr="00902C81">
        <w:trPr>
          <w:trHeight w:val="288"/>
          <w:jc w:val="center"/>
        </w:trPr>
        <w:tc>
          <w:tcPr>
            <w:tcW w:w="1836" w:type="dxa"/>
            <w:tcBorders>
              <w:top w:val="nil"/>
              <w:left w:val="nil"/>
              <w:bottom w:val="nil"/>
              <w:right w:val="nil"/>
            </w:tcBorders>
            <w:shd w:val="clear" w:color="auto" w:fill="auto"/>
            <w:noWrap/>
            <w:vAlign w:val="center"/>
            <w:hideMark/>
          </w:tcPr>
          <w:p w14:paraId="6D48C8B6" w14:textId="77777777" w:rsidR="00902C81" w:rsidRPr="00902C81" w:rsidRDefault="00902C81" w:rsidP="00902C81">
            <w:pPr>
              <w:spacing w:after="0" w:line="240" w:lineRule="auto"/>
              <w:rPr>
                <w:rFonts w:ascii="Times New Roman" w:eastAsia="Times New Roman" w:hAnsi="Times New Roman" w:cs="Times New Roman"/>
                <w:sz w:val="20"/>
                <w:szCs w:val="20"/>
                <w:lang w:val="en-GB" w:eastAsia="en-GB"/>
              </w:rPr>
            </w:pPr>
          </w:p>
        </w:tc>
        <w:tc>
          <w:tcPr>
            <w:tcW w:w="1480" w:type="dxa"/>
            <w:tcBorders>
              <w:top w:val="nil"/>
              <w:left w:val="nil"/>
              <w:bottom w:val="nil"/>
              <w:right w:val="nil"/>
            </w:tcBorders>
            <w:shd w:val="clear" w:color="auto" w:fill="auto"/>
            <w:noWrap/>
            <w:vAlign w:val="center"/>
            <w:hideMark/>
          </w:tcPr>
          <w:p w14:paraId="1C48DAD7"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Manichaeism</w:t>
            </w:r>
          </w:p>
        </w:tc>
        <w:tc>
          <w:tcPr>
            <w:tcW w:w="1220" w:type="dxa"/>
            <w:tcBorders>
              <w:top w:val="nil"/>
              <w:left w:val="nil"/>
              <w:bottom w:val="nil"/>
              <w:right w:val="nil"/>
            </w:tcBorders>
            <w:shd w:val="clear" w:color="auto" w:fill="auto"/>
            <w:noWrap/>
            <w:vAlign w:val="center"/>
            <w:hideMark/>
          </w:tcPr>
          <w:p w14:paraId="3200332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-0.13</w:t>
            </w:r>
          </w:p>
        </w:tc>
        <w:tc>
          <w:tcPr>
            <w:tcW w:w="1180" w:type="dxa"/>
            <w:tcBorders>
              <w:top w:val="nil"/>
              <w:left w:val="nil"/>
              <w:bottom w:val="nil"/>
              <w:right w:val="nil"/>
            </w:tcBorders>
            <w:shd w:val="clear" w:color="auto" w:fill="auto"/>
            <w:vAlign w:val="center"/>
            <w:hideMark/>
          </w:tcPr>
          <w:p w14:paraId="4CB7898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-0.24</w:t>
            </w:r>
          </w:p>
        </w:tc>
        <w:tc>
          <w:tcPr>
            <w:tcW w:w="1104" w:type="dxa"/>
            <w:tcBorders>
              <w:top w:val="nil"/>
              <w:left w:val="nil"/>
              <w:bottom w:val="nil"/>
              <w:right w:val="nil"/>
            </w:tcBorders>
            <w:shd w:val="clear" w:color="auto" w:fill="auto"/>
            <w:vAlign w:val="center"/>
            <w:hideMark/>
          </w:tcPr>
          <w:p w14:paraId="3824E86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-0.02</w:t>
            </w:r>
          </w:p>
        </w:tc>
        <w:tc>
          <w:tcPr>
            <w:tcW w:w="1280" w:type="dxa"/>
            <w:tcBorders>
              <w:top w:val="nil"/>
              <w:left w:val="nil"/>
              <w:bottom w:val="nil"/>
              <w:right w:val="nil"/>
            </w:tcBorders>
            <w:shd w:val="clear" w:color="auto" w:fill="auto"/>
            <w:noWrap/>
            <w:vAlign w:val="center"/>
            <w:hideMark/>
          </w:tcPr>
          <w:p w14:paraId="7AF371E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-0.07</w:t>
            </w:r>
          </w:p>
        </w:tc>
        <w:tc>
          <w:tcPr>
            <w:tcW w:w="1020" w:type="dxa"/>
            <w:tcBorders>
              <w:top w:val="nil"/>
              <w:left w:val="nil"/>
              <w:bottom w:val="nil"/>
              <w:right w:val="nil"/>
            </w:tcBorders>
            <w:shd w:val="clear" w:color="auto" w:fill="auto"/>
            <w:noWrap/>
            <w:vAlign w:val="center"/>
            <w:hideMark/>
          </w:tcPr>
          <w:p w14:paraId="6865B29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0.025</w:t>
            </w:r>
          </w:p>
        </w:tc>
        <w:tc>
          <w:tcPr>
            <w:tcW w:w="841" w:type="dxa"/>
            <w:tcBorders>
              <w:top w:val="nil"/>
              <w:left w:val="nil"/>
              <w:bottom w:val="nil"/>
              <w:right w:val="nil"/>
            </w:tcBorders>
            <w:shd w:val="clear" w:color="auto" w:fill="auto"/>
            <w:noWrap/>
            <w:vAlign w:val="center"/>
            <w:hideMark/>
          </w:tcPr>
          <w:p w14:paraId="2082091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0DC858C5" w14:textId="77777777" w:rsidTr="00902C81">
        <w:trPr>
          <w:trHeight w:val="288"/>
          <w:jc w:val="center"/>
        </w:trPr>
        <w:tc>
          <w:tcPr>
            <w:tcW w:w="1836" w:type="dxa"/>
            <w:tcBorders>
              <w:top w:val="nil"/>
              <w:left w:val="nil"/>
              <w:bottom w:val="single" w:sz="4" w:space="0" w:color="auto"/>
              <w:right w:val="nil"/>
            </w:tcBorders>
            <w:shd w:val="clear" w:color="auto" w:fill="auto"/>
            <w:noWrap/>
            <w:vAlign w:val="center"/>
            <w:hideMark/>
          </w:tcPr>
          <w:p w14:paraId="047C8960"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Conservative</w:t>
            </w:r>
          </w:p>
        </w:tc>
        <w:tc>
          <w:tcPr>
            <w:tcW w:w="1480" w:type="dxa"/>
            <w:tcBorders>
              <w:top w:val="nil"/>
              <w:left w:val="nil"/>
              <w:bottom w:val="single" w:sz="4" w:space="0" w:color="auto"/>
              <w:right w:val="nil"/>
            </w:tcBorders>
            <w:shd w:val="clear" w:color="auto" w:fill="auto"/>
            <w:noWrap/>
            <w:vAlign w:val="center"/>
            <w:hideMark/>
          </w:tcPr>
          <w:p w14:paraId="38AEED1C"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Manichaeism</w:t>
            </w:r>
          </w:p>
        </w:tc>
        <w:tc>
          <w:tcPr>
            <w:tcW w:w="1220" w:type="dxa"/>
            <w:tcBorders>
              <w:top w:val="nil"/>
              <w:left w:val="nil"/>
              <w:bottom w:val="single" w:sz="4" w:space="0" w:color="auto"/>
              <w:right w:val="nil"/>
            </w:tcBorders>
            <w:shd w:val="clear" w:color="auto" w:fill="auto"/>
            <w:noWrap/>
            <w:vAlign w:val="center"/>
            <w:hideMark/>
          </w:tcPr>
          <w:p w14:paraId="29CB1EB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1.46</w:t>
            </w:r>
          </w:p>
        </w:tc>
        <w:tc>
          <w:tcPr>
            <w:tcW w:w="1180" w:type="dxa"/>
            <w:tcBorders>
              <w:top w:val="nil"/>
              <w:left w:val="nil"/>
              <w:bottom w:val="single" w:sz="4" w:space="0" w:color="auto"/>
              <w:right w:val="nil"/>
            </w:tcBorders>
            <w:shd w:val="clear" w:color="auto" w:fill="auto"/>
            <w:vAlign w:val="center"/>
            <w:hideMark/>
          </w:tcPr>
          <w:p w14:paraId="7066409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1.21</w:t>
            </w:r>
          </w:p>
        </w:tc>
        <w:tc>
          <w:tcPr>
            <w:tcW w:w="1104" w:type="dxa"/>
            <w:tcBorders>
              <w:top w:val="nil"/>
              <w:left w:val="nil"/>
              <w:bottom w:val="single" w:sz="4" w:space="0" w:color="auto"/>
              <w:right w:val="nil"/>
            </w:tcBorders>
            <w:shd w:val="clear" w:color="auto" w:fill="auto"/>
            <w:vAlign w:val="center"/>
            <w:hideMark/>
          </w:tcPr>
          <w:p w14:paraId="1DCA146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1.72</w:t>
            </w:r>
          </w:p>
        </w:tc>
        <w:tc>
          <w:tcPr>
            <w:tcW w:w="1280" w:type="dxa"/>
            <w:tcBorders>
              <w:top w:val="nil"/>
              <w:left w:val="nil"/>
              <w:bottom w:val="single" w:sz="4" w:space="0" w:color="auto"/>
              <w:right w:val="nil"/>
            </w:tcBorders>
            <w:shd w:val="clear" w:color="auto" w:fill="auto"/>
            <w:noWrap/>
            <w:vAlign w:val="center"/>
            <w:hideMark/>
          </w:tcPr>
          <w:p w14:paraId="6C7DFBB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0.54</w:t>
            </w:r>
          </w:p>
        </w:tc>
        <w:tc>
          <w:tcPr>
            <w:tcW w:w="1020" w:type="dxa"/>
            <w:tcBorders>
              <w:top w:val="nil"/>
              <w:left w:val="nil"/>
              <w:bottom w:val="single" w:sz="4" w:space="0" w:color="auto"/>
              <w:right w:val="nil"/>
            </w:tcBorders>
            <w:shd w:val="clear" w:color="auto" w:fill="auto"/>
            <w:vAlign w:val="center"/>
            <w:hideMark/>
          </w:tcPr>
          <w:p w14:paraId="382DF00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41" w:type="dxa"/>
            <w:tcBorders>
              <w:top w:val="nil"/>
              <w:left w:val="nil"/>
              <w:bottom w:val="nil"/>
              <w:right w:val="nil"/>
            </w:tcBorders>
            <w:shd w:val="clear" w:color="auto" w:fill="auto"/>
            <w:noWrap/>
            <w:vAlign w:val="center"/>
            <w:hideMark/>
          </w:tcPr>
          <w:p w14:paraId="555DE28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bl>
    <w:p w14:paraId="67C31471" w14:textId="77777777" w:rsidR="00251F8D" w:rsidRDefault="00251F8D" w:rsidP="00B725F4">
      <w:pPr>
        <w:jc w:val="center"/>
        <w:rPr>
          <w:rFonts w:ascii="Times New Roman" w:hAnsi="Times New Roman" w:cs="Times New Roman"/>
          <w:b/>
          <w:lang w:val="en-GB"/>
        </w:rPr>
      </w:pPr>
    </w:p>
    <w:tbl>
      <w:tblPr>
        <w:tblW w:w="8504" w:type="dxa"/>
        <w:jc w:val="center"/>
        <w:tblLook w:val="04A0" w:firstRow="1" w:lastRow="0" w:firstColumn="1" w:lastColumn="0" w:noHBand="0" w:noVBand="1"/>
      </w:tblPr>
      <w:tblGrid>
        <w:gridCol w:w="1560"/>
        <w:gridCol w:w="987"/>
        <w:gridCol w:w="658"/>
        <w:gridCol w:w="906"/>
        <w:gridCol w:w="1188"/>
        <w:gridCol w:w="772"/>
        <w:gridCol w:w="567"/>
        <w:gridCol w:w="566"/>
        <w:gridCol w:w="566"/>
        <w:gridCol w:w="734"/>
      </w:tblGrid>
      <w:tr w:rsidR="00351077" w:rsidRPr="006570B0" w14:paraId="56EFF80D" w14:textId="77777777" w:rsidTr="00351077">
        <w:trPr>
          <w:trHeight w:val="288"/>
          <w:jc w:val="center"/>
        </w:trPr>
        <w:tc>
          <w:tcPr>
            <w:tcW w:w="8504" w:type="dxa"/>
            <w:gridSpan w:val="10"/>
            <w:tcBorders>
              <w:top w:val="single" w:sz="4" w:space="0" w:color="auto"/>
              <w:left w:val="nil"/>
              <w:bottom w:val="single" w:sz="4" w:space="0" w:color="auto"/>
              <w:right w:val="nil"/>
            </w:tcBorders>
            <w:shd w:val="clear" w:color="auto" w:fill="auto"/>
            <w:noWrap/>
            <w:vAlign w:val="center"/>
            <w:hideMark/>
          </w:tcPr>
          <w:p w14:paraId="0B910EC3" w14:textId="77777777" w:rsidR="00351077" w:rsidRPr="00351077" w:rsidRDefault="00351077" w:rsidP="00351077">
            <w:pPr>
              <w:spacing w:after="0" w:line="240" w:lineRule="auto"/>
              <w:rPr>
                <w:rFonts w:ascii="Times New Roman" w:eastAsia="Times New Roman" w:hAnsi="Times New Roman" w:cs="Times New Roman"/>
                <w:color w:val="000000"/>
                <w:sz w:val="20"/>
                <w:szCs w:val="20"/>
                <w:lang w:val="en-GB" w:eastAsia="en-GB"/>
              </w:rPr>
            </w:pPr>
            <w:r w:rsidRPr="00351077">
              <w:rPr>
                <w:rFonts w:ascii="Times New Roman" w:eastAsia="Times New Roman" w:hAnsi="Times New Roman" w:cs="Times New Roman"/>
                <w:color w:val="000000"/>
                <w:sz w:val="20"/>
                <w:szCs w:val="20"/>
                <w:lang w:val="en-GB" w:eastAsia="en-GB"/>
              </w:rPr>
              <w:t>Table B6. Goodness of Fit Indices of the SEM model 2 with no outliers.</w:t>
            </w:r>
          </w:p>
        </w:tc>
      </w:tr>
      <w:tr w:rsidR="00351077" w:rsidRPr="00351077" w14:paraId="0939BA15" w14:textId="77777777" w:rsidTr="00902C81">
        <w:trPr>
          <w:trHeight w:val="312"/>
          <w:jc w:val="center"/>
        </w:trPr>
        <w:tc>
          <w:tcPr>
            <w:tcW w:w="1560" w:type="dxa"/>
            <w:tcBorders>
              <w:top w:val="nil"/>
              <w:left w:val="nil"/>
              <w:bottom w:val="single" w:sz="4" w:space="0" w:color="auto"/>
              <w:right w:val="nil"/>
            </w:tcBorders>
            <w:shd w:val="clear" w:color="auto" w:fill="auto"/>
            <w:vAlign w:val="center"/>
            <w:hideMark/>
          </w:tcPr>
          <w:p w14:paraId="4F0BE0D1" w14:textId="77777777" w:rsidR="00351077" w:rsidRPr="00351077" w:rsidRDefault="00351077" w:rsidP="00351077">
            <w:pPr>
              <w:spacing w:after="0" w:line="240" w:lineRule="auto"/>
              <w:jc w:val="center"/>
              <w:rPr>
                <w:rFonts w:ascii="Times New Roman" w:eastAsia="Times New Roman" w:hAnsi="Times New Roman" w:cs="Times New Roman"/>
                <w:color w:val="000000"/>
                <w:sz w:val="20"/>
                <w:szCs w:val="20"/>
                <w:lang w:val="en-GB" w:eastAsia="en-GB"/>
              </w:rPr>
            </w:pPr>
            <w:r w:rsidRPr="00351077">
              <w:rPr>
                <w:rFonts w:ascii="Times New Roman" w:eastAsia="Times New Roman" w:hAnsi="Times New Roman" w:cs="Times New Roman"/>
                <w:color w:val="000000"/>
                <w:sz w:val="20"/>
                <w:szCs w:val="20"/>
                <w:lang w:val="en-GB" w:eastAsia="en-GB"/>
              </w:rPr>
              <w:t>Model</w:t>
            </w:r>
          </w:p>
        </w:tc>
        <w:tc>
          <w:tcPr>
            <w:tcW w:w="987" w:type="dxa"/>
            <w:tcBorders>
              <w:top w:val="nil"/>
              <w:left w:val="nil"/>
              <w:bottom w:val="single" w:sz="4" w:space="0" w:color="auto"/>
              <w:right w:val="nil"/>
            </w:tcBorders>
            <w:shd w:val="clear" w:color="auto" w:fill="auto"/>
            <w:vAlign w:val="center"/>
            <w:hideMark/>
          </w:tcPr>
          <w:p w14:paraId="15BC8074" w14:textId="77777777" w:rsidR="00351077" w:rsidRPr="00351077" w:rsidRDefault="00351077" w:rsidP="00351077">
            <w:pPr>
              <w:spacing w:after="0" w:line="240" w:lineRule="auto"/>
              <w:jc w:val="center"/>
              <w:rPr>
                <w:rFonts w:ascii="Times New Roman" w:eastAsia="Times New Roman" w:hAnsi="Times New Roman" w:cs="Times New Roman"/>
                <w:color w:val="000000"/>
                <w:sz w:val="20"/>
                <w:szCs w:val="20"/>
                <w:lang w:val="en-GB" w:eastAsia="en-GB"/>
              </w:rPr>
            </w:pPr>
            <w:r w:rsidRPr="00351077">
              <w:rPr>
                <w:rFonts w:ascii="Times New Roman" w:eastAsia="Times New Roman" w:hAnsi="Times New Roman" w:cs="Times New Roman"/>
                <w:color w:val="000000"/>
                <w:sz w:val="20"/>
                <w:szCs w:val="20"/>
                <w:lang w:val="en-GB" w:eastAsia="en-GB"/>
              </w:rPr>
              <w:t>χ</w:t>
            </w:r>
            <w:r w:rsidRPr="00351077">
              <w:rPr>
                <w:rFonts w:ascii="Times New Roman" w:eastAsia="Times New Roman" w:hAnsi="Times New Roman" w:cs="Times New Roman"/>
                <w:color w:val="000000"/>
                <w:sz w:val="20"/>
                <w:szCs w:val="20"/>
                <w:vertAlign w:val="superscript"/>
                <w:lang w:val="en-GB" w:eastAsia="en-GB"/>
              </w:rPr>
              <w:t>2</w:t>
            </w:r>
          </w:p>
        </w:tc>
        <w:tc>
          <w:tcPr>
            <w:tcW w:w="658" w:type="dxa"/>
            <w:tcBorders>
              <w:top w:val="nil"/>
              <w:left w:val="nil"/>
              <w:bottom w:val="single" w:sz="4" w:space="0" w:color="auto"/>
              <w:right w:val="nil"/>
            </w:tcBorders>
            <w:shd w:val="clear" w:color="auto" w:fill="auto"/>
            <w:vAlign w:val="center"/>
            <w:hideMark/>
          </w:tcPr>
          <w:p w14:paraId="7B98A366" w14:textId="77777777" w:rsidR="00351077" w:rsidRPr="00351077" w:rsidRDefault="00351077" w:rsidP="00351077">
            <w:pPr>
              <w:spacing w:after="0" w:line="240" w:lineRule="auto"/>
              <w:jc w:val="center"/>
              <w:rPr>
                <w:rFonts w:ascii="Times New Roman" w:eastAsia="Times New Roman" w:hAnsi="Times New Roman" w:cs="Times New Roman"/>
                <w:color w:val="000000"/>
                <w:sz w:val="20"/>
                <w:szCs w:val="20"/>
                <w:lang w:val="en-GB" w:eastAsia="en-GB"/>
              </w:rPr>
            </w:pPr>
            <w:r w:rsidRPr="00351077">
              <w:rPr>
                <w:rFonts w:ascii="Times New Roman" w:eastAsia="Times New Roman" w:hAnsi="Times New Roman" w:cs="Times New Roman"/>
                <w:color w:val="000000"/>
                <w:sz w:val="20"/>
                <w:szCs w:val="20"/>
                <w:lang w:val="en-GB" w:eastAsia="en-GB"/>
              </w:rPr>
              <w:t>df</w:t>
            </w:r>
          </w:p>
        </w:tc>
        <w:tc>
          <w:tcPr>
            <w:tcW w:w="906" w:type="dxa"/>
            <w:tcBorders>
              <w:top w:val="nil"/>
              <w:left w:val="nil"/>
              <w:bottom w:val="single" w:sz="4" w:space="0" w:color="auto"/>
              <w:right w:val="nil"/>
            </w:tcBorders>
            <w:shd w:val="clear" w:color="auto" w:fill="auto"/>
            <w:vAlign w:val="center"/>
            <w:hideMark/>
          </w:tcPr>
          <w:p w14:paraId="29C18847" w14:textId="77777777" w:rsidR="00351077" w:rsidRPr="00351077" w:rsidRDefault="00351077" w:rsidP="00351077">
            <w:pPr>
              <w:spacing w:after="0" w:line="240" w:lineRule="auto"/>
              <w:jc w:val="center"/>
              <w:rPr>
                <w:rFonts w:ascii="Times New Roman" w:eastAsia="Times New Roman" w:hAnsi="Times New Roman" w:cs="Times New Roman"/>
                <w:color w:val="000000"/>
                <w:sz w:val="20"/>
                <w:szCs w:val="20"/>
                <w:lang w:val="en-GB" w:eastAsia="en-GB"/>
              </w:rPr>
            </w:pPr>
            <w:r w:rsidRPr="00351077">
              <w:rPr>
                <w:rFonts w:ascii="Times New Roman" w:eastAsia="Times New Roman" w:hAnsi="Times New Roman" w:cs="Times New Roman"/>
                <w:color w:val="000000"/>
                <w:sz w:val="20"/>
                <w:szCs w:val="20"/>
                <w:lang w:val="en-GB" w:eastAsia="en-GB"/>
              </w:rPr>
              <w:t>RMSEA</w:t>
            </w:r>
          </w:p>
        </w:tc>
        <w:tc>
          <w:tcPr>
            <w:tcW w:w="1188" w:type="dxa"/>
            <w:tcBorders>
              <w:top w:val="nil"/>
              <w:left w:val="nil"/>
              <w:bottom w:val="single" w:sz="4" w:space="0" w:color="auto"/>
              <w:right w:val="nil"/>
            </w:tcBorders>
            <w:shd w:val="clear" w:color="auto" w:fill="auto"/>
            <w:vAlign w:val="center"/>
            <w:hideMark/>
          </w:tcPr>
          <w:p w14:paraId="0095C7F7" w14:textId="77777777" w:rsidR="00351077" w:rsidRPr="00351077" w:rsidRDefault="00351077" w:rsidP="00351077">
            <w:pPr>
              <w:spacing w:after="0" w:line="240" w:lineRule="auto"/>
              <w:jc w:val="center"/>
              <w:rPr>
                <w:rFonts w:ascii="Times New Roman" w:eastAsia="Times New Roman" w:hAnsi="Times New Roman" w:cs="Times New Roman"/>
                <w:color w:val="000000"/>
                <w:sz w:val="20"/>
                <w:szCs w:val="20"/>
                <w:lang w:val="en-GB" w:eastAsia="en-GB"/>
              </w:rPr>
            </w:pPr>
            <w:r w:rsidRPr="00351077">
              <w:rPr>
                <w:rFonts w:ascii="Times New Roman" w:eastAsia="Times New Roman" w:hAnsi="Times New Roman" w:cs="Times New Roman"/>
                <w:color w:val="000000"/>
                <w:sz w:val="20"/>
                <w:szCs w:val="20"/>
                <w:lang w:val="en-GB" w:eastAsia="en-GB"/>
              </w:rPr>
              <w:t>90% CI</w:t>
            </w:r>
          </w:p>
        </w:tc>
        <w:tc>
          <w:tcPr>
            <w:tcW w:w="772" w:type="dxa"/>
            <w:tcBorders>
              <w:top w:val="nil"/>
              <w:left w:val="nil"/>
              <w:bottom w:val="single" w:sz="4" w:space="0" w:color="auto"/>
              <w:right w:val="nil"/>
            </w:tcBorders>
            <w:shd w:val="clear" w:color="auto" w:fill="auto"/>
            <w:vAlign w:val="center"/>
            <w:hideMark/>
          </w:tcPr>
          <w:p w14:paraId="0D24FCBD" w14:textId="77777777" w:rsidR="00351077" w:rsidRPr="00351077" w:rsidRDefault="00351077" w:rsidP="00351077">
            <w:pPr>
              <w:spacing w:after="0" w:line="240" w:lineRule="auto"/>
              <w:jc w:val="center"/>
              <w:rPr>
                <w:rFonts w:ascii="Times New Roman" w:eastAsia="Times New Roman" w:hAnsi="Times New Roman" w:cs="Times New Roman"/>
                <w:color w:val="000000"/>
                <w:sz w:val="20"/>
                <w:szCs w:val="20"/>
                <w:lang w:val="en-GB" w:eastAsia="en-GB"/>
              </w:rPr>
            </w:pPr>
            <w:r w:rsidRPr="00351077">
              <w:rPr>
                <w:rFonts w:ascii="Times New Roman" w:eastAsia="Times New Roman" w:hAnsi="Times New Roman" w:cs="Times New Roman"/>
                <w:color w:val="000000"/>
                <w:sz w:val="20"/>
                <w:szCs w:val="20"/>
                <w:lang w:val="en-GB" w:eastAsia="en-GB"/>
              </w:rPr>
              <w:t>SRMR</w:t>
            </w:r>
          </w:p>
        </w:tc>
        <w:tc>
          <w:tcPr>
            <w:tcW w:w="567" w:type="dxa"/>
            <w:tcBorders>
              <w:top w:val="nil"/>
              <w:left w:val="nil"/>
              <w:bottom w:val="single" w:sz="4" w:space="0" w:color="auto"/>
              <w:right w:val="nil"/>
            </w:tcBorders>
            <w:shd w:val="clear" w:color="auto" w:fill="auto"/>
            <w:vAlign w:val="center"/>
            <w:hideMark/>
          </w:tcPr>
          <w:p w14:paraId="5F00A65E" w14:textId="77777777" w:rsidR="00351077" w:rsidRPr="00351077" w:rsidRDefault="00351077" w:rsidP="00351077">
            <w:pPr>
              <w:spacing w:after="0" w:line="240" w:lineRule="auto"/>
              <w:jc w:val="center"/>
              <w:rPr>
                <w:rFonts w:ascii="Times New Roman" w:eastAsia="Times New Roman" w:hAnsi="Times New Roman" w:cs="Times New Roman"/>
                <w:color w:val="000000"/>
                <w:sz w:val="20"/>
                <w:szCs w:val="20"/>
                <w:lang w:val="en-GB" w:eastAsia="en-GB"/>
              </w:rPr>
            </w:pPr>
            <w:r w:rsidRPr="00351077">
              <w:rPr>
                <w:rFonts w:ascii="Times New Roman" w:eastAsia="Times New Roman" w:hAnsi="Times New Roman" w:cs="Times New Roman"/>
                <w:color w:val="000000"/>
                <w:sz w:val="20"/>
                <w:szCs w:val="20"/>
                <w:lang w:val="en-GB" w:eastAsia="en-GB"/>
              </w:rPr>
              <w:t>CFI</w:t>
            </w:r>
          </w:p>
        </w:tc>
        <w:tc>
          <w:tcPr>
            <w:tcW w:w="566" w:type="dxa"/>
            <w:tcBorders>
              <w:top w:val="nil"/>
              <w:left w:val="nil"/>
              <w:bottom w:val="single" w:sz="4" w:space="0" w:color="auto"/>
              <w:right w:val="nil"/>
            </w:tcBorders>
            <w:shd w:val="clear" w:color="auto" w:fill="auto"/>
            <w:vAlign w:val="center"/>
            <w:hideMark/>
          </w:tcPr>
          <w:p w14:paraId="36FB42F9" w14:textId="77777777" w:rsidR="00351077" w:rsidRPr="00351077" w:rsidRDefault="00351077" w:rsidP="00351077">
            <w:pPr>
              <w:spacing w:after="0" w:line="240" w:lineRule="auto"/>
              <w:jc w:val="center"/>
              <w:rPr>
                <w:rFonts w:ascii="Times New Roman" w:eastAsia="Times New Roman" w:hAnsi="Times New Roman" w:cs="Times New Roman"/>
                <w:color w:val="000000"/>
                <w:sz w:val="20"/>
                <w:szCs w:val="20"/>
                <w:lang w:val="en-GB" w:eastAsia="en-GB"/>
              </w:rPr>
            </w:pPr>
            <w:r w:rsidRPr="00351077">
              <w:rPr>
                <w:rFonts w:ascii="Times New Roman" w:eastAsia="Times New Roman" w:hAnsi="Times New Roman" w:cs="Times New Roman"/>
                <w:color w:val="000000"/>
                <w:sz w:val="20"/>
                <w:szCs w:val="20"/>
                <w:lang w:val="en-GB" w:eastAsia="en-GB"/>
              </w:rPr>
              <w:t>TLI</w:t>
            </w:r>
          </w:p>
        </w:tc>
        <w:tc>
          <w:tcPr>
            <w:tcW w:w="566" w:type="dxa"/>
            <w:tcBorders>
              <w:top w:val="nil"/>
              <w:left w:val="nil"/>
              <w:bottom w:val="single" w:sz="4" w:space="0" w:color="auto"/>
              <w:right w:val="nil"/>
            </w:tcBorders>
            <w:shd w:val="clear" w:color="auto" w:fill="auto"/>
            <w:vAlign w:val="center"/>
            <w:hideMark/>
          </w:tcPr>
          <w:p w14:paraId="60450BF1" w14:textId="77777777" w:rsidR="00351077" w:rsidRPr="00351077" w:rsidRDefault="00351077" w:rsidP="00351077">
            <w:pPr>
              <w:spacing w:after="0" w:line="240" w:lineRule="auto"/>
              <w:jc w:val="center"/>
              <w:rPr>
                <w:rFonts w:ascii="Times New Roman" w:eastAsia="Times New Roman" w:hAnsi="Times New Roman" w:cs="Times New Roman"/>
                <w:color w:val="000000"/>
                <w:sz w:val="20"/>
                <w:szCs w:val="20"/>
                <w:lang w:val="en-GB" w:eastAsia="en-GB"/>
              </w:rPr>
            </w:pPr>
            <w:r w:rsidRPr="00351077">
              <w:rPr>
                <w:rFonts w:ascii="Times New Roman" w:eastAsia="Times New Roman" w:hAnsi="Times New Roman" w:cs="Times New Roman"/>
                <w:color w:val="000000"/>
                <w:sz w:val="20"/>
                <w:szCs w:val="20"/>
                <w:lang w:val="en-GB" w:eastAsia="en-GB"/>
              </w:rPr>
              <w:t>GFI</w:t>
            </w:r>
          </w:p>
        </w:tc>
        <w:tc>
          <w:tcPr>
            <w:tcW w:w="734" w:type="dxa"/>
            <w:tcBorders>
              <w:top w:val="nil"/>
              <w:left w:val="nil"/>
              <w:bottom w:val="single" w:sz="4" w:space="0" w:color="auto"/>
              <w:right w:val="nil"/>
            </w:tcBorders>
            <w:shd w:val="clear" w:color="auto" w:fill="auto"/>
            <w:vAlign w:val="center"/>
            <w:hideMark/>
          </w:tcPr>
          <w:p w14:paraId="53E81350" w14:textId="77777777" w:rsidR="00351077" w:rsidRPr="00351077" w:rsidRDefault="00351077" w:rsidP="00351077">
            <w:pPr>
              <w:spacing w:after="0" w:line="240" w:lineRule="auto"/>
              <w:jc w:val="center"/>
              <w:rPr>
                <w:rFonts w:ascii="Times New Roman" w:eastAsia="Times New Roman" w:hAnsi="Times New Roman" w:cs="Times New Roman"/>
                <w:color w:val="000000"/>
                <w:sz w:val="20"/>
                <w:szCs w:val="20"/>
                <w:lang w:val="en-GB" w:eastAsia="en-GB"/>
              </w:rPr>
            </w:pPr>
            <w:r w:rsidRPr="00351077">
              <w:rPr>
                <w:rFonts w:ascii="Times New Roman" w:eastAsia="Times New Roman" w:hAnsi="Times New Roman" w:cs="Times New Roman"/>
                <w:color w:val="000000"/>
                <w:sz w:val="20"/>
                <w:szCs w:val="20"/>
                <w:lang w:val="en-GB" w:eastAsia="en-GB"/>
              </w:rPr>
              <w:t>AGFI</w:t>
            </w:r>
          </w:p>
        </w:tc>
      </w:tr>
      <w:tr w:rsidR="00351077" w:rsidRPr="00351077" w14:paraId="4FDD1E5F" w14:textId="77777777" w:rsidTr="00902C81">
        <w:trPr>
          <w:trHeight w:val="528"/>
          <w:jc w:val="center"/>
        </w:trPr>
        <w:tc>
          <w:tcPr>
            <w:tcW w:w="1560" w:type="dxa"/>
            <w:tcBorders>
              <w:top w:val="nil"/>
              <w:left w:val="nil"/>
              <w:bottom w:val="single" w:sz="4" w:space="0" w:color="auto"/>
              <w:right w:val="nil"/>
            </w:tcBorders>
            <w:shd w:val="clear" w:color="auto" w:fill="auto"/>
            <w:vAlign w:val="center"/>
            <w:hideMark/>
          </w:tcPr>
          <w:p w14:paraId="06A47F30" w14:textId="77777777" w:rsidR="00351077" w:rsidRPr="00351077" w:rsidRDefault="00351077" w:rsidP="00351077">
            <w:pPr>
              <w:spacing w:after="0" w:line="240" w:lineRule="auto"/>
              <w:rPr>
                <w:rFonts w:ascii="Times New Roman" w:eastAsia="Times New Roman" w:hAnsi="Times New Roman" w:cs="Times New Roman"/>
                <w:color w:val="000000"/>
                <w:sz w:val="20"/>
                <w:szCs w:val="20"/>
                <w:lang w:val="en-GB" w:eastAsia="en-GB"/>
              </w:rPr>
            </w:pPr>
            <w:r w:rsidRPr="00351077">
              <w:rPr>
                <w:rFonts w:ascii="Times New Roman" w:eastAsia="Times New Roman" w:hAnsi="Times New Roman" w:cs="Times New Roman"/>
                <w:color w:val="000000"/>
                <w:sz w:val="20"/>
                <w:szCs w:val="20"/>
                <w:lang w:val="en-GB" w:eastAsia="en-GB"/>
              </w:rPr>
              <w:t>SEM model 2 no outliers</w:t>
            </w:r>
          </w:p>
        </w:tc>
        <w:tc>
          <w:tcPr>
            <w:tcW w:w="987" w:type="dxa"/>
            <w:tcBorders>
              <w:top w:val="nil"/>
              <w:left w:val="nil"/>
              <w:bottom w:val="single" w:sz="4" w:space="0" w:color="auto"/>
              <w:right w:val="nil"/>
            </w:tcBorders>
            <w:shd w:val="clear" w:color="auto" w:fill="auto"/>
            <w:vAlign w:val="center"/>
            <w:hideMark/>
          </w:tcPr>
          <w:p w14:paraId="6FB019D2" w14:textId="77777777" w:rsidR="00351077" w:rsidRPr="00351077" w:rsidRDefault="00351077" w:rsidP="00351077">
            <w:pPr>
              <w:spacing w:after="0" w:line="240" w:lineRule="auto"/>
              <w:jc w:val="center"/>
              <w:rPr>
                <w:rFonts w:ascii="Times New Roman" w:eastAsia="Times New Roman" w:hAnsi="Times New Roman" w:cs="Times New Roman"/>
                <w:color w:val="000000"/>
                <w:sz w:val="20"/>
                <w:szCs w:val="20"/>
                <w:lang w:val="en-GB" w:eastAsia="en-GB"/>
              </w:rPr>
            </w:pPr>
            <w:r w:rsidRPr="00351077">
              <w:rPr>
                <w:rFonts w:ascii="Times New Roman" w:eastAsia="Times New Roman" w:hAnsi="Times New Roman" w:cs="Times New Roman"/>
                <w:color w:val="000000"/>
                <w:sz w:val="20"/>
                <w:szCs w:val="20"/>
                <w:lang w:val="en-GB" w:eastAsia="en-GB"/>
              </w:rPr>
              <w:t>811.698</w:t>
            </w:r>
          </w:p>
        </w:tc>
        <w:tc>
          <w:tcPr>
            <w:tcW w:w="658" w:type="dxa"/>
            <w:tcBorders>
              <w:top w:val="nil"/>
              <w:left w:val="nil"/>
              <w:bottom w:val="single" w:sz="4" w:space="0" w:color="auto"/>
              <w:right w:val="nil"/>
            </w:tcBorders>
            <w:shd w:val="clear" w:color="auto" w:fill="auto"/>
            <w:vAlign w:val="center"/>
            <w:hideMark/>
          </w:tcPr>
          <w:p w14:paraId="51DB6EC5" w14:textId="77777777" w:rsidR="00351077" w:rsidRPr="00351077" w:rsidRDefault="00351077" w:rsidP="00351077">
            <w:pPr>
              <w:spacing w:after="0" w:line="240" w:lineRule="auto"/>
              <w:jc w:val="center"/>
              <w:rPr>
                <w:rFonts w:ascii="Times New Roman" w:eastAsia="Times New Roman" w:hAnsi="Times New Roman" w:cs="Times New Roman"/>
                <w:color w:val="000000"/>
                <w:sz w:val="20"/>
                <w:szCs w:val="20"/>
                <w:lang w:val="en-GB" w:eastAsia="en-GB"/>
              </w:rPr>
            </w:pPr>
            <w:r w:rsidRPr="00351077">
              <w:rPr>
                <w:rFonts w:ascii="Times New Roman" w:eastAsia="Times New Roman" w:hAnsi="Times New Roman" w:cs="Times New Roman"/>
                <w:color w:val="000000"/>
                <w:sz w:val="20"/>
                <w:szCs w:val="20"/>
                <w:lang w:val="en-GB" w:eastAsia="en-GB"/>
              </w:rPr>
              <w:t>155</w:t>
            </w:r>
          </w:p>
        </w:tc>
        <w:tc>
          <w:tcPr>
            <w:tcW w:w="906" w:type="dxa"/>
            <w:tcBorders>
              <w:top w:val="nil"/>
              <w:left w:val="nil"/>
              <w:bottom w:val="single" w:sz="4" w:space="0" w:color="auto"/>
              <w:right w:val="nil"/>
            </w:tcBorders>
            <w:shd w:val="clear" w:color="auto" w:fill="auto"/>
            <w:vAlign w:val="center"/>
            <w:hideMark/>
          </w:tcPr>
          <w:p w14:paraId="6A35618B" w14:textId="77777777" w:rsidR="00351077" w:rsidRPr="00351077" w:rsidRDefault="00351077" w:rsidP="00351077">
            <w:pPr>
              <w:spacing w:after="0" w:line="240" w:lineRule="auto"/>
              <w:jc w:val="center"/>
              <w:rPr>
                <w:rFonts w:ascii="Times New Roman" w:eastAsia="Times New Roman" w:hAnsi="Times New Roman" w:cs="Times New Roman"/>
                <w:color w:val="000000"/>
                <w:sz w:val="20"/>
                <w:szCs w:val="20"/>
                <w:lang w:val="en-GB" w:eastAsia="en-GB"/>
              </w:rPr>
            </w:pPr>
            <w:r w:rsidRPr="00351077">
              <w:rPr>
                <w:rFonts w:ascii="Times New Roman" w:eastAsia="Times New Roman" w:hAnsi="Times New Roman" w:cs="Times New Roman"/>
                <w:color w:val="000000"/>
                <w:sz w:val="20"/>
                <w:szCs w:val="20"/>
                <w:lang w:val="en-GB" w:eastAsia="en-GB"/>
              </w:rPr>
              <w:t>0.05</w:t>
            </w:r>
          </w:p>
        </w:tc>
        <w:tc>
          <w:tcPr>
            <w:tcW w:w="1188" w:type="dxa"/>
            <w:tcBorders>
              <w:top w:val="single" w:sz="4" w:space="0" w:color="auto"/>
              <w:left w:val="nil"/>
              <w:bottom w:val="single" w:sz="4" w:space="0" w:color="auto"/>
              <w:right w:val="nil"/>
            </w:tcBorders>
            <w:shd w:val="clear" w:color="auto" w:fill="auto"/>
            <w:noWrap/>
            <w:vAlign w:val="center"/>
            <w:hideMark/>
          </w:tcPr>
          <w:p w14:paraId="1CEBF381" w14:textId="77777777" w:rsidR="00351077" w:rsidRPr="00351077" w:rsidRDefault="00351077" w:rsidP="00351077">
            <w:pPr>
              <w:spacing w:after="0" w:line="240" w:lineRule="auto"/>
              <w:jc w:val="center"/>
              <w:rPr>
                <w:rFonts w:ascii="Times New Roman" w:eastAsia="Times New Roman" w:hAnsi="Times New Roman" w:cs="Times New Roman"/>
                <w:color w:val="000000"/>
                <w:sz w:val="20"/>
                <w:szCs w:val="20"/>
                <w:lang w:val="en-GB" w:eastAsia="en-GB"/>
              </w:rPr>
            </w:pPr>
            <w:r w:rsidRPr="00351077">
              <w:rPr>
                <w:rFonts w:ascii="Times New Roman" w:eastAsia="Times New Roman" w:hAnsi="Times New Roman" w:cs="Times New Roman"/>
                <w:color w:val="000000"/>
                <w:sz w:val="20"/>
                <w:szCs w:val="20"/>
                <w:lang w:val="en-GB" w:eastAsia="en-GB"/>
              </w:rPr>
              <w:t>0.042-0.048</w:t>
            </w:r>
          </w:p>
        </w:tc>
        <w:tc>
          <w:tcPr>
            <w:tcW w:w="772" w:type="dxa"/>
            <w:tcBorders>
              <w:top w:val="single" w:sz="4" w:space="0" w:color="auto"/>
              <w:left w:val="nil"/>
              <w:bottom w:val="single" w:sz="4" w:space="0" w:color="auto"/>
              <w:right w:val="nil"/>
            </w:tcBorders>
            <w:shd w:val="clear" w:color="auto" w:fill="auto"/>
            <w:vAlign w:val="center"/>
            <w:hideMark/>
          </w:tcPr>
          <w:p w14:paraId="22E965D2" w14:textId="77777777" w:rsidR="00351077" w:rsidRPr="00351077" w:rsidRDefault="00351077" w:rsidP="00351077">
            <w:pPr>
              <w:spacing w:after="0" w:line="240" w:lineRule="auto"/>
              <w:jc w:val="center"/>
              <w:rPr>
                <w:rFonts w:ascii="Times New Roman" w:eastAsia="Times New Roman" w:hAnsi="Times New Roman" w:cs="Times New Roman"/>
                <w:color w:val="000000"/>
                <w:sz w:val="20"/>
                <w:szCs w:val="20"/>
                <w:lang w:val="en-GB" w:eastAsia="en-GB"/>
              </w:rPr>
            </w:pPr>
            <w:r w:rsidRPr="00351077">
              <w:rPr>
                <w:rFonts w:ascii="Times New Roman" w:eastAsia="Times New Roman" w:hAnsi="Times New Roman" w:cs="Times New Roman"/>
                <w:color w:val="000000"/>
                <w:sz w:val="20"/>
                <w:szCs w:val="20"/>
                <w:lang w:val="en-GB" w:eastAsia="en-GB"/>
              </w:rPr>
              <w:t>0.05</w:t>
            </w:r>
          </w:p>
        </w:tc>
        <w:tc>
          <w:tcPr>
            <w:tcW w:w="567" w:type="dxa"/>
            <w:tcBorders>
              <w:top w:val="nil"/>
              <w:left w:val="nil"/>
              <w:bottom w:val="single" w:sz="4" w:space="0" w:color="auto"/>
              <w:right w:val="nil"/>
            </w:tcBorders>
            <w:shd w:val="clear" w:color="auto" w:fill="auto"/>
            <w:vAlign w:val="center"/>
            <w:hideMark/>
          </w:tcPr>
          <w:p w14:paraId="6EF3E77A" w14:textId="77777777" w:rsidR="00351077" w:rsidRPr="00351077" w:rsidRDefault="00351077" w:rsidP="00351077">
            <w:pPr>
              <w:spacing w:after="0" w:line="240" w:lineRule="auto"/>
              <w:jc w:val="center"/>
              <w:rPr>
                <w:rFonts w:ascii="Times New Roman" w:eastAsia="Times New Roman" w:hAnsi="Times New Roman" w:cs="Times New Roman"/>
                <w:sz w:val="20"/>
                <w:szCs w:val="20"/>
                <w:lang w:val="en-GB" w:eastAsia="en-GB"/>
              </w:rPr>
            </w:pPr>
            <w:r w:rsidRPr="00351077">
              <w:rPr>
                <w:rFonts w:ascii="Times New Roman" w:eastAsia="Times New Roman" w:hAnsi="Times New Roman" w:cs="Times New Roman"/>
                <w:sz w:val="20"/>
                <w:szCs w:val="20"/>
                <w:lang w:val="en-GB" w:eastAsia="en-GB"/>
              </w:rPr>
              <w:t>0.95</w:t>
            </w:r>
          </w:p>
        </w:tc>
        <w:tc>
          <w:tcPr>
            <w:tcW w:w="566" w:type="dxa"/>
            <w:tcBorders>
              <w:top w:val="nil"/>
              <w:left w:val="nil"/>
              <w:bottom w:val="single" w:sz="4" w:space="0" w:color="auto"/>
              <w:right w:val="nil"/>
            </w:tcBorders>
            <w:shd w:val="clear" w:color="auto" w:fill="auto"/>
            <w:noWrap/>
            <w:vAlign w:val="center"/>
            <w:hideMark/>
          </w:tcPr>
          <w:p w14:paraId="1E042A62" w14:textId="77777777" w:rsidR="00351077" w:rsidRPr="00351077" w:rsidRDefault="00351077" w:rsidP="00351077">
            <w:pPr>
              <w:spacing w:after="0" w:line="240" w:lineRule="auto"/>
              <w:jc w:val="center"/>
              <w:rPr>
                <w:rFonts w:ascii="Times New Roman" w:eastAsia="Times New Roman" w:hAnsi="Times New Roman" w:cs="Times New Roman"/>
                <w:sz w:val="20"/>
                <w:szCs w:val="20"/>
                <w:lang w:val="en-GB" w:eastAsia="en-GB"/>
              </w:rPr>
            </w:pPr>
            <w:r w:rsidRPr="00351077">
              <w:rPr>
                <w:rFonts w:ascii="Times New Roman" w:eastAsia="Times New Roman" w:hAnsi="Times New Roman" w:cs="Times New Roman"/>
                <w:sz w:val="20"/>
                <w:szCs w:val="20"/>
                <w:lang w:val="en-GB" w:eastAsia="en-GB"/>
              </w:rPr>
              <w:t>0.93</w:t>
            </w:r>
          </w:p>
        </w:tc>
        <w:tc>
          <w:tcPr>
            <w:tcW w:w="566" w:type="dxa"/>
            <w:tcBorders>
              <w:top w:val="nil"/>
              <w:left w:val="nil"/>
              <w:bottom w:val="single" w:sz="4" w:space="0" w:color="auto"/>
              <w:right w:val="nil"/>
            </w:tcBorders>
            <w:shd w:val="clear" w:color="auto" w:fill="auto"/>
            <w:noWrap/>
            <w:vAlign w:val="center"/>
            <w:hideMark/>
          </w:tcPr>
          <w:p w14:paraId="20DABD35" w14:textId="77777777" w:rsidR="00351077" w:rsidRPr="00351077" w:rsidRDefault="00351077" w:rsidP="00351077">
            <w:pPr>
              <w:spacing w:after="0" w:line="240" w:lineRule="auto"/>
              <w:jc w:val="center"/>
              <w:rPr>
                <w:rFonts w:ascii="Times New Roman" w:eastAsia="Times New Roman" w:hAnsi="Times New Roman" w:cs="Times New Roman"/>
                <w:color w:val="000000"/>
                <w:sz w:val="20"/>
                <w:szCs w:val="20"/>
                <w:lang w:val="en-GB" w:eastAsia="en-GB"/>
              </w:rPr>
            </w:pPr>
            <w:r w:rsidRPr="00351077">
              <w:rPr>
                <w:rFonts w:ascii="Times New Roman" w:eastAsia="Times New Roman" w:hAnsi="Times New Roman" w:cs="Times New Roman"/>
                <w:color w:val="000000"/>
                <w:sz w:val="20"/>
                <w:szCs w:val="20"/>
                <w:lang w:val="en-GB" w:eastAsia="en-GB"/>
              </w:rPr>
              <w:t>0.96</w:t>
            </w:r>
          </w:p>
        </w:tc>
        <w:tc>
          <w:tcPr>
            <w:tcW w:w="734" w:type="dxa"/>
            <w:tcBorders>
              <w:top w:val="nil"/>
              <w:left w:val="nil"/>
              <w:bottom w:val="single" w:sz="4" w:space="0" w:color="auto"/>
              <w:right w:val="nil"/>
            </w:tcBorders>
            <w:shd w:val="clear" w:color="auto" w:fill="auto"/>
            <w:noWrap/>
            <w:vAlign w:val="center"/>
            <w:hideMark/>
          </w:tcPr>
          <w:p w14:paraId="0299584C" w14:textId="77777777" w:rsidR="00351077" w:rsidRPr="00351077" w:rsidRDefault="00351077" w:rsidP="00351077">
            <w:pPr>
              <w:spacing w:after="0" w:line="240" w:lineRule="auto"/>
              <w:jc w:val="center"/>
              <w:rPr>
                <w:rFonts w:ascii="Times New Roman" w:eastAsia="Times New Roman" w:hAnsi="Times New Roman" w:cs="Times New Roman"/>
                <w:color w:val="000000"/>
                <w:sz w:val="20"/>
                <w:szCs w:val="20"/>
                <w:lang w:val="en-GB" w:eastAsia="en-GB"/>
              </w:rPr>
            </w:pPr>
            <w:r w:rsidRPr="00351077">
              <w:rPr>
                <w:rFonts w:ascii="Times New Roman" w:eastAsia="Times New Roman" w:hAnsi="Times New Roman" w:cs="Times New Roman"/>
                <w:color w:val="000000"/>
                <w:sz w:val="20"/>
                <w:szCs w:val="20"/>
                <w:lang w:val="en-GB" w:eastAsia="en-GB"/>
              </w:rPr>
              <w:t>0.95</w:t>
            </w:r>
          </w:p>
        </w:tc>
      </w:tr>
    </w:tbl>
    <w:p w14:paraId="4E699AD7" w14:textId="77777777" w:rsidR="00351077" w:rsidRDefault="00351077" w:rsidP="00B725F4">
      <w:pPr>
        <w:jc w:val="center"/>
        <w:rPr>
          <w:rFonts w:ascii="Times New Roman" w:hAnsi="Times New Roman" w:cs="Times New Roman"/>
          <w:b/>
          <w:lang w:val="en-GB"/>
        </w:rPr>
      </w:pPr>
    </w:p>
    <w:tbl>
      <w:tblPr>
        <w:tblW w:w="10059" w:type="dxa"/>
        <w:jc w:val="center"/>
        <w:tblLook w:val="04A0" w:firstRow="1" w:lastRow="0" w:firstColumn="1" w:lastColumn="0" w:noHBand="0" w:noVBand="1"/>
      </w:tblPr>
      <w:tblGrid>
        <w:gridCol w:w="1753"/>
        <w:gridCol w:w="1550"/>
        <w:gridCol w:w="1336"/>
        <w:gridCol w:w="1095"/>
        <w:gridCol w:w="1057"/>
        <w:gridCol w:w="1405"/>
        <w:gridCol w:w="984"/>
        <w:gridCol w:w="879"/>
      </w:tblGrid>
      <w:tr w:rsidR="00902C81" w:rsidRPr="006570B0" w14:paraId="1FA380AB" w14:textId="77777777" w:rsidTr="00902C81">
        <w:trPr>
          <w:trHeight w:val="288"/>
          <w:jc w:val="center"/>
        </w:trPr>
        <w:tc>
          <w:tcPr>
            <w:tcW w:w="10059" w:type="dxa"/>
            <w:gridSpan w:val="8"/>
            <w:tcBorders>
              <w:top w:val="single" w:sz="4" w:space="0" w:color="auto"/>
              <w:left w:val="nil"/>
              <w:bottom w:val="single" w:sz="4" w:space="0" w:color="auto"/>
              <w:right w:val="nil"/>
            </w:tcBorders>
            <w:shd w:val="clear" w:color="auto" w:fill="auto"/>
            <w:noWrap/>
            <w:vAlign w:val="center"/>
            <w:hideMark/>
          </w:tcPr>
          <w:p w14:paraId="63967F6E"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Table B7. Loadings of the latent variables in the SEM model 2 with no outliers.</w:t>
            </w:r>
          </w:p>
        </w:tc>
      </w:tr>
      <w:tr w:rsidR="00902C81" w:rsidRPr="00902C81" w14:paraId="1225F620" w14:textId="77777777" w:rsidTr="00902C81">
        <w:trPr>
          <w:trHeight w:val="288"/>
          <w:jc w:val="center"/>
        </w:trPr>
        <w:tc>
          <w:tcPr>
            <w:tcW w:w="3303" w:type="dxa"/>
            <w:gridSpan w:val="2"/>
            <w:tcBorders>
              <w:top w:val="single" w:sz="4" w:space="0" w:color="auto"/>
              <w:left w:val="nil"/>
              <w:bottom w:val="single" w:sz="4" w:space="0" w:color="auto"/>
              <w:right w:val="nil"/>
            </w:tcBorders>
            <w:shd w:val="clear" w:color="auto" w:fill="auto"/>
            <w:noWrap/>
            <w:vAlign w:val="center"/>
            <w:hideMark/>
          </w:tcPr>
          <w:p w14:paraId="5E8BF490"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A. Estimates of loadings</w:t>
            </w:r>
          </w:p>
        </w:tc>
        <w:tc>
          <w:tcPr>
            <w:tcW w:w="1336" w:type="dxa"/>
            <w:tcBorders>
              <w:top w:val="nil"/>
              <w:left w:val="nil"/>
              <w:bottom w:val="single" w:sz="4" w:space="0" w:color="auto"/>
              <w:right w:val="nil"/>
            </w:tcBorders>
            <w:shd w:val="clear" w:color="auto" w:fill="auto"/>
            <w:vAlign w:val="center"/>
            <w:hideMark/>
          </w:tcPr>
          <w:p w14:paraId="3A322D5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 </w:t>
            </w:r>
          </w:p>
        </w:tc>
        <w:tc>
          <w:tcPr>
            <w:tcW w:w="1095" w:type="dxa"/>
            <w:tcBorders>
              <w:top w:val="nil"/>
              <w:left w:val="nil"/>
              <w:bottom w:val="single" w:sz="4" w:space="0" w:color="auto"/>
              <w:right w:val="nil"/>
            </w:tcBorders>
            <w:shd w:val="clear" w:color="auto" w:fill="auto"/>
            <w:vAlign w:val="center"/>
            <w:hideMark/>
          </w:tcPr>
          <w:p w14:paraId="3202A4E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 </w:t>
            </w:r>
          </w:p>
        </w:tc>
        <w:tc>
          <w:tcPr>
            <w:tcW w:w="1057" w:type="dxa"/>
            <w:tcBorders>
              <w:top w:val="nil"/>
              <w:left w:val="nil"/>
              <w:bottom w:val="single" w:sz="4" w:space="0" w:color="auto"/>
              <w:right w:val="nil"/>
            </w:tcBorders>
            <w:shd w:val="clear" w:color="auto" w:fill="auto"/>
            <w:vAlign w:val="center"/>
            <w:hideMark/>
          </w:tcPr>
          <w:p w14:paraId="2A7CBEC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 </w:t>
            </w:r>
          </w:p>
        </w:tc>
        <w:tc>
          <w:tcPr>
            <w:tcW w:w="1405" w:type="dxa"/>
            <w:tcBorders>
              <w:top w:val="nil"/>
              <w:left w:val="nil"/>
              <w:bottom w:val="single" w:sz="4" w:space="0" w:color="auto"/>
              <w:right w:val="nil"/>
            </w:tcBorders>
            <w:shd w:val="clear" w:color="auto" w:fill="auto"/>
            <w:vAlign w:val="center"/>
            <w:hideMark/>
          </w:tcPr>
          <w:p w14:paraId="0EB0C7F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 </w:t>
            </w:r>
          </w:p>
        </w:tc>
        <w:tc>
          <w:tcPr>
            <w:tcW w:w="984" w:type="dxa"/>
            <w:tcBorders>
              <w:top w:val="nil"/>
              <w:left w:val="nil"/>
              <w:bottom w:val="single" w:sz="4" w:space="0" w:color="auto"/>
              <w:right w:val="nil"/>
            </w:tcBorders>
            <w:shd w:val="clear" w:color="auto" w:fill="auto"/>
            <w:vAlign w:val="center"/>
            <w:hideMark/>
          </w:tcPr>
          <w:p w14:paraId="2EF4347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 </w:t>
            </w:r>
          </w:p>
        </w:tc>
        <w:tc>
          <w:tcPr>
            <w:tcW w:w="879" w:type="dxa"/>
            <w:tcBorders>
              <w:top w:val="nil"/>
              <w:left w:val="nil"/>
              <w:bottom w:val="single" w:sz="4" w:space="0" w:color="auto"/>
              <w:right w:val="nil"/>
            </w:tcBorders>
            <w:shd w:val="clear" w:color="auto" w:fill="auto"/>
            <w:vAlign w:val="center"/>
            <w:hideMark/>
          </w:tcPr>
          <w:p w14:paraId="698E462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 </w:t>
            </w:r>
          </w:p>
        </w:tc>
      </w:tr>
      <w:tr w:rsidR="00902C81" w:rsidRPr="00902C81" w14:paraId="3106B3DE" w14:textId="77777777" w:rsidTr="00902C81">
        <w:trPr>
          <w:trHeight w:val="288"/>
          <w:jc w:val="center"/>
        </w:trPr>
        <w:tc>
          <w:tcPr>
            <w:tcW w:w="1753" w:type="dxa"/>
            <w:vMerge w:val="restart"/>
            <w:tcBorders>
              <w:top w:val="nil"/>
              <w:left w:val="nil"/>
              <w:bottom w:val="single" w:sz="4" w:space="0" w:color="000000"/>
              <w:right w:val="nil"/>
            </w:tcBorders>
            <w:shd w:val="clear" w:color="auto" w:fill="auto"/>
            <w:noWrap/>
            <w:vAlign w:val="center"/>
            <w:hideMark/>
          </w:tcPr>
          <w:p w14:paraId="555FE6B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Latent variables</w:t>
            </w:r>
          </w:p>
        </w:tc>
        <w:tc>
          <w:tcPr>
            <w:tcW w:w="1550" w:type="dxa"/>
            <w:vMerge w:val="restart"/>
            <w:tcBorders>
              <w:top w:val="nil"/>
              <w:left w:val="nil"/>
              <w:bottom w:val="single" w:sz="4" w:space="0" w:color="000000"/>
              <w:right w:val="nil"/>
            </w:tcBorders>
            <w:shd w:val="clear" w:color="auto" w:fill="auto"/>
            <w:vAlign w:val="center"/>
            <w:hideMark/>
          </w:tcPr>
          <w:p w14:paraId="5B21EF9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Measurement variables</w:t>
            </w:r>
          </w:p>
        </w:tc>
        <w:tc>
          <w:tcPr>
            <w:tcW w:w="1336" w:type="dxa"/>
            <w:vMerge w:val="restart"/>
            <w:tcBorders>
              <w:top w:val="nil"/>
              <w:left w:val="nil"/>
              <w:bottom w:val="single" w:sz="4" w:space="0" w:color="000000"/>
              <w:right w:val="nil"/>
            </w:tcBorders>
            <w:shd w:val="clear" w:color="auto" w:fill="auto"/>
            <w:noWrap/>
            <w:vAlign w:val="center"/>
            <w:hideMark/>
          </w:tcPr>
          <w:p w14:paraId="3FF04A4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 xml:space="preserve">Loadings </w:t>
            </w:r>
          </w:p>
        </w:tc>
        <w:tc>
          <w:tcPr>
            <w:tcW w:w="2152" w:type="dxa"/>
            <w:gridSpan w:val="2"/>
            <w:tcBorders>
              <w:top w:val="single" w:sz="4" w:space="0" w:color="auto"/>
              <w:left w:val="nil"/>
              <w:bottom w:val="single" w:sz="4" w:space="0" w:color="auto"/>
              <w:right w:val="nil"/>
            </w:tcBorders>
            <w:shd w:val="clear" w:color="auto" w:fill="auto"/>
            <w:noWrap/>
            <w:vAlign w:val="center"/>
            <w:hideMark/>
          </w:tcPr>
          <w:p w14:paraId="005EF71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95% CI of the loadings</w:t>
            </w:r>
          </w:p>
        </w:tc>
        <w:tc>
          <w:tcPr>
            <w:tcW w:w="1405" w:type="dxa"/>
            <w:vMerge w:val="restart"/>
            <w:tcBorders>
              <w:top w:val="nil"/>
              <w:left w:val="nil"/>
              <w:bottom w:val="single" w:sz="4" w:space="0" w:color="000000"/>
              <w:right w:val="nil"/>
            </w:tcBorders>
            <w:shd w:val="clear" w:color="auto" w:fill="auto"/>
            <w:vAlign w:val="center"/>
            <w:hideMark/>
          </w:tcPr>
          <w:p w14:paraId="5638F62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 xml:space="preserve">Standardized estimates </w:t>
            </w:r>
          </w:p>
        </w:tc>
        <w:tc>
          <w:tcPr>
            <w:tcW w:w="984" w:type="dxa"/>
            <w:vMerge w:val="restart"/>
            <w:tcBorders>
              <w:top w:val="nil"/>
              <w:left w:val="nil"/>
              <w:bottom w:val="single" w:sz="4" w:space="0" w:color="000000"/>
              <w:right w:val="nil"/>
            </w:tcBorders>
            <w:shd w:val="clear" w:color="auto" w:fill="auto"/>
            <w:vAlign w:val="center"/>
            <w:hideMark/>
          </w:tcPr>
          <w:p w14:paraId="6248321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p-value</w:t>
            </w:r>
          </w:p>
        </w:tc>
        <w:tc>
          <w:tcPr>
            <w:tcW w:w="879" w:type="dxa"/>
            <w:vMerge w:val="restart"/>
            <w:tcBorders>
              <w:top w:val="nil"/>
              <w:left w:val="nil"/>
              <w:bottom w:val="single" w:sz="4" w:space="0" w:color="000000"/>
              <w:right w:val="nil"/>
            </w:tcBorders>
            <w:shd w:val="clear" w:color="auto" w:fill="auto"/>
            <w:vAlign w:val="center"/>
            <w:hideMark/>
          </w:tcPr>
          <w:p w14:paraId="06B6E1F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SMC</w:t>
            </w:r>
          </w:p>
        </w:tc>
      </w:tr>
      <w:tr w:rsidR="00902C81" w:rsidRPr="00902C81" w14:paraId="6DCC120B" w14:textId="77777777" w:rsidTr="00902C81">
        <w:trPr>
          <w:trHeight w:val="288"/>
          <w:jc w:val="center"/>
        </w:trPr>
        <w:tc>
          <w:tcPr>
            <w:tcW w:w="1753" w:type="dxa"/>
            <w:vMerge/>
            <w:tcBorders>
              <w:top w:val="nil"/>
              <w:left w:val="nil"/>
              <w:bottom w:val="single" w:sz="4" w:space="0" w:color="000000"/>
              <w:right w:val="nil"/>
            </w:tcBorders>
            <w:vAlign w:val="center"/>
            <w:hideMark/>
          </w:tcPr>
          <w:p w14:paraId="692F12E7"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550" w:type="dxa"/>
            <w:vMerge/>
            <w:tcBorders>
              <w:top w:val="nil"/>
              <w:left w:val="nil"/>
              <w:bottom w:val="single" w:sz="4" w:space="0" w:color="000000"/>
              <w:right w:val="nil"/>
            </w:tcBorders>
            <w:vAlign w:val="center"/>
            <w:hideMark/>
          </w:tcPr>
          <w:p w14:paraId="4DF51E27"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336" w:type="dxa"/>
            <w:vMerge/>
            <w:tcBorders>
              <w:top w:val="nil"/>
              <w:left w:val="nil"/>
              <w:bottom w:val="single" w:sz="4" w:space="0" w:color="000000"/>
              <w:right w:val="nil"/>
            </w:tcBorders>
            <w:vAlign w:val="center"/>
            <w:hideMark/>
          </w:tcPr>
          <w:p w14:paraId="4F92B022"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095" w:type="dxa"/>
            <w:tcBorders>
              <w:top w:val="nil"/>
              <w:left w:val="nil"/>
              <w:bottom w:val="single" w:sz="4" w:space="0" w:color="auto"/>
              <w:right w:val="nil"/>
            </w:tcBorders>
            <w:shd w:val="clear" w:color="auto" w:fill="auto"/>
            <w:vAlign w:val="center"/>
            <w:hideMark/>
          </w:tcPr>
          <w:p w14:paraId="497BECC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Lower</w:t>
            </w:r>
          </w:p>
        </w:tc>
        <w:tc>
          <w:tcPr>
            <w:tcW w:w="1057" w:type="dxa"/>
            <w:tcBorders>
              <w:top w:val="nil"/>
              <w:left w:val="nil"/>
              <w:bottom w:val="single" w:sz="4" w:space="0" w:color="auto"/>
              <w:right w:val="nil"/>
            </w:tcBorders>
            <w:shd w:val="clear" w:color="auto" w:fill="auto"/>
            <w:vAlign w:val="center"/>
            <w:hideMark/>
          </w:tcPr>
          <w:p w14:paraId="3236913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Upper</w:t>
            </w:r>
          </w:p>
        </w:tc>
        <w:tc>
          <w:tcPr>
            <w:tcW w:w="1405" w:type="dxa"/>
            <w:vMerge/>
            <w:tcBorders>
              <w:top w:val="nil"/>
              <w:left w:val="nil"/>
              <w:bottom w:val="single" w:sz="4" w:space="0" w:color="000000"/>
              <w:right w:val="nil"/>
            </w:tcBorders>
            <w:vAlign w:val="center"/>
            <w:hideMark/>
          </w:tcPr>
          <w:p w14:paraId="726EA4ED"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984" w:type="dxa"/>
            <w:vMerge/>
            <w:tcBorders>
              <w:top w:val="nil"/>
              <w:left w:val="nil"/>
              <w:bottom w:val="single" w:sz="4" w:space="0" w:color="000000"/>
              <w:right w:val="nil"/>
            </w:tcBorders>
            <w:vAlign w:val="center"/>
            <w:hideMark/>
          </w:tcPr>
          <w:p w14:paraId="19BA1B26"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879" w:type="dxa"/>
            <w:vMerge/>
            <w:tcBorders>
              <w:top w:val="nil"/>
              <w:left w:val="nil"/>
              <w:bottom w:val="single" w:sz="4" w:space="0" w:color="000000"/>
              <w:right w:val="nil"/>
            </w:tcBorders>
            <w:vAlign w:val="center"/>
            <w:hideMark/>
          </w:tcPr>
          <w:p w14:paraId="13B04ECF"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r>
      <w:tr w:rsidR="00902C81" w:rsidRPr="00902C81" w14:paraId="37CC4DC3"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48DD2EB3"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Science Rejection</w:t>
            </w:r>
          </w:p>
        </w:tc>
        <w:tc>
          <w:tcPr>
            <w:tcW w:w="1550" w:type="dxa"/>
            <w:tcBorders>
              <w:top w:val="nil"/>
              <w:left w:val="nil"/>
              <w:bottom w:val="nil"/>
              <w:right w:val="nil"/>
            </w:tcBorders>
            <w:shd w:val="clear" w:color="auto" w:fill="auto"/>
            <w:noWrap/>
            <w:vAlign w:val="center"/>
            <w:hideMark/>
          </w:tcPr>
          <w:p w14:paraId="685568DC"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SR1</w:t>
            </w:r>
          </w:p>
        </w:tc>
        <w:tc>
          <w:tcPr>
            <w:tcW w:w="1336" w:type="dxa"/>
            <w:tcBorders>
              <w:top w:val="nil"/>
              <w:left w:val="nil"/>
              <w:bottom w:val="nil"/>
              <w:right w:val="nil"/>
            </w:tcBorders>
            <w:shd w:val="clear" w:color="auto" w:fill="auto"/>
            <w:noWrap/>
            <w:vAlign w:val="center"/>
            <w:hideMark/>
          </w:tcPr>
          <w:p w14:paraId="2FA4A5F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w:t>
            </w:r>
          </w:p>
        </w:tc>
        <w:tc>
          <w:tcPr>
            <w:tcW w:w="1095" w:type="dxa"/>
            <w:tcBorders>
              <w:top w:val="nil"/>
              <w:left w:val="nil"/>
              <w:bottom w:val="nil"/>
              <w:right w:val="nil"/>
            </w:tcBorders>
            <w:shd w:val="clear" w:color="auto" w:fill="auto"/>
            <w:noWrap/>
            <w:vAlign w:val="center"/>
            <w:hideMark/>
          </w:tcPr>
          <w:p w14:paraId="5A802A6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1.00</w:t>
            </w:r>
          </w:p>
        </w:tc>
        <w:tc>
          <w:tcPr>
            <w:tcW w:w="1057" w:type="dxa"/>
            <w:tcBorders>
              <w:top w:val="nil"/>
              <w:left w:val="nil"/>
              <w:bottom w:val="nil"/>
              <w:right w:val="nil"/>
            </w:tcBorders>
            <w:shd w:val="clear" w:color="auto" w:fill="auto"/>
            <w:noWrap/>
            <w:vAlign w:val="center"/>
            <w:hideMark/>
          </w:tcPr>
          <w:p w14:paraId="01E8AA2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1.00</w:t>
            </w:r>
          </w:p>
        </w:tc>
        <w:tc>
          <w:tcPr>
            <w:tcW w:w="1405" w:type="dxa"/>
            <w:tcBorders>
              <w:top w:val="nil"/>
              <w:left w:val="nil"/>
              <w:bottom w:val="nil"/>
              <w:right w:val="nil"/>
            </w:tcBorders>
            <w:shd w:val="clear" w:color="auto" w:fill="auto"/>
            <w:noWrap/>
            <w:vAlign w:val="center"/>
            <w:hideMark/>
          </w:tcPr>
          <w:p w14:paraId="55D4A57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0.68</w:t>
            </w:r>
          </w:p>
        </w:tc>
        <w:tc>
          <w:tcPr>
            <w:tcW w:w="984" w:type="dxa"/>
            <w:tcBorders>
              <w:top w:val="nil"/>
              <w:left w:val="nil"/>
              <w:bottom w:val="nil"/>
              <w:right w:val="nil"/>
            </w:tcBorders>
            <w:shd w:val="clear" w:color="auto" w:fill="auto"/>
            <w:vAlign w:val="center"/>
            <w:hideMark/>
          </w:tcPr>
          <w:p w14:paraId="59DC6D0B" w14:textId="77777777" w:rsidR="00902C81" w:rsidRPr="00902C81" w:rsidRDefault="00902C81" w:rsidP="00902C81">
            <w:pPr>
              <w:spacing w:after="0" w:line="240" w:lineRule="auto"/>
              <w:jc w:val="center"/>
              <w:rPr>
                <w:rFonts w:ascii="Calibri" w:eastAsia="Times New Roman" w:hAnsi="Calibri" w:cs="Calibri"/>
                <w:color w:val="000000"/>
                <w:sz w:val="20"/>
                <w:szCs w:val="20"/>
                <w:lang w:val="en-GB" w:eastAsia="en-GB"/>
              </w:rPr>
            </w:pPr>
            <w:r w:rsidRPr="00902C81">
              <w:rPr>
                <w:rFonts w:ascii="Calibri" w:eastAsia="Times New Roman" w:hAnsi="Calibri" w:cs="Calibri"/>
                <w:color w:val="000000"/>
                <w:sz w:val="20"/>
                <w:szCs w:val="20"/>
                <w:lang w:val="en-GB" w:eastAsia="en-GB"/>
              </w:rPr>
              <w:t>ꟷ</w:t>
            </w:r>
          </w:p>
        </w:tc>
        <w:tc>
          <w:tcPr>
            <w:tcW w:w="879" w:type="dxa"/>
            <w:tcBorders>
              <w:top w:val="nil"/>
              <w:left w:val="nil"/>
              <w:bottom w:val="nil"/>
              <w:right w:val="nil"/>
            </w:tcBorders>
            <w:shd w:val="clear" w:color="auto" w:fill="auto"/>
            <w:noWrap/>
            <w:vAlign w:val="center"/>
            <w:hideMark/>
          </w:tcPr>
          <w:p w14:paraId="7850334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0.47</w:t>
            </w:r>
          </w:p>
        </w:tc>
      </w:tr>
      <w:tr w:rsidR="00902C81" w:rsidRPr="00902C81" w14:paraId="1C4B3D94"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33D00E6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550" w:type="dxa"/>
            <w:tcBorders>
              <w:top w:val="nil"/>
              <w:left w:val="nil"/>
              <w:bottom w:val="nil"/>
              <w:right w:val="nil"/>
            </w:tcBorders>
            <w:shd w:val="clear" w:color="auto" w:fill="auto"/>
            <w:noWrap/>
            <w:vAlign w:val="center"/>
            <w:hideMark/>
          </w:tcPr>
          <w:p w14:paraId="4FC45F3A"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SR2</w:t>
            </w:r>
          </w:p>
        </w:tc>
        <w:tc>
          <w:tcPr>
            <w:tcW w:w="1336" w:type="dxa"/>
            <w:tcBorders>
              <w:top w:val="nil"/>
              <w:left w:val="nil"/>
              <w:bottom w:val="nil"/>
              <w:right w:val="nil"/>
            </w:tcBorders>
            <w:shd w:val="clear" w:color="auto" w:fill="auto"/>
            <w:noWrap/>
            <w:vAlign w:val="center"/>
            <w:hideMark/>
          </w:tcPr>
          <w:p w14:paraId="3B86128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1.12</w:t>
            </w:r>
          </w:p>
        </w:tc>
        <w:tc>
          <w:tcPr>
            <w:tcW w:w="1095" w:type="dxa"/>
            <w:tcBorders>
              <w:top w:val="nil"/>
              <w:left w:val="nil"/>
              <w:bottom w:val="nil"/>
              <w:right w:val="nil"/>
            </w:tcBorders>
            <w:shd w:val="clear" w:color="auto" w:fill="auto"/>
            <w:noWrap/>
            <w:vAlign w:val="center"/>
            <w:hideMark/>
          </w:tcPr>
          <w:p w14:paraId="2182AD4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1.02</w:t>
            </w:r>
          </w:p>
        </w:tc>
        <w:tc>
          <w:tcPr>
            <w:tcW w:w="1057" w:type="dxa"/>
            <w:tcBorders>
              <w:top w:val="nil"/>
              <w:left w:val="nil"/>
              <w:bottom w:val="nil"/>
              <w:right w:val="nil"/>
            </w:tcBorders>
            <w:shd w:val="clear" w:color="auto" w:fill="auto"/>
            <w:noWrap/>
            <w:vAlign w:val="center"/>
            <w:hideMark/>
          </w:tcPr>
          <w:p w14:paraId="2D3F230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1.23</w:t>
            </w:r>
          </w:p>
        </w:tc>
        <w:tc>
          <w:tcPr>
            <w:tcW w:w="1405" w:type="dxa"/>
            <w:tcBorders>
              <w:top w:val="nil"/>
              <w:left w:val="nil"/>
              <w:bottom w:val="nil"/>
              <w:right w:val="nil"/>
            </w:tcBorders>
            <w:shd w:val="clear" w:color="auto" w:fill="auto"/>
            <w:noWrap/>
            <w:vAlign w:val="center"/>
            <w:hideMark/>
          </w:tcPr>
          <w:p w14:paraId="6A2FF5B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0.66</w:t>
            </w:r>
          </w:p>
        </w:tc>
        <w:tc>
          <w:tcPr>
            <w:tcW w:w="984" w:type="dxa"/>
            <w:tcBorders>
              <w:top w:val="nil"/>
              <w:left w:val="nil"/>
              <w:bottom w:val="nil"/>
              <w:right w:val="nil"/>
            </w:tcBorders>
            <w:shd w:val="clear" w:color="auto" w:fill="auto"/>
            <w:noWrap/>
            <w:vAlign w:val="center"/>
            <w:hideMark/>
          </w:tcPr>
          <w:p w14:paraId="4CF291C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10D025E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0.43</w:t>
            </w:r>
          </w:p>
        </w:tc>
      </w:tr>
      <w:tr w:rsidR="00902C81" w:rsidRPr="00902C81" w14:paraId="53482CEF"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0D8619C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550" w:type="dxa"/>
            <w:tcBorders>
              <w:top w:val="nil"/>
              <w:left w:val="nil"/>
              <w:bottom w:val="nil"/>
              <w:right w:val="nil"/>
            </w:tcBorders>
            <w:shd w:val="clear" w:color="auto" w:fill="auto"/>
            <w:noWrap/>
            <w:vAlign w:val="center"/>
            <w:hideMark/>
          </w:tcPr>
          <w:p w14:paraId="6C96C36C"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SR3</w:t>
            </w:r>
          </w:p>
        </w:tc>
        <w:tc>
          <w:tcPr>
            <w:tcW w:w="1336" w:type="dxa"/>
            <w:tcBorders>
              <w:top w:val="nil"/>
              <w:left w:val="nil"/>
              <w:bottom w:val="nil"/>
              <w:right w:val="nil"/>
            </w:tcBorders>
            <w:shd w:val="clear" w:color="auto" w:fill="auto"/>
            <w:noWrap/>
            <w:vAlign w:val="center"/>
            <w:hideMark/>
          </w:tcPr>
          <w:p w14:paraId="6ED3FCE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1.22</w:t>
            </w:r>
          </w:p>
        </w:tc>
        <w:tc>
          <w:tcPr>
            <w:tcW w:w="1095" w:type="dxa"/>
            <w:tcBorders>
              <w:top w:val="nil"/>
              <w:left w:val="nil"/>
              <w:bottom w:val="nil"/>
              <w:right w:val="nil"/>
            </w:tcBorders>
            <w:shd w:val="clear" w:color="auto" w:fill="auto"/>
            <w:noWrap/>
            <w:vAlign w:val="center"/>
            <w:hideMark/>
          </w:tcPr>
          <w:p w14:paraId="559AB8C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1.12</w:t>
            </w:r>
          </w:p>
        </w:tc>
        <w:tc>
          <w:tcPr>
            <w:tcW w:w="1057" w:type="dxa"/>
            <w:tcBorders>
              <w:top w:val="nil"/>
              <w:left w:val="nil"/>
              <w:bottom w:val="nil"/>
              <w:right w:val="nil"/>
            </w:tcBorders>
            <w:shd w:val="clear" w:color="auto" w:fill="auto"/>
            <w:noWrap/>
            <w:vAlign w:val="center"/>
            <w:hideMark/>
          </w:tcPr>
          <w:p w14:paraId="2BAFC2C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1.33</w:t>
            </w:r>
          </w:p>
        </w:tc>
        <w:tc>
          <w:tcPr>
            <w:tcW w:w="1405" w:type="dxa"/>
            <w:tcBorders>
              <w:top w:val="nil"/>
              <w:left w:val="nil"/>
              <w:bottom w:val="nil"/>
              <w:right w:val="nil"/>
            </w:tcBorders>
            <w:shd w:val="clear" w:color="auto" w:fill="auto"/>
            <w:noWrap/>
            <w:vAlign w:val="center"/>
            <w:hideMark/>
          </w:tcPr>
          <w:p w14:paraId="10CFF1E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0.72</w:t>
            </w:r>
          </w:p>
        </w:tc>
        <w:tc>
          <w:tcPr>
            <w:tcW w:w="984" w:type="dxa"/>
            <w:tcBorders>
              <w:top w:val="nil"/>
              <w:left w:val="nil"/>
              <w:bottom w:val="nil"/>
              <w:right w:val="nil"/>
            </w:tcBorders>
            <w:shd w:val="clear" w:color="auto" w:fill="auto"/>
            <w:noWrap/>
            <w:vAlign w:val="center"/>
            <w:hideMark/>
          </w:tcPr>
          <w:p w14:paraId="1480322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151149C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0.52</w:t>
            </w:r>
          </w:p>
        </w:tc>
      </w:tr>
      <w:tr w:rsidR="00902C81" w:rsidRPr="00902C81" w14:paraId="656BC7A7"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12F0BE4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550" w:type="dxa"/>
            <w:tcBorders>
              <w:top w:val="nil"/>
              <w:left w:val="nil"/>
              <w:bottom w:val="nil"/>
              <w:right w:val="nil"/>
            </w:tcBorders>
            <w:shd w:val="clear" w:color="auto" w:fill="auto"/>
            <w:noWrap/>
            <w:vAlign w:val="center"/>
            <w:hideMark/>
          </w:tcPr>
          <w:p w14:paraId="38C010B1"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SR4</w:t>
            </w:r>
          </w:p>
        </w:tc>
        <w:tc>
          <w:tcPr>
            <w:tcW w:w="1336" w:type="dxa"/>
            <w:tcBorders>
              <w:top w:val="nil"/>
              <w:left w:val="nil"/>
              <w:bottom w:val="nil"/>
              <w:right w:val="nil"/>
            </w:tcBorders>
            <w:shd w:val="clear" w:color="auto" w:fill="auto"/>
            <w:noWrap/>
            <w:vAlign w:val="center"/>
            <w:hideMark/>
          </w:tcPr>
          <w:p w14:paraId="3B4D35E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0.98</w:t>
            </w:r>
          </w:p>
        </w:tc>
        <w:tc>
          <w:tcPr>
            <w:tcW w:w="1095" w:type="dxa"/>
            <w:tcBorders>
              <w:top w:val="nil"/>
              <w:left w:val="nil"/>
              <w:bottom w:val="nil"/>
              <w:right w:val="nil"/>
            </w:tcBorders>
            <w:shd w:val="clear" w:color="auto" w:fill="auto"/>
            <w:noWrap/>
            <w:vAlign w:val="center"/>
            <w:hideMark/>
          </w:tcPr>
          <w:p w14:paraId="1C19FCC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0.89</w:t>
            </w:r>
          </w:p>
        </w:tc>
        <w:tc>
          <w:tcPr>
            <w:tcW w:w="1057" w:type="dxa"/>
            <w:tcBorders>
              <w:top w:val="nil"/>
              <w:left w:val="nil"/>
              <w:bottom w:val="nil"/>
              <w:right w:val="nil"/>
            </w:tcBorders>
            <w:shd w:val="clear" w:color="auto" w:fill="auto"/>
            <w:noWrap/>
            <w:vAlign w:val="center"/>
            <w:hideMark/>
          </w:tcPr>
          <w:p w14:paraId="2C03C6B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1.08</w:t>
            </w:r>
          </w:p>
        </w:tc>
        <w:tc>
          <w:tcPr>
            <w:tcW w:w="1405" w:type="dxa"/>
            <w:tcBorders>
              <w:top w:val="nil"/>
              <w:left w:val="nil"/>
              <w:bottom w:val="nil"/>
              <w:right w:val="nil"/>
            </w:tcBorders>
            <w:shd w:val="clear" w:color="auto" w:fill="auto"/>
            <w:noWrap/>
            <w:vAlign w:val="center"/>
            <w:hideMark/>
          </w:tcPr>
          <w:p w14:paraId="27EB6BE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0.59</w:t>
            </w:r>
          </w:p>
        </w:tc>
        <w:tc>
          <w:tcPr>
            <w:tcW w:w="984" w:type="dxa"/>
            <w:tcBorders>
              <w:top w:val="nil"/>
              <w:left w:val="nil"/>
              <w:bottom w:val="nil"/>
              <w:right w:val="nil"/>
            </w:tcBorders>
            <w:shd w:val="clear" w:color="auto" w:fill="auto"/>
            <w:noWrap/>
            <w:vAlign w:val="center"/>
            <w:hideMark/>
          </w:tcPr>
          <w:p w14:paraId="0D97DF8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1666162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0.35</w:t>
            </w:r>
          </w:p>
        </w:tc>
      </w:tr>
      <w:tr w:rsidR="00902C81" w:rsidRPr="00902C81" w14:paraId="700D51A4"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72D73F6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550" w:type="dxa"/>
            <w:tcBorders>
              <w:top w:val="nil"/>
              <w:left w:val="nil"/>
              <w:bottom w:val="nil"/>
              <w:right w:val="nil"/>
            </w:tcBorders>
            <w:shd w:val="clear" w:color="auto" w:fill="auto"/>
            <w:noWrap/>
            <w:vAlign w:val="center"/>
            <w:hideMark/>
          </w:tcPr>
          <w:p w14:paraId="46A9897F"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SR5</w:t>
            </w:r>
          </w:p>
        </w:tc>
        <w:tc>
          <w:tcPr>
            <w:tcW w:w="1336" w:type="dxa"/>
            <w:tcBorders>
              <w:top w:val="nil"/>
              <w:left w:val="nil"/>
              <w:bottom w:val="nil"/>
              <w:right w:val="nil"/>
            </w:tcBorders>
            <w:shd w:val="clear" w:color="auto" w:fill="auto"/>
            <w:noWrap/>
            <w:vAlign w:val="center"/>
            <w:hideMark/>
          </w:tcPr>
          <w:p w14:paraId="710CB6D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1.14</w:t>
            </w:r>
          </w:p>
        </w:tc>
        <w:tc>
          <w:tcPr>
            <w:tcW w:w="1095" w:type="dxa"/>
            <w:tcBorders>
              <w:top w:val="nil"/>
              <w:left w:val="nil"/>
              <w:bottom w:val="nil"/>
              <w:right w:val="nil"/>
            </w:tcBorders>
            <w:shd w:val="clear" w:color="auto" w:fill="auto"/>
            <w:noWrap/>
            <w:vAlign w:val="center"/>
            <w:hideMark/>
          </w:tcPr>
          <w:p w14:paraId="0FCFFB1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1.03</w:t>
            </w:r>
          </w:p>
        </w:tc>
        <w:tc>
          <w:tcPr>
            <w:tcW w:w="1057" w:type="dxa"/>
            <w:tcBorders>
              <w:top w:val="nil"/>
              <w:left w:val="nil"/>
              <w:bottom w:val="nil"/>
              <w:right w:val="nil"/>
            </w:tcBorders>
            <w:shd w:val="clear" w:color="auto" w:fill="auto"/>
            <w:noWrap/>
            <w:vAlign w:val="center"/>
            <w:hideMark/>
          </w:tcPr>
          <w:p w14:paraId="38DFEA2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1.25</w:t>
            </w:r>
          </w:p>
        </w:tc>
        <w:tc>
          <w:tcPr>
            <w:tcW w:w="1405" w:type="dxa"/>
            <w:tcBorders>
              <w:top w:val="nil"/>
              <w:left w:val="nil"/>
              <w:bottom w:val="nil"/>
              <w:right w:val="nil"/>
            </w:tcBorders>
            <w:shd w:val="clear" w:color="auto" w:fill="auto"/>
            <w:noWrap/>
            <w:vAlign w:val="center"/>
            <w:hideMark/>
          </w:tcPr>
          <w:p w14:paraId="0125F93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0.65</w:t>
            </w:r>
          </w:p>
        </w:tc>
        <w:tc>
          <w:tcPr>
            <w:tcW w:w="984" w:type="dxa"/>
            <w:tcBorders>
              <w:top w:val="nil"/>
              <w:left w:val="nil"/>
              <w:bottom w:val="nil"/>
              <w:right w:val="nil"/>
            </w:tcBorders>
            <w:shd w:val="clear" w:color="auto" w:fill="auto"/>
            <w:noWrap/>
            <w:vAlign w:val="center"/>
            <w:hideMark/>
          </w:tcPr>
          <w:p w14:paraId="28D664C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43E62B0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0.42</w:t>
            </w:r>
          </w:p>
        </w:tc>
      </w:tr>
      <w:tr w:rsidR="00902C81" w:rsidRPr="00902C81" w14:paraId="2C936C01"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4A01FB9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550" w:type="dxa"/>
            <w:tcBorders>
              <w:top w:val="nil"/>
              <w:left w:val="nil"/>
              <w:bottom w:val="nil"/>
              <w:right w:val="nil"/>
            </w:tcBorders>
            <w:shd w:val="clear" w:color="auto" w:fill="auto"/>
            <w:noWrap/>
            <w:vAlign w:val="center"/>
            <w:hideMark/>
          </w:tcPr>
          <w:p w14:paraId="491E7367"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SR6</w:t>
            </w:r>
          </w:p>
        </w:tc>
        <w:tc>
          <w:tcPr>
            <w:tcW w:w="1336" w:type="dxa"/>
            <w:tcBorders>
              <w:top w:val="nil"/>
              <w:left w:val="nil"/>
              <w:bottom w:val="nil"/>
              <w:right w:val="nil"/>
            </w:tcBorders>
            <w:shd w:val="clear" w:color="auto" w:fill="auto"/>
            <w:noWrap/>
            <w:vAlign w:val="center"/>
            <w:hideMark/>
          </w:tcPr>
          <w:p w14:paraId="303E073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1.10</w:t>
            </w:r>
          </w:p>
        </w:tc>
        <w:tc>
          <w:tcPr>
            <w:tcW w:w="1095" w:type="dxa"/>
            <w:tcBorders>
              <w:top w:val="nil"/>
              <w:left w:val="nil"/>
              <w:bottom w:val="nil"/>
              <w:right w:val="nil"/>
            </w:tcBorders>
            <w:shd w:val="clear" w:color="auto" w:fill="auto"/>
            <w:noWrap/>
            <w:vAlign w:val="center"/>
            <w:hideMark/>
          </w:tcPr>
          <w:p w14:paraId="56A6B54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0.99</w:t>
            </w:r>
          </w:p>
        </w:tc>
        <w:tc>
          <w:tcPr>
            <w:tcW w:w="1057" w:type="dxa"/>
            <w:tcBorders>
              <w:top w:val="nil"/>
              <w:left w:val="nil"/>
              <w:bottom w:val="nil"/>
              <w:right w:val="nil"/>
            </w:tcBorders>
            <w:shd w:val="clear" w:color="auto" w:fill="auto"/>
            <w:noWrap/>
            <w:vAlign w:val="center"/>
            <w:hideMark/>
          </w:tcPr>
          <w:p w14:paraId="5485FDE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1.21</w:t>
            </w:r>
          </w:p>
        </w:tc>
        <w:tc>
          <w:tcPr>
            <w:tcW w:w="1405" w:type="dxa"/>
            <w:tcBorders>
              <w:top w:val="nil"/>
              <w:left w:val="nil"/>
              <w:bottom w:val="nil"/>
              <w:right w:val="nil"/>
            </w:tcBorders>
            <w:shd w:val="clear" w:color="auto" w:fill="auto"/>
            <w:noWrap/>
            <w:vAlign w:val="center"/>
            <w:hideMark/>
          </w:tcPr>
          <w:p w14:paraId="336B345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0.63</w:t>
            </w:r>
          </w:p>
        </w:tc>
        <w:tc>
          <w:tcPr>
            <w:tcW w:w="984" w:type="dxa"/>
            <w:tcBorders>
              <w:top w:val="nil"/>
              <w:left w:val="nil"/>
              <w:bottom w:val="nil"/>
              <w:right w:val="nil"/>
            </w:tcBorders>
            <w:shd w:val="clear" w:color="auto" w:fill="auto"/>
            <w:noWrap/>
            <w:vAlign w:val="center"/>
            <w:hideMark/>
          </w:tcPr>
          <w:p w14:paraId="32C456E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3147DA6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0.40</w:t>
            </w:r>
          </w:p>
        </w:tc>
      </w:tr>
      <w:tr w:rsidR="00902C81" w:rsidRPr="00902C81" w14:paraId="67D1E757"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2EA32520" w14:textId="77777777" w:rsidR="00902C81" w:rsidRPr="00902C81" w:rsidRDefault="00902C81" w:rsidP="00902C81">
            <w:pPr>
              <w:spacing w:after="0" w:line="240" w:lineRule="auto"/>
              <w:rPr>
                <w:rFonts w:ascii="Times New Roman" w:eastAsia="Times New Roman" w:hAnsi="Times New Roman" w:cs="Times New Roman"/>
                <w:sz w:val="20"/>
                <w:szCs w:val="20"/>
                <w:lang w:val="en-GB" w:eastAsia="en-GB"/>
              </w:rPr>
            </w:pPr>
            <w:r w:rsidRPr="00902C81">
              <w:rPr>
                <w:rFonts w:ascii="Times New Roman" w:eastAsia="Times New Roman" w:hAnsi="Times New Roman" w:cs="Times New Roman"/>
                <w:sz w:val="20"/>
                <w:szCs w:val="20"/>
                <w:lang w:val="en-GB" w:eastAsia="en-GB"/>
              </w:rPr>
              <w:t>Critical Thinking</w:t>
            </w:r>
          </w:p>
        </w:tc>
        <w:tc>
          <w:tcPr>
            <w:tcW w:w="1550" w:type="dxa"/>
            <w:tcBorders>
              <w:top w:val="nil"/>
              <w:left w:val="nil"/>
              <w:bottom w:val="nil"/>
              <w:right w:val="nil"/>
            </w:tcBorders>
            <w:shd w:val="clear" w:color="auto" w:fill="auto"/>
            <w:noWrap/>
            <w:vAlign w:val="center"/>
            <w:hideMark/>
          </w:tcPr>
          <w:p w14:paraId="43D41065" w14:textId="4E491BCE" w:rsidR="00902C81" w:rsidRPr="00902C81" w:rsidRDefault="004C3A0B" w:rsidP="00902C81">
            <w:pPr>
              <w:spacing w:after="0" w:line="240" w:lineRule="auto"/>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CT</w:t>
            </w:r>
            <w:r w:rsidR="00902C81" w:rsidRPr="00902C81">
              <w:rPr>
                <w:rFonts w:ascii="Times New Roman" w:eastAsia="Times New Roman" w:hAnsi="Times New Roman" w:cs="Times New Roman"/>
                <w:color w:val="000000"/>
                <w:sz w:val="20"/>
                <w:szCs w:val="20"/>
                <w:lang w:val="en-GB" w:eastAsia="en-GB"/>
              </w:rPr>
              <w:t>1</w:t>
            </w:r>
          </w:p>
        </w:tc>
        <w:tc>
          <w:tcPr>
            <w:tcW w:w="1336" w:type="dxa"/>
            <w:tcBorders>
              <w:top w:val="nil"/>
              <w:left w:val="nil"/>
              <w:bottom w:val="nil"/>
              <w:right w:val="nil"/>
            </w:tcBorders>
            <w:shd w:val="clear" w:color="auto" w:fill="auto"/>
            <w:noWrap/>
            <w:vAlign w:val="center"/>
            <w:hideMark/>
          </w:tcPr>
          <w:p w14:paraId="3985CF6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1.00</w:t>
            </w:r>
          </w:p>
        </w:tc>
        <w:tc>
          <w:tcPr>
            <w:tcW w:w="1095" w:type="dxa"/>
            <w:tcBorders>
              <w:top w:val="nil"/>
              <w:left w:val="nil"/>
              <w:bottom w:val="nil"/>
              <w:right w:val="nil"/>
            </w:tcBorders>
            <w:shd w:val="clear" w:color="auto" w:fill="auto"/>
            <w:noWrap/>
            <w:vAlign w:val="center"/>
            <w:hideMark/>
          </w:tcPr>
          <w:p w14:paraId="5D718A2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1.00</w:t>
            </w:r>
          </w:p>
        </w:tc>
        <w:tc>
          <w:tcPr>
            <w:tcW w:w="1057" w:type="dxa"/>
            <w:tcBorders>
              <w:top w:val="nil"/>
              <w:left w:val="nil"/>
              <w:bottom w:val="nil"/>
              <w:right w:val="nil"/>
            </w:tcBorders>
            <w:shd w:val="clear" w:color="auto" w:fill="auto"/>
            <w:noWrap/>
            <w:vAlign w:val="center"/>
            <w:hideMark/>
          </w:tcPr>
          <w:p w14:paraId="67CE438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1.00</w:t>
            </w:r>
          </w:p>
        </w:tc>
        <w:tc>
          <w:tcPr>
            <w:tcW w:w="1405" w:type="dxa"/>
            <w:tcBorders>
              <w:top w:val="nil"/>
              <w:left w:val="nil"/>
              <w:bottom w:val="nil"/>
              <w:right w:val="nil"/>
            </w:tcBorders>
            <w:shd w:val="clear" w:color="auto" w:fill="auto"/>
            <w:noWrap/>
            <w:vAlign w:val="center"/>
            <w:hideMark/>
          </w:tcPr>
          <w:p w14:paraId="6F0061F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0.62</w:t>
            </w:r>
          </w:p>
        </w:tc>
        <w:tc>
          <w:tcPr>
            <w:tcW w:w="984" w:type="dxa"/>
            <w:tcBorders>
              <w:top w:val="nil"/>
              <w:left w:val="nil"/>
              <w:bottom w:val="nil"/>
              <w:right w:val="nil"/>
            </w:tcBorders>
            <w:shd w:val="clear" w:color="auto" w:fill="auto"/>
            <w:noWrap/>
            <w:vAlign w:val="center"/>
            <w:hideMark/>
          </w:tcPr>
          <w:p w14:paraId="7CBAF9B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ꟷ</w:t>
            </w:r>
          </w:p>
        </w:tc>
        <w:tc>
          <w:tcPr>
            <w:tcW w:w="879" w:type="dxa"/>
            <w:tcBorders>
              <w:top w:val="nil"/>
              <w:left w:val="nil"/>
              <w:bottom w:val="nil"/>
              <w:right w:val="nil"/>
            </w:tcBorders>
            <w:shd w:val="clear" w:color="auto" w:fill="auto"/>
            <w:noWrap/>
            <w:vAlign w:val="center"/>
            <w:hideMark/>
          </w:tcPr>
          <w:p w14:paraId="2C0C1D6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0.39</w:t>
            </w:r>
          </w:p>
        </w:tc>
      </w:tr>
      <w:tr w:rsidR="00902C81" w:rsidRPr="00902C81" w14:paraId="4066A520"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7AA4E16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550" w:type="dxa"/>
            <w:tcBorders>
              <w:top w:val="nil"/>
              <w:left w:val="nil"/>
              <w:bottom w:val="nil"/>
              <w:right w:val="nil"/>
            </w:tcBorders>
            <w:shd w:val="clear" w:color="auto" w:fill="auto"/>
            <w:noWrap/>
            <w:vAlign w:val="center"/>
            <w:hideMark/>
          </w:tcPr>
          <w:p w14:paraId="2267FC5E" w14:textId="0105E571" w:rsidR="00902C81" w:rsidRPr="00902C81" w:rsidRDefault="004C3A0B" w:rsidP="00902C81">
            <w:pPr>
              <w:spacing w:after="0" w:line="240" w:lineRule="auto"/>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CT</w:t>
            </w:r>
            <w:r w:rsidR="00902C81" w:rsidRPr="00902C81">
              <w:rPr>
                <w:rFonts w:ascii="Times New Roman" w:eastAsia="Times New Roman" w:hAnsi="Times New Roman" w:cs="Times New Roman"/>
                <w:color w:val="000000"/>
                <w:sz w:val="20"/>
                <w:szCs w:val="20"/>
                <w:lang w:val="en-GB" w:eastAsia="en-GB"/>
              </w:rPr>
              <w:t>2</w:t>
            </w:r>
          </w:p>
        </w:tc>
        <w:tc>
          <w:tcPr>
            <w:tcW w:w="1336" w:type="dxa"/>
            <w:tcBorders>
              <w:top w:val="nil"/>
              <w:left w:val="nil"/>
              <w:bottom w:val="nil"/>
              <w:right w:val="nil"/>
            </w:tcBorders>
            <w:shd w:val="clear" w:color="auto" w:fill="auto"/>
            <w:noWrap/>
            <w:vAlign w:val="center"/>
            <w:hideMark/>
          </w:tcPr>
          <w:p w14:paraId="0A4974C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0.96</w:t>
            </w:r>
          </w:p>
        </w:tc>
        <w:tc>
          <w:tcPr>
            <w:tcW w:w="1095" w:type="dxa"/>
            <w:tcBorders>
              <w:top w:val="nil"/>
              <w:left w:val="nil"/>
              <w:bottom w:val="nil"/>
              <w:right w:val="nil"/>
            </w:tcBorders>
            <w:shd w:val="clear" w:color="auto" w:fill="auto"/>
            <w:noWrap/>
            <w:vAlign w:val="center"/>
            <w:hideMark/>
          </w:tcPr>
          <w:p w14:paraId="3F1276F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0.86</w:t>
            </w:r>
          </w:p>
        </w:tc>
        <w:tc>
          <w:tcPr>
            <w:tcW w:w="1057" w:type="dxa"/>
            <w:tcBorders>
              <w:top w:val="nil"/>
              <w:left w:val="nil"/>
              <w:bottom w:val="nil"/>
              <w:right w:val="nil"/>
            </w:tcBorders>
            <w:shd w:val="clear" w:color="auto" w:fill="auto"/>
            <w:noWrap/>
            <w:vAlign w:val="center"/>
            <w:hideMark/>
          </w:tcPr>
          <w:p w14:paraId="426BFA0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1.07</w:t>
            </w:r>
          </w:p>
        </w:tc>
        <w:tc>
          <w:tcPr>
            <w:tcW w:w="1405" w:type="dxa"/>
            <w:tcBorders>
              <w:top w:val="nil"/>
              <w:left w:val="nil"/>
              <w:bottom w:val="nil"/>
              <w:right w:val="nil"/>
            </w:tcBorders>
            <w:shd w:val="clear" w:color="auto" w:fill="auto"/>
            <w:noWrap/>
            <w:vAlign w:val="center"/>
            <w:hideMark/>
          </w:tcPr>
          <w:p w14:paraId="43633C1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0.59</w:t>
            </w:r>
          </w:p>
        </w:tc>
        <w:tc>
          <w:tcPr>
            <w:tcW w:w="984" w:type="dxa"/>
            <w:tcBorders>
              <w:top w:val="nil"/>
              <w:left w:val="nil"/>
              <w:bottom w:val="nil"/>
              <w:right w:val="nil"/>
            </w:tcBorders>
            <w:shd w:val="clear" w:color="auto" w:fill="auto"/>
            <w:noWrap/>
            <w:vAlign w:val="center"/>
            <w:hideMark/>
          </w:tcPr>
          <w:p w14:paraId="51048FD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370E733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0.35</w:t>
            </w:r>
          </w:p>
        </w:tc>
      </w:tr>
      <w:tr w:rsidR="00902C81" w:rsidRPr="00902C81" w14:paraId="2E87F079"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3CD9938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550" w:type="dxa"/>
            <w:tcBorders>
              <w:top w:val="nil"/>
              <w:left w:val="nil"/>
              <w:bottom w:val="nil"/>
              <w:right w:val="nil"/>
            </w:tcBorders>
            <w:shd w:val="clear" w:color="auto" w:fill="auto"/>
            <w:noWrap/>
            <w:vAlign w:val="center"/>
            <w:hideMark/>
          </w:tcPr>
          <w:p w14:paraId="01FE09F3" w14:textId="21B2FE8A" w:rsidR="00902C81" w:rsidRPr="00902C81" w:rsidRDefault="004C3A0B" w:rsidP="00902C81">
            <w:pPr>
              <w:spacing w:after="0" w:line="240" w:lineRule="auto"/>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CT</w:t>
            </w:r>
            <w:r w:rsidR="00902C81" w:rsidRPr="00902C81">
              <w:rPr>
                <w:rFonts w:ascii="Times New Roman" w:eastAsia="Times New Roman" w:hAnsi="Times New Roman" w:cs="Times New Roman"/>
                <w:color w:val="000000"/>
                <w:sz w:val="20"/>
                <w:szCs w:val="20"/>
                <w:lang w:val="en-GB" w:eastAsia="en-GB"/>
              </w:rPr>
              <w:t>3</w:t>
            </w:r>
          </w:p>
        </w:tc>
        <w:tc>
          <w:tcPr>
            <w:tcW w:w="1336" w:type="dxa"/>
            <w:tcBorders>
              <w:top w:val="nil"/>
              <w:left w:val="nil"/>
              <w:bottom w:val="nil"/>
              <w:right w:val="nil"/>
            </w:tcBorders>
            <w:shd w:val="clear" w:color="auto" w:fill="auto"/>
            <w:noWrap/>
            <w:vAlign w:val="center"/>
            <w:hideMark/>
          </w:tcPr>
          <w:p w14:paraId="09D0699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1.04</w:t>
            </w:r>
          </w:p>
        </w:tc>
        <w:tc>
          <w:tcPr>
            <w:tcW w:w="1095" w:type="dxa"/>
            <w:tcBorders>
              <w:top w:val="nil"/>
              <w:left w:val="nil"/>
              <w:bottom w:val="nil"/>
              <w:right w:val="nil"/>
            </w:tcBorders>
            <w:shd w:val="clear" w:color="auto" w:fill="auto"/>
            <w:noWrap/>
            <w:vAlign w:val="center"/>
            <w:hideMark/>
          </w:tcPr>
          <w:p w14:paraId="1B6EEC0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0.95</w:t>
            </w:r>
          </w:p>
        </w:tc>
        <w:tc>
          <w:tcPr>
            <w:tcW w:w="1057" w:type="dxa"/>
            <w:tcBorders>
              <w:top w:val="nil"/>
              <w:left w:val="nil"/>
              <w:bottom w:val="nil"/>
              <w:right w:val="nil"/>
            </w:tcBorders>
            <w:shd w:val="clear" w:color="auto" w:fill="auto"/>
            <w:noWrap/>
            <w:vAlign w:val="center"/>
            <w:hideMark/>
          </w:tcPr>
          <w:p w14:paraId="09614E7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1.14</w:t>
            </w:r>
          </w:p>
        </w:tc>
        <w:tc>
          <w:tcPr>
            <w:tcW w:w="1405" w:type="dxa"/>
            <w:tcBorders>
              <w:top w:val="nil"/>
              <w:left w:val="nil"/>
              <w:bottom w:val="nil"/>
              <w:right w:val="nil"/>
            </w:tcBorders>
            <w:shd w:val="clear" w:color="auto" w:fill="auto"/>
            <w:noWrap/>
            <w:vAlign w:val="center"/>
            <w:hideMark/>
          </w:tcPr>
          <w:p w14:paraId="750B902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0.56</w:t>
            </w:r>
          </w:p>
        </w:tc>
        <w:tc>
          <w:tcPr>
            <w:tcW w:w="984" w:type="dxa"/>
            <w:tcBorders>
              <w:top w:val="nil"/>
              <w:left w:val="nil"/>
              <w:bottom w:val="nil"/>
              <w:right w:val="nil"/>
            </w:tcBorders>
            <w:shd w:val="clear" w:color="auto" w:fill="auto"/>
            <w:noWrap/>
            <w:vAlign w:val="center"/>
            <w:hideMark/>
          </w:tcPr>
          <w:p w14:paraId="57A5AF0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0A3857A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0.31</w:t>
            </w:r>
          </w:p>
        </w:tc>
      </w:tr>
      <w:tr w:rsidR="00902C81" w:rsidRPr="00902C81" w14:paraId="295EA7EB"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3021120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550" w:type="dxa"/>
            <w:tcBorders>
              <w:top w:val="nil"/>
              <w:left w:val="nil"/>
              <w:bottom w:val="nil"/>
              <w:right w:val="nil"/>
            </w:tcBorders>
            <w:shd w:val="clear" w:color="auto" w:fill="auto"/>
            <w:noWrap/>
            <w:vAlign w:val="center"/>
            <w:hideMark/>
          </w:tcPr>
          <w:p w14:paraId="7FBD2F44" w14:textId="5836EBF2" w:rsidR="00902C81" w:rsidRPr="00902C81" w:rsidRDefault="004C3A0B" w:rsidP="00902C81">
            <w:pPr>
              <w:spacing w:after="0" w:line="240" w:lineRule="auto"/>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CT</w:t>
            </w:r>
            <w:r w:rsidR="00902C81" w:rsidRPr="00902C81">
              <w:rPr>
                <w:rFonts w:ascii="Times New Roman" w:eastAsia="Times New Roman" w:hAnsi="Times New Roman" w:cs="Times New Roman"/>
                <w:color w:val="000000"/>
                <w:sz w:val="20"/>
                <w:szCs w:val="20"/>
                <w:lang w:val="en-GB" w:eastAsia="en-GB"/>
              </w:rPr>
              <w:t>4</w:t>
            </w:r>
          </w:p>
        </w:tc>
        <w:tc>
          <w:tcPr>
            <w:tcW w:w="1336" w:type="dxa"/>
            <w:tcBorders>
              <w:top w:val="nil"/>
              <w:left w:val="nil"/>
              <w:bottom w:val="nil"/>
              <w:right w:val="nil"/>
            </w:tcBorders>
            <w:shd w:val="clear" w:color="auto" w:fill="auto"/>
            <w:noWrap/>
            <w:vAlign w:val="center"/>
            <w:hideMark/>
          </w:tcPr>
          <w:p w14:paraId="17CB41A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0.94</w:t>
            </w:r>
          </w:p>
        </w:tc>
        <w:tc>
          <w:tcPr>
            <w:tcW w:w="1095" w:type="dxa"/>
            <w:tcBorders>
              <w:top w:val="nil"/>
              <w:left w:val="nil"/>
              <w:bottom w:val="nil"/>
              <w:right w:val="nil"/>
            </w:tcBorders>
            <w:shd w:val="clear" w:color="auto" w:fill="auto"/>
            <w:noWrap/>
            <w:vAlign w:val="center"/>
            <w:hideMark/>
          </w:tcPr>
          <w:p w14:paraId="6BA2B0E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0.84</w:t>
            </w:r>
          </w:p>
        </w:tc>
        <w:tc>
          <w:tcPr>
            <w:tcW w:w="1057" w:type="dxa"/>
            <w:tcBorders>
              <w:top w:val="nil"/>
              <w:left w:val="nil"/>
              <w:bottom w:val="nil"/>
              <w:right w:val="nil"/>
            </w:tcBorders>
            <w:shd w:val="clear" w:color="auto" w:fill="auto"/>
            <w:noWrap/>
            <w:vAlign w:val="center"/>
            <w:hideMark/>
          </w:tcPr>
          <w:p w14:paraId="5B699D2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1.05</w:t>
            </w:r>
          </w:p>
        </w:tc>
        <w:tc>
          <w:tcPr>
            <w:tcW w:w="1405" w:type="dxa"/>
            <w:tcBorders>
              <w:top w:val="nil"/>
              <w:left w:val="nil"/>
              <w:bottom w:val="nil"/>
              <w:right w:val="nil"/>
            </w:tcBorders>
            <w:shd w:val="clear" w:color="auto" w:fill="auto"/>
            <w:noWrap/>
            <w:vAlign w:val="center"/>
            <w:hideMark/>
          </w:tcPr>
          <w:p w14:paraId="7DBFD2F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0.59</w:t>
            </w:r>
          </w:p>
        </w:tc>
        <w:tc>
          <w:tcPr>
            <w:tcW w:w="984" w:type="dxa"/>
            <w:tcBorders>
              <w:top w:val="nil"/>
              <w:left w:val="nil"/>
              <w:bottom w:val="nil"/>
              <w:right w:val="nil"/>
            </w:tcBorders>
            <w:shd w:val="clear" w:color="auto" w:fill="auto"/>
            <w:noWrap/>
            <w:vAlign w:val="center"/>
            <w:hideMark/>
          </w:tcPr>
          <w:p w14:paraId="430C2A3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44BD331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0.35</w:t>
            </w:r>
          </w:p>
        </w:tc>
      </w:tr>
      <w:tr w:rsidR="00902C81" w:rsidRPr="00902C81" w14:paraId="68C74C63"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2F5CA7A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550" w:type="dxa"/>
            <w:tcBorders>
              <w:top w:val="nil"/>
              <w:left w:val="nil"/>
              <w:bottom w:val="nil"/>
              <w:right w:val="nil"/>
            </w:tcBorders>
            <w:shd w:val="clear" w:color="auto" w:fill="auto"/>
            <w:noWrap/>
            <w:vAlign w:val="center"/>
            <w:hideMark/>
          </w:tcPr>
          <w:p w14:paraId="109998BA" w14:textId="5F4279BF" w:rsidR="00902C81" w:rsidRPr="00902C81" w:rsidRDefault="004C3A0B" w:rsidP="00902C81">
            <w:pPr>
              <w:spacing w:after="0" w:line="240" w:lineRule="auto"/>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CT</w:t>
            </w:r>
            <w:r w:rsidR="00902C81" w:rsidRPr="00902C81">
              <w:rPr>
                <w:rFonts w:ascii="Times New Roman" w:eastAsia="Times New Roman" w:hAnsi="Times New Roman" w:cs="Times New Roman"/>
                <w:color w:val="000000"/>
                <w:sz w:val="20"/>
                <w:szCs w:val="20"/>
                <w:lang w:val="en-GB" w:eastAsia="en-GB"/>
              </w:rPr>
              <w:t>5</w:t>
            </w:r>
          </w:p>
        </w:tc>
        <w:tc>
          <w:tcPr>
            <w:tcW w:w="1336" w:type="dxa"/>
            <w:tcBorders>
              <w:top w:val="nil"/>
              <w:left w:val="nil"/>
              <w:bottom w:val="nil"/>
              <w:right w:val="nil"/>
            </w:tcBorders>
            <w:shd w:val="clear" w:color="auto" w:fill="auto"/>
            <w:noWrap/>
            <w:vAlign w:val="center"/>
            <w:hideMark/>
          </w:tcPr>
          <w:p w14:paraId="6F84DB3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0.69</w:t>
            </w:r>
          </w:p>
        </w:tc>
        <w:tc>
          <w:tcPr>
            <w:tcW w:w="1095" w:type="dxa"/>
            <w:tcBorders>
              <w:top w:val="nil"/>
              <w:left w:val="nil"/>
              <w:bottom w:val="nil"/>
              <w:right w:val="nil"/>
            </w:tcBorders>
            <w:shd w:val="clear" w:color="auto" w:fill="auto"/>
            <w:noWrap/>
            <w:vAlign w:val="center"/>
            <w:hideMark/>
          </w:tcPr>
          <w:p w14:paraId="56DB411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0.59</w:t>
            </w:r>
          </w:p>
        </w:tc>
        <w:tc>
          <w:tcPr>
            <w:tcW w:w="1057" w:type="dxa"/>
            <w:tcBorders>
              <w:top w:val="nil"/>
              <w:left w:val="nil"/>
              <w:bottom w:val="nil"/>
              <w:right w:val="nil"/>
            </w:tcBorders>
            <w:shd w:val="clear" w:color="auto" w:fill="auto"/>
            <w:noWrap/>
            <w:vAlign w:val="center"/>
            <w:hideMark/>
          </w:tcPr>
          <w:p w14:paraId="345D2DD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0.79</w:t>
            </w:r>
          </w:p>
        </w:tc>
        <w:tc>
          <w:tcPr>
            <w:tcW w:w="1405" w:type="dxa"/>
            <w:tcBorders>
              <w:top w:val="nil"/>
              <w:left w:val="nil"/>
              <w:bottom w:val="nil"/>
              <w:right w:val="nil"/>
            </w:tcBorders>
            <w:shd w:val="clear" w:color="auto" w:fill="auto"/>
            <w:noWrap/>
            <w:vAlign w:val="center"/>
            <w:hideMark/>
          </w:tcPr>
          <w:p w14:paraId="75B3FE5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0.39</w:t>
            </w:r>
          </w:p>
        </w:tc>
        <w:tc>
          <w:tcPr>
            <w:tcW w:w="984" w:type="dxa"/>
            <w:tcBorders>
              <w:top w:val="nil"/>
              <w:left w:val="nil"/>
              <w:bottom w:val="nil"/>
              <w:right w:val="nil"/>
            </w:tcBorders>
            <w:shd w:val="clear" w:color="auto" w:fill="auto"/>
            <w:noWrap/>
            <w:vAlign w:val="center"/>
            <w:hideMark/>
          </w:tcPr>
          <w:p w14:paraId="153272F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4B71D36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0.16</w:t>
            </w:r>
          </w:p>
        </w:tc>
      </w:tr>
      <w:tr w:rsidR="00902C81" w:rsidRPr="00902C81" w14:paraId="6E00012D"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40CA607C" w14:textId="77777777" w:rsidR="00902C81" w:rsidRPr="00902C81" w:rsidRDefault="00902C81" w:rsidP="00902C81">
            <w:pPr>
              <w:spacing w:after="0" w:line="240" w:lineRule="auto"/>
              <w:rPr>
                <w:rFonts w:ascii="Times New Roman" w:eastAsia="Times New Roman" w:hAnsi="Times New Roman" w:cs="Times New Roman"/>
                <w:sz w:val="20"/>
                <w:szCs w:val="20"/>
                <w:lang w:val="en-GB" w:eastAsia="en-GB"/>
              </w:rPr>
            </w:pPr>
            <w:r w:rsidRPr="00902C81">
              <w:rPr>
                <w:rFonts w:ascii="Times New Roman" w:eastAsia="Times New Roman" w:hAnsi="Times New Roman" w:cs="Times New Roman"/>
                <w:sz w:val="20"/>
                <w:szCs w:val="20"/>
                <w:lang w:val="en-GB" w:eastAsia="en-GB"/>
              </w:rPr>
              <w:t>Conspiracionism</w:t>
            </w:r>
          </w:p>
        </w:tc>
        <w:tc>
          <w:tcPr>
            <w:tcW w:w="1550" w:type="dxa"/>
            <w:tcBorders>
              <w:top w:val="nil"/>
              <w:left w:val="nil"/>
              <w:bottom w:val="nil"/>
              <w:right w:val="nil"/>
            </w:tcBorders>
            <w:shd w:val="clear" w:color="auto" w:fill="auto"/>
            <w:noWrap/>
            <w:vAlign w:val="center"/>
            <w:hideMark/>
          </w:tcPr>
          <w:p w14:paraId="2EE44BD1"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Cons1</w:t>
            </w:r>
          </w:p>
        </w:tc>
        <w:tc>
          <w:tcPr>
            <w:tcW w:w="1336" w:type="dxa"/>
            <w:tcBorders>
              <w:top w:val="nil"/>
              <w:left w:val="nil"/>
              <w:bottom w:val="nil"/>
              <w:right w:val="nil"/>
            </w:tcBorders>
            <w:shd w:val="clear" w:color="auto" w:fill="auto"/>
            <w:noWrap/>
            <w:vAlign w:val="center"/>
            <w:hideMark/>
          </w:tcPr>
          <w:p w14:paraId="073D517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1.00</w:t>
            </w:r>
          </w:p>
        </w:tc>
        <w:tc>
          <w:tcPr>
            <w:tcW w:w="1095" w:type="dxa"/>
            <w:tcBorders>
              <w:top w:val="nil"/>
              <w:left w:val="nil"/>
              <w:bottom w:val="nil"/>
              <w:right w:val="nil"/>
            </w:tcBorders>
            <w:shd w:val="clear" w:color="auto" w:fill="auto"/>
            <w:noWrap/>
            <w:vAlign w:val="center"/>
            <w:hideMark/>
          </w:tcPr>
          <w:p w14:paraId="566A1E9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1.00</w:t>
            </w:r>
          </w:p>
        </w:tc>
        <w:tc>
          <w:tcPr>
            <w:tcW w:w="1057" w:type="dxa"/>
            <w:tcBorders>
              <w:top w:val="nil"/>
              <w:left w:val="nil"/>
              <w:bottom w:val="nil"/>
              <w:right w:val="nil"/>
            </w:tcBorders>
            <w:shd w:val="clear" w:color="auto" w:fill="auto"/>
            <w:noWrap/>
            <w:vAlign w:val="center"/>
            <w:hideMark/>
          </w:tcPr>
          <w:p w14:paraId="402445B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1.00</w:t>
            </w:r>
          </w:p>
        </w:tc>
        <w:tc>
          <w:tcPr>
            <w:tcW w:w="1405" w:type="dxa"/>
            <w:tcBorders>
              <w:top w:val="nil"/>
              <w:left w:val="nil"/>
              <w:bottom w:val="nil"/>
              <w:right w:val="nil"/>
            </w:tcBorders>
            <w:shd w:val="clear" w:color="auto" w:fill="auto"/>
            <w:noWrap/>
            <w:vAlign w:val="center"/>
            <w:hideMark/>
          </w:tcPr>
          <w:p w14:paraId="4A938CE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0.50</w:t>
            </w:r>
          </w:p>
        </w:tc>
        <w:tc>
          <w:tcPr>
            <w:tcW w:w="984" w:type="dxa"/>
            <w:tcBorders>
              <w:top w:val="nil"/>
              <w:left w:val="nil"/>
              <w:bottom w:val="nil"/>
              <w:right w:val="nil"/>
            </w:tcBorders>
            <w:shd w:val="clear" w:color="auto" w:fill="auto"/>
            <w:noWrap/>
            <w:vAlign w:val="center"/>
            <w:hideMark/>
          </w:tcPr>
          <w:p w14:paraId="1990F9F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ꟷ</w:t>
            </w:r>
          </w:p>
        </w:tc>
        <w:tc>
          <w:tcPr>
            <w:tcW w:w="879" w:type="dxa"/>
            <w:tcBorders>
              <w:top w:val="nil"/>
              <w:left w:val="nil"/>
              <w:bottom w:val="nil"/>
              <w:right w:val="nil"/>
            </w:tcBorders>
            <w:shd w:val="clear" w:color="auto" w:fill="auto"/>
            <w:noWrap/>
            <w:vAlign w:val="center"/>
            <w:hideMark/>
          </w:tcPr>
          <w:p w14:paraId="69D3661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0.25</w:t>
            </w:r>
          </w:p>
        </w:tc>
      </w:tr>
      <w:tr w:rsidR="00902C81" w:rsidRPr="00902C81" w14:paraId="03DB8243"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113A1B7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550" w:type="dxa"/>
            <w:tcBorders>
              <w:top w:val="nil"/>
              <w:left w:val="nil"/>
              <w:bottom w:val="nil"/>
              <w:right w:val="nil"/>
            </w:tcBorders>
            <w:shd w:val="clear" w:color="auto" w:fill="auto"/>
            <w:noWrap/>
            <w:vAlign w:val="center"/>
            <w:hideMark/>
          </w:tcPr>
          <w:p w14:paraId="7D3CE22C"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Cons2</w:t>
            </w:r>
          </w:p>
        </w:tc>
        <w:tc>
          <w:tcPr>
            <w:tcW w:w="1336" w:type="dxa"/>
            <w:tcBorders>
              <w:top w:val="nil"/>
              <w:left w:val="nil"/>
              <w:bottom w:val="nil"/>
              <w:right w:val="nil"/>
            </w:tcBorders>
            <w:shd w:val="clear" w:color="auto" w:fill="auto"/>
            <w:noWrap/>
            <w:vAlign w:val="center"/>
            <w:hideMark/>
          </w:tcPr>
          <w:p w14:paraId="23BD9D6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1.49</w:t>
            </w:r>
          </w:p>
        </w:tc>
        <w:tc>
          <w:tcPr>
            <w:tcW w:w="1095" w:type="dxa"/>
            <w:tcBorders>
              <w:top w:val="nil"/>
              <w:left w:val="nil"/>
              <w:bottom w:val="nil"/>
              <w:right w:val="nil"/>
            </w:tcBorders>
            <w:shd w:val="clear" w:color="auto" w:fill="auto"/>
            <w:noWrap/>
            <w:vAlign w:val="center"/>
            <w:hideMark/>
          </w:tcPr>
          <w:p w14:paraId="3C4D711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1.34</w:t>
            </w:r>
          </w:p>
        </w:tc>
        <w:tc>
          <w:tcPr>
            <w:tcW w:w="1057" w:type="dxa"/>
            <w:tcBorders>
              <w:top w:val="nil"/>
              <w:left w:val="nil"/>
              <w:bottom w:val="nil"/>
              <w:right w:val="nil"/>
            </w:tcBorders>
            <w:shd w:val="clear" w:color="auto" w:fill="auto"/>
            <w:noWrap/>
            <w:vAlign w:val="center"/>
            <w:hideMark/>
          </w:tcPr>
          <w:p w14:paraId="01F8109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1.68</w:t>
            </w:r>
          </w:p>
        </w:tc>
        <w:tc>
          <w:tcPr>
            <w:tcW w:w="1405" w:type="dxa"/>
            <w:tcBorders>
              <w:top w:val="nil"/>
              <w:left w:val="nil"/>
              <w:bottom w:val="nil"/>
              <w:right w:val="nil"/>
            </w:tcBorders>
            <w:shd w:val="clear" w:color="auto" w:fill="auto"/>
            <w:noWrap/>
            <w:vAlign w:val="center"/>
            <w:hideMark/>
          </w:tcPr>
          <w:p w14:paraId="24A1422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0.65</w:t>
            </w:r>
          </w:p>
        </w:tc>
        <w:tc>
          <w:tcPr>
            <w:tcW w:w="984" w:type="dxa"/>
            <w:tcBorders>
              <w:top w:val="nil"/>
              <w:left w:val="nil"/>
              <w:bottom w:val="nil"/>
              <w:right w:val="nil"/>
            </w:tcBorders>
            <w:shd w:val="clear" w:color="auto" w:fill="auto"/>
            <w:noWrap/>
            <w:vAlign w:val="center"/>
            <w:hideMark/>
          </w:tcPr>
          <w:p w14:paraId="5973AF1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46108C1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0.42</w:t>
            </w:r>
          </w:p>
        </w:tc>
      </w:tr>
      <w:tr w:rsidR="00902C81" w:rsidRPr="00902C81" w14:paraId="0FAAB889"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1720FC6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550" w:type="dxa"/>
            <w:tcBorders>
              <w:top w:val="nil"/>
              <w:left w:val="nil"/>
              <w:bottom w:val="nil"/>
              <w:right w:val="nil"/>
            </w:tcBorders>
            <w:shd w:val="clear" w:color="auto" w:fill="auto"/>
            <w:noWrap/>
            <w:vAlign w:val="center"/>
            <w:hideMark/>
          </w:tcPr>
          <w:p w14:paraId="677F36B5"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Cons3</w:t>
            </w:r>
          </w:p>
        </w:tc>
        <w:tc>
          <w:tcPr>
            <w:tcW w:w="1336" w:type="dxa"/>
            <w:tcBorders>
              <w:top w:val="nil"/>
              <w:left w:val="nil"/>
              <w:bottom w:val="nil"/>
              <w:right w:val="nil"/>
            </w:tcBorders>
            <w:shd w:val="clear" w:color="auto" w:fill="auto"/>
            <w:noWrap/>
            <w:vAlign w:val="center"/>
            <w:hideMark/>
          </w:tcPr>
          <w:p w14:paraId="1662A84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1.49</w:t>
            </w:r>
          </w:p>
        </w:tc>
        <w:tc>
          <w:tcPr>
            <w:tcW w:w="1095" w:type="dxa"/>
            <w:tcBorders>
              <w:top w:val="nil"/>
              <w:left w:val="nil"/>
              <w:bottom w:val="nil"/>
              <w:right w:val="nil"/>
            </w:tcBorders>
            <w:shd w:val="clear" w:color="auto" w:fill="auto"/>
            <w:noWrap/>
            <w:vAlign w:val="center"/>
            <w:hideMark/>
          </w:tcPr>
          <w:p w14:paraId="61DF770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1.25</w:t>
            </w:r>
          </w:p>
        </w:tc>
        <w:tc>
          <w:tcPr>
            <w:tcW w:w="1057" w:type="dxa"/>
            <w:tcBorders>
              <w:top w:val="nil"/>
              <w:left w:val="nil"/>
              <w:bottom w:val="nil"/>
              <w:right w:val="nil"/>
            </w:tcBorders>
            <w:shd w:val="clear" w:color="auto" w:fill="auto"/>
            <w:noWrap/>
            <w:vAlign w:val="center"/>
            <w:hideMark/>
          </w:tcPr>
          <w:p w14:paraId="54E708D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1.77</w:t>
            </w:r>
          </w:p>
        </w:tc>
        <w:tc>
          <w:tcPr>
            <w:tcW w:w="1405" w:type="dxa"/>
            <w:tcBorders>
              <w:top w:val="nil"/>
              <w:left w:val="nil"/>
              <w:bottom w:val="nil"/>
              <w:right w:val="nil"/>
            </w:tcBorders>
            <w:shd w:val="clear" w:color="auto" w:fill="auto"/>
            <w:noWrap/>
            <w:vAlign w:val="center"/>
            <w:hideMark/>
          </w:tcPr>
          <w:p w14:paraId="3E4ACEC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0.65</w:t>
            </w:r>
          </w:p>
        </w:tc>
        <w:tc>
          <w:tcPr>
            <w:tcW w:w="984" w:type="dxa"/>
            <w:tcBorders>
              <w:top w:val="nil"/>
              <w:left w:val="nil"/>
              <w:bottom w:val="nil"/>
              <w:right w:val="nil"/>
            </w:tcBorders>
            <w:shd w:val="clear" w:color="auto" w:fill="auto"/>
            <w:noWrap/>
            <w:vAlign w:val="center"/>
            <w:hideMark/>
          </w:tcPr>
          <w:p w14:paraId="56EBD51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305A34D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0.43</w:t>
            </w:r>
          </w:p>
        </w:tc>
      </w:tr>
      <w:tr w:rsidR="00902C81" w:rsidRPr="00902C81" w14:paraId="6F16BAAE"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237626B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550" w:type="dxa"/>
            <w:tcBorders>
              <w:top w:val="nil"/>
              <w:left w:val="nil"/>
              <w:bottom w:val="nil"/>
              <w:right w:val="nil"/>
            </w:tcBorders>
            <w:shd w:val="clear" w:color="auto" w:fill="auto"/>
            <w:noWrap/>
            <w:vAlign w:val="center"/>
            <w:hideMark/>
          </w:tcPr>
          <w:p w14:paraId="06B887F0"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Cons4</w:t>
            </w:r>
          </w:p>
        </w:tc>
        <w:tc>
          <w:tcPr>
            <w:tcW w:w="1336" w:type="dxa"/>
            <w:tcBorders>
              <w:top w:val="nil"/>
              <w:left w:val="nil"/>
              <w:bottom w:val="nil"/>
              <w:right w:val="nil"/>
            </w:tcBorders>
            <w:shd w:val="clear" w:color="auto" w:fill="auto"/>
            <w:noWrap/>
            <w:vAlign w:val="center"/>
            <w:hideMark/>
          </w:tcPr>
          <w:p w14:paraId="7043B7E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1.48</w:t>
            </w:r>
          </w:p>
        </w:tc>
        <w:tc>
          <w:tcPr>
            <w:tcW w:w="1095" w:type="dxa"/>
            <w:tcBorders>
              <w:top w:val="nil"/>
              <w:left w:val="nil"/>
              <w:bottom w:val="nil"/>
              <w:right w:val="nil"/>
            </w:tcBorders>
            <w:shd w:val="clear" w:color="auto" w:fill="auto"/>
            <w:noWrap/>
            <w:vAlign w:val="center"/>
            <w:hideMark/>
          </w:tcPr>
          <w:p w14:paraId="70F3488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1.29</w:t>
            </w:r>
          </w:p>
        </w:tc>
        <w:tc>
          <w:tcPr>
            <w:tcW w:w="1057" w:type="dxa"/>
            <w:tcBorders>
              <w:top w:val="nil"/>
              <w:left w:val="nil"/>
              <w:bottom w:val="nil"/>
              <w:right w:val="nil"/>
            </w:tcBorders>
            <w:shd w:val="clear" w:color="auto" w:fill="auto"/>
            <w:noWrap/>
            <w:vAlign w:val="center"/>
            <w:hideMark/>
          </w:tcPr>
          <w:p w14:paraId="40331A1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1.72</w:t>
            </w:r>
          </w:p>
        </w:tc>
        <w:tc>
          <w:tcPr>
            <w:tcW w:w="1405" w:type="dxa"/>
            <w:tcBorders>
              <w:top w:val="nil"/>
              <w:left w:val="nil"/>
              <w:bottom w:val="nil"/>
              <w:right w:val="nil"/>
            </w:tcBorders>
            <w:shd w:val="clear" w:color="auto" w:fill="auto"/>
            <w:noWrap/>
            <w:vAlign w:val="center"/>
            <w:hideMark/>
          </w:tcPr>
          <w:p w14:paraId="037BFE1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0.64</w:t>
            </w:r>
          </w:p>
        </w:tc>
        <w:tc>
          <w:tcPr>
            <w:tcW w:w="984" w:type="dxa"/>
            <w:tcBorders>
              <w:top w:val="nil"/>
              <w:left w:val="nil"/>
              <w:bottom w:val="nil"/>
              <w:right w:val="nil"/>
            </w:tcBorders>
            <w:shd w:val="clear" w:color="auto" w:fill="auto"/>
            <w:vAlign w:val="center"/>
            <w:hideMark/>
          </w:tcPr>
          <w:p w14:paraId="46CF216D" w14:textId="77777777" w:rsidR="00902C81" w:rsidRPr="00902C81" w:rsidRDefault="00902C81" w:rsidP="00902C81">
            <w:pPr>
              <w:spacing w:after="0" w:line="240" w:lineRule="auto"/>
              <w:jc w:val="center"/>
              <w:rPr>
                <w:rFonts w:ascii="Calibri" w:eastAsia="Times New Roman" w:hAnsi="Calibri" w:cs="Calibri"/>
                <w:color w:val="000000"/>
                <w:sz w:val="20"/>
                <w:szCs w:val="20"/>
                <w:lang w:val="en-GB" w:eastAsia="en-GB"/>
              </w:rPr>
            </w:pPr>
            <w:r w:rsidRPr="00902C81">
              <w:rPr>
                <w:rFonts w:ascii="Calibri" w:eastAsia="Times New Roman" w:hAnsi="Calibri" w:cs="Calibri"/>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13423C7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0.41</w:t>
            </w:r>
          </w:p>
        </w:tc>
      </w:tr>
      <w:tr w:rsidR="00902C81" w:rsidRPr="00902C81" w14:paraId="1571E904"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5604A56A" w14:textId="77777777" w:rsidR="00902C81" w:rsidRPr="00902C81" w:rsidRDefault="00902C81" w:rsidP="00902C81">
            <w:pPr>
              <w:spacing w:after="0" w:line="240" w:lineRule="auto"/>
              <w:rPr>
                <w:rFonts w:ascii="Times New Roman" w:eastAsia="Times New Roman" w:hAnsi="Times New Roman" w:cs="Times New Roman"/>
                <w:sz w:val="20"/>
                <w:szCs w:val="20"/>
                <w:lang w:val="en-GB" w:eastAsia="en-GB"/>
              </w:rPr>
            </w:pPr>
            <w:r w:rsidRPr="00902C81">
              <w:rPr>
                <w:rFonts w:ascii="Times New Roman" w:eastAsia="Times New Roman" w:hAnsi="Times New Roman" w:cs="Times New Roman"/>
                <w:sz w:val="20"/>
                <w:szCs w:val="20"/>
                <w:lang w:val="en-GB" w:eastAsia="en-GB"/>
              </w:rPr>
              <w:t>Progressive</w:t>
            </w:r>
          </w:p>
        </w:tc>
        <w:tc>
          <w:tcPr>
            <w:tcW w:w="1550" w:type="dxa"/>
            <w:tcBorders>
              <w:top w:val="nil"/>
              <w:left w:val="nil"/>
              <w:bottom w:val="nil"/>
              <w:right w:val="nil"/>
            </w:tcBorders>
            <w:shd w:val="clear" w:color="auto" w:fill="auto"/>
            <w:noWrap/>
            <w:vAlign w:val="center"/>
            <w:hideMark/>
          </w:tcPr>
          <w:p w14:paraId="0B4AA542"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P1</w:t>
            </w:r>
          </w:p>
        </w:tc>
        <w:tc>
          <w:tcPr>
            <w:tcW w:w="1336" w:type="dxa"/>
            <w:tcBorders>
              <w:top w:val="nil"/>
              <w:left w:val="nil"/>
              <w:bottom w:val="nil"/>
              <w:right w:val="nil"/>
            </w:tcBorders>
            <w:shd w:val="clear" w:color="auto" w:fill="auto"/>
            <w:noWrap/>
            <w:vAlign w:val="center"/>
            <w:hideMark/>
          </w:tcPr>
          <w:p w14:paraId="49B28EF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1.00</w:t>
            </w:r>
          </w:p>
        </w:tc>
        <w:tc>
          <w:tcPr>
            <w:tcW w:w="1095" w:type="dxa"/>
            <w:tcBorders>
              <w:top w:val="nil"/>
              <w:left w:val="nil"/>
              <w:bottom w:val="nil"/>
              <w:right w:val="nil"/>
            </w:tcBorders>
            <w:shd w:val="clear" w:color="auto" w:fill="auto"/>
            <w:noWrap/>
            <w:vAlign w:val="center"/>
            <w:hideMark/>
          </w:tcPr>
          <w:p w14:paraId="6223B08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1.00</w:t>
            </w:r>
          </w:p>
        </w:tc>
        <w:tc>
          <w:tcPr>
            <w:tcW w:w="1057" w:type="dxa"/>
            <w:tcBorders>
              <w:top w:val="nil"/>
              <w:left w:val="nil"/>
              <w:bottom w:val="nil"/>
              <w:right w:val="nil"/>
            </w:tcBorders>
            <w:shd w:val="clear" w:color="auto" w:fill="auto"/>
            <w:noWrap/>
            <w:vAlign w:val="center"/>
            <w:hideMark/>
          </w:tcPr>
          <w:p w14:paraId="0E39507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1.00</w:t>
            </w:r>
          </w:p>
        </w:tc>
        <w:tc>
          <w:tcPr>
            <w:tcW w:w="1405" w:type="dxa"/>
            <w:tcBorders>
              <w:top w:val="nil"/>
              <w:left w:val="nil"/>
              <w:bottom w:val="nil"/>
              <w:right w:val="nil"/>
            </w:tcBorders>
            <w:shd w:val="clear" w:color="auto" w:fill="auto"/>
            <w:noWrap/>
            <w:vAlign w:val="center"/>
            <w:hideMark/>
          </w:tcPr>
          <w:p w14:paraId="47CFC78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0.57</w:t>
            </w:r>
          </w:p>
        </w:tc>
        <w:tc>
          <w:tcPr>
            <w:tcW w:w="984" w:type="dxa"/>
            <w:tcBorders>
              <w:top w:val="nil"/>
              <w:left w:val="nil"/>
              <w:bottom w:val="nil"/>
              <w:right w:val="nil"/>
            </w:tcBorders>
            <w:shd w:val="clear" w:color="auto" w:fill="auto"/>
            <w:noWrap/>
            <w:vAlign w:val="center"/>
            <w:hideMark/>
          </w:tcPr>
          <w:p w14:paraId="0925928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ꟷ</w:t>
            </w:r>
          </w:p>
        </w:tc>
        <w:tc>
          <w:tcPr>
            <w:tcW w:w="879" w:type="dxa"/>
            <w:tcBorders>
              <w:top w:val="nil"/>
              <w:left w:val="nil"/>
              <w:bottom w:val="nil"/>
              <w:right w:val="nil"/>
            </w:tcBorders>
            <w:shd w:val="clear" w:color="auto" w:fill="auto"/>
            <w:noWrap/>
            <w:vAlign w:val="center"/>
            <w:hideMark/>
          </w:tcPr>
          <w:p w14:paraId="0172354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0.33</w:t>
            </w:r>
          </w:p>
        </w:tc>
      </w:tr>
      <w:tr w:rsidR="00902C81" w:rsidRPr="00902C81" w14:paraId="36E9DA68"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4E04EF3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550" w:type="dxa"/>
            <w:tcBorders>
              <w:top w:val="nil"/>
              <w:left w:val="nil"/>
              <w:bottom w:val="nil"/>
              <w:right w:val="nil"/>
            </w:tcBorders>
            <w:shd w:val="clear" w:color="auto" w:fill="auto"/>
            <w:noWrap/>
            <w:vAlign w:val="center"/>
            <w:hideMark/>
          </w:tcPr>
          <w:p w14:paraId="2E5A994B"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P2</w:t>
            </w:r>
          </w:p>
        </w:tc>
        <w:tc>
          <w:tcPr>
            <w:tcW w:w="1336" w:type="dxa"/>
            <w:tcBorders>
              <w:top w:val="nil"/>
              <w:left w:val="nil"/>
              <w:bottom w:val="nil"/>
              <w:right w:val="nil"/>
            </w:tcBorders>
            <w:shd w:val="clear" w:color="auto" w:fill="auto"/>
            <w:noWrap/>
            <w:vAlign w:val="center"/>
            <w:hideMark/>
          </w:tcPr>
          <w:p w14:paraId="64B78EC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1.28</w:t>
            </w:r>
          </w:p>
        </w:tc>
        <w:tc>
          <w:tcPr>
            <w:tcW w:w="1095" w:type="dxa"/>
            <w:tcBorders>
              <w:top w:val="nil"/>
              <w:left w:val="nil"/>
              <w:bottom w:val="nil"/>
              <w:right w:val="nil"/>
            </w:tcBorders>
            <w:shd w:val="clear" w:color="auto" w:fill="auto"/>
            <w:noWrap/>
            <w:vAlign w:val="center"/>
            <w:hideMark/>
          </w:tcPr>
          <w:p w14:paraId="70EDAC3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1.11</w:t>
            </w:r>
          </w:p>
        </w:tc>
        <w:tc>
          <w:tcPr>
            <w:tcW w:w="1057" w:type="dxa"/>
            <w:tcBorders>
              <w:top w:val="nil"/>
              <w:left w:val="nil"/>
              <w:bottom w:val="nil"/>
              <w:right w:val="nil"/>
            </w:tcBorders>
            <w:shd w:val="clear" w:color="auto" w:fill="auto"/>
            <w:noWrap/>
            <w:vAlign w:val="center"/>
            <w:hideMark/>
          </w:tcPr>
          <w:p w14:paraId="68F52CE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1.47</w:t>
            </w:r>
          </w:p>
        </w:tc>
        <w:tc>
          <w:tcPr>
            <w:tcW w:w="1405" w:type="dxa"/>
            <w:tcBorders>
              <w:top w:val="nil"/>
              <w:left w:val="nil"/>
              <w:bottom w:val="nil"/>
              <w:right w:val="nil"/>
            </w:tcBorders>
            <w:shd w:val="clear" w:color="auto" w:fill="auto"/>
            <w:noWrap/>
            <w:vAlign w:val="center"/>
            <w:hideMark/>
          </w:tcPr>
          <w:p w14:paraId="20C848E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0.60</w:t>
            </w:r>
          </w:p>
        </w:tc>
        <w:tc>
          <w:tcPr>
            <w:tcW w:w="984" w:type="dxa"/>
            <w:tcBorders>
              <w:top w:val="nil"/>
              <w:left w:val="nil"/>
              <w:bottom w:val="nil"/>
              <w:right w:val="nil"/>
            </w:tcBorders>
            <w:shd w:val="clear" w:color="auto" w:fill="auto"/>
            <w:noWrap/>
            <w:vAlign w:val="center"/>
            <w:hideMark/>
          </w:tcPr>
          <w:p w14:paraId="3EA1752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531710B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0.36</w:t>
            </w:r>
          </w:p>
        </w:tc>
      </w:tr>
      <w:tr w:rsidR="00902C81" w:rsidRPr="00902C81" w14:paraId="46AF06A5"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446CA70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550" w:type="dxa"/>
            <w:tcBorders>
              <w:top w:val="nil"/>
              <w:left w:val="nil"/>
              <w:bottom w:val="nil"/>
              <w:right w:val="nil"/>
            </w:tcBorders>
            <w:shd w:val="clear" w:color="auto" w:fill="auto"/>
            <w:noWrap/>
            <w:vAlign w:val="center"/>
            <w:hideMark/>
          </w:tcPr>
          <w:p w14:paraId="17501920"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P3</w:t>
            </w:r>
          </w:p>
        </w:tc>
        <w:tc>
          <w:tcPr>
            <w:tcW w:w="1336" w:type="dxa"/>
            <w:tcBorders>
              <w:top w:val="nil"/>
              <w:left w:val="nil"/>
              <w:bottom w:val="nil"/>
              <w:right w:val="nil"/>
            </w:tcBorders>
            <w:shd w:val="clear" w:color="auto" w:fill="auto"/>
            <w:noWrap/>
            <w:vAlign w:val="center"/>
            <w:hideMark/>
          </w:tcPr>
          <w:p w14:paraId="76E09DD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1.33</w:t>
            </w:r>
          </w:p>
        </w:tc>
        <w:tc>
          <w:tcPr>
            <w:tcW w:w="1095" w:type="dxa"/>
            <w:tcBorders>
              <w:top w:val="nil"/>
              <w:left w:val="nil"/>
              <w:bottom w:val="nil"/>
              <w:right w:val="nil"/>
            </w:tcBorders>
            <w:shd w:val="clear" w:color="auto" w:fill="auto"/>
            <w:noWrap/>
            <w:vAlign w:val="center"/>
            <w:hideMark/>
          </w:tcPr>
          <w:p w14:paraId="22142A4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1.18</w:t>
            </w:r>
          </w:p>
        </w:tc>
        <w:tc>
          <w:tcPr>
            <w:tcW w:w="1057" w:type="dxa"/>
            <w:tcBorders>
              <w:top w:val="nil"/>
              <w:left w:val="nil"/>
              <w:bottom w:val="nil"/>
              <w:right w:val="nil"/>
            </w:tcBorders>
            <w:shd w:val="clear" w:color="auto" w:fill="auto"/>
            <w:noWrap/>
            <w:vAlign w:val="center"/>
            <w:hideMark/>
          </w:tcPr>
          <w:p w14:paraId="7AA7CD1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1.50</w:t>
            </w:r>
          </w:p>
        </w:tc>
        <w:tc>
          <w:tcPr>
            <w:tcW w:w="1405" w:type="dxa"/>
            <w:tcBorders>
              <w:top w:val="nil"/>
              <w:left w:val="nil"/>
              <w:bottom w:val="nil"/>
              <w:right w:val="nil"/>
            </w:tcBorders>
            <w:shd w:val="clear" w:color="auto" w:fill="auto"/>
            <w:noWrap/>
            <w:vAlign w:val="center"/>
            <w:hideMark/>
          </w:tcPr>
          <w:p w14:paraId="12732A7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0.67</w:t>
            </w:r>
          </w:p>
        </w:tc>
        <w:tc>
          <w:tcPr>
            <w:tcW w:w="984" w:type="dxa"/>
            <w:tcBorders>
              <w:top w:val="nil"/>
              <w:left w:val="nil"/>
              <w:bottom w:val="nil"/>
              <w:right w:val="nil"/>
            </w:tcBorders>
            <w:shd w:val="clear" w:color="auto" w:fill="auto"/>
            <w:noWrap/>
            <w:vAlign w:val="center"/>
            <w:hideMark/>
          </w:tcPr>
          <w:p w14:paraId="67310C0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5FA7E2A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0.45</w:t>
            </w:r>
          </w:p>
        </w:tc>
      </w:tr>
      <w:tr w:rsidR="00902C81" w:rsidRPr="00902C81" w14:paraId="5E793B2B"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439EC9F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550" w:type="dxa"/>
            <w:tcBorders>
              <w:top w:val="nil"/>
              <w:left w:val="nil"/>
              <w:bottom w:val="nil"/>
              <w:right w:val="nil"/>
            </w:tcBorders>
            <w:shd w:val="clear" w:color="auto" w:fill="auto"/>
            <w:noWrap/>
            <w:vAlign w:val="center"/>
            <w:hideMark/>
          </w:tcPr>
          <w:p w14:paraId="3DB6393B"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P4</w:t>
            </w:r>
          </w:p>
        </w:tc>
        <w:tc>
          <w:tcPr>
            <w:tcW w:w="1336" w:type="dxa"/>
            <w:tcBorders>
              <w:top w:val="nil"/>
              <w:left w:val="nil"/>
              <w:bottom w:val="nil"/>
              <w:right w:val="nil"/>
            </w:tcBorders>
            <w:shd w:val="clear" w:color="auto" w:fill="auto"/>
            <w:noWrap/>
            <w:vAlign w:val="center"/>
            <w:hideMark/>
          </w:tcPr>
          <w:p w14:paraId="12BE70F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1.18</w:t>
            </w:r>
          </w:p>
        </w:tc>
        <w:tc>
          <w:tcPr>
            <w:tcW w:w="1095" w:type="dxa"/>
            <w:tcBorders>
              <w:top w:val="nil"/>
              <w:left w:val="nil"/>
              <w:bottom w:val="nil"/>
              <w:right w:val="nil"/>
            </w:tcBorders>
            <w:shd w:val="clear" w:color="auto" w:fill="auto"/>
            <w:noWrap/>
            <w:vAlign w:val="center"/>
            <w:hideMark/>
          </w:tcPr>
          <w:p w14:paraId="2F016A9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1.04</w:t>
            </w:r>
          </w:p>
        </w:tc>
        <w:tc>
          <w:tcPr>
            <w:tcW w:w="1057" w:type="dxa"/>
            <w:tcBorders>
              <w:top w:val="nil"/>
              <w:left w:val="nil"/>
              <w:bottom w:val="nil"/>
              <w:right w:val="nil"/>
            </w:tcBorders>
            <w:shd w:val="clear" w:color="auto" w:fill="auto"/>
            <w:noWrap/>
            <w:vAlign w:val="center"/>
            <w:hideMark/>
          </w:tcPr>
          <w:p w14:paraId="6463AE3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1.35</w:t>
            </w:r>
          </w:p>
        </w:tc>
        <w:tc>
          <w:tcPr>
            <w:tcW w:w="1405" w:type="dxa"/>
            <w:tcBorders>
              <w:top w:val="nil"/>
              <w:left w:val="nil"/>
              <w:bottom w:val="nil"/>
              <w:right w:val="nil"/>
            </w:tcBorders>
            <w:shd w:val="clear" w:color="auto" w:fill="auto"/>
            <w:noWrap/>
            <w:vAlign w:val="center"/>
            <w:hideMark/>
          </w:tcPr>
          <w:p w14:paraId="5F1EB7F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0.61</w:t>
            </w:r>
          </w:p>
        </w:tc>
        <w:tc>
          <w:tcPr>
            <w:tcW w:w="984" w:type="dxa"/>
            <w:tcBorders>
              <w:top w:val="nil"/>
              <w:left w:val="nil"/>
              <w:bottom w:val="nil"/>
              <w:right w:val="nil"/>
            </w:tcBorders>
            <w:shd w:val="clear" w:color="auto" w:fill="auto"/>
            <w:noWrap/>
            <w:vAlign w:val="center"/>
            <w:hideMark/>
          </w:tcPr>
          <w:p w14:paraId="3884459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456F6B6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0.38</w:t>
            </w:r>
          </w:p>
        </w:tc>
      </w:tr>
      <w:tr w:rsidR="00902C81" w:rsidRPr="00902C81" w14:paraId="1B3C7FDA"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6BDFC32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550" w:type="dxa"/>
            <w:tcBorders>
              <w:top w:val="nil"/>
              <w:left w:val="nil"/>
              <w:bottom w:val="nil"/>
              <w:right w:val="nil"/>
            </w:tcBorders>
            <w:shd w:val="clear" w:color="auto" w:fill="auto"/>
            <w:noWrap/>
            <w:vAlign w:val="center"/>
            <w:hideMark/>
          </w:tcPr>
          <w:p w14:paraId="024E838B"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P5</w:t>
            </w:r>
          </w:p>
        </w:tc>
        <w:tc>
          <w:tcPr>
            <w:tcW w:w="1336" w:type="dxa"/>
            <w:tcBorders>
              <w:top w:val="nil"/>
              <w:left w:val="nil"/>
              <w:bottom w:val="nil"/>
              <w:right w:val="nil"/>
            </w:tcBorders>
            <w:shd w:val="clear" w:color="auto" w:fill="auto"/>
            <w:noWrap/>
            <w:vAlign w:val="center"/>
            <w:hideMark/>
          </w:tcPr>
          <w:p w14:paraId="19190CF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1.20</w:t>
            </w:r>
          </w:p>
        </w:tc>
        <w:tc>
          <w:tcPr>
            <w:tcW w:w="1095" w:type="dxa"/>
            <w:tcBorders>
              <w:top w:val="nil"/>
              <w:left w:val="nil"/>
              <w:bottom w:val="nil"/>
              <w:right w:val="nil"/>
            </w:tcBorders>
            <w:shd w:val="clear" w:color="auto" w:fill="auto"/>
            <w:noWrap/>
            <w:vAlign w:val="center"/>
            <w:hideMark/>
          </w:tcPr>
          <w:p w14:paraId="7114272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1.05</w:t>
            </w:r>
          </w:p>
        </w:tc>
        <w:tc>
          <w:tcPr>
            <w:tcW w:w="1057" w:type="dxa"/>
            <w:tcBorders>
              <w:top w:val="nil"/>
              <w:left w:val="nil"/>
              <w:bottom w:val="nil"/>
              <w:right w:val="nil"/>
            </w:tcBorders>
            <w:shd w:val="clear" w:color="auto" w:fill="auto"/>
            <w:noWrap/>
            <w:vAlign w:val="center"/>
            <w:hideMark/>
          </w:tcPr>
          <w:p w14:paraId="2D2F849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1.37</w:t>
            </w:r>
          </w:p>
        </w:tc>
        <w:tc>
          <w:tcPr>
            <w:tcW w:w="1405" w:type="dxa"/>
            <w:tcBorders>
              <w:top w:val="nil"/>
              <w:left w:val="nil"/>
              <w:bottom w:val="nil"/>
              <w:right w:val="nil"/>
            </w:tcBorders>
            <w:shd w:val="clear" w:color="auto" w:fill="auto"/>
            <w:noWrap/>
            <w:vAlign w:val="center"/>
            <w:hideMark/>
          </w:tcPr>
          <w:p w14:paraId="12FFA61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0.52</w:t>
            </w:r>
          </w:p>
        </w:tc>
        <w:tc>
          <w:tcPr>
            <w:tcW w:w="984" w:type="dxa"/>
            <w:tcBorders>
              <w:top w:val="nil"/>
              <w:left w:val="nil"/>
              <w:bottom w:val="nil"/>
              <w:right w:val="nil"/>
            </w:tcBorders>
            <w:shd w:val="clear" w:color="auto" w:fill="auto"/>
            <w:noWrap/>
            <w:vAlign w:val="center"/>
            <w:hideMark/>
          </w:tcPr>
          <w:p w14:paraId="7493DAD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single" w:sz="4" w:space="0" w:color="auto"/>
              <w:right w:val="nil"/>
            </w:tcBorders>
            <w:shd w:val="clear" w:color="auto" w:fill="auto"/>
            <w:noWrap/>
            <w:vAlign w:val="center"/>
            <w:hideMark/>
          </w:tcPr>
          <w:p w14:paraId="673FF23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0.27</w:t>
            </w:r>
          </w:p>
        </w:tc>
      </w:tr>
      <w:tr w:rsidR="00902C81" w:rsidRPr="00902C81" w14:paraId="434249D4" w14:textId="77777777" w:rsidTr="00902C81">
        <w:trPr>
          <w:trHeight w:val="288"/>
          <w:jc w:val="center"/>
        </w:trPr>
        <w:tc>
          <w:tcPr>
            <w:tcW w:w="9180" w:type="dxa"/>
            <w:gridSpan w:val="7"/>
            <w:tcBorders>
              <w:top w:val="single" w:sz="4" w:space="0" w:color="auto"/>
              <w:left w:val="nil"/>
              <w:bottom w:val="single" w:sz="4" w:space="0" w:color="auto"/>
              <w:right w:val="nil"/>
            </w:tcBorders>
            <w:shd w:val="clear" w:color="auto" w:fill="auto"/>
            <w:vAlign w:val="center"/>
            <w:hideMark/>
          </w:tcPr>
          <w:p w14:paraId="7B018D6E"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B. Covariances</w:t>
            </w:r>
          </w:p>
        </w:tc>
        <w:tc>
          <w:tcPr>
            <w:tcW w:w="879" w:type="dxa"/>
            <w:tcBorders>
              <w:top w:val="nil"/>
              <w:left w:val="nil"/>
              <w:bottom w:val="nil"/>
              <w:right w:val="nil"/>
            </w:tcBorders>
            <w:shd w:val="clear" w:color="auto" w:fill="auto"/>
            <w:noWrap/>
            <w:vAlign w:val="center"/>
            <w:hideMark/>
          </w:tcPr>
          <w:p w14:paraId="059BC0DB"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r>
      <w:tr w:rsidR="00902C81" w:rsidRPr="00902C81" w14:paraId="0B18D93A" w14:textId="77777777" w:rsidTr="00902C81">
        <w:trPr>
          <w:trHeight w:val="288"/>
          <w:jc w:val="center"/>
        </w:trPr>
        <w:tc>
          <w:tcPr>
            <w:tcW w:w="3303" w:type="dxa"/>
            <w:gridSpan w:val="2"/>
            <w:vMerge w:val="restart"/>
            <w:tcBorders>
              <w:top w:val="single" w:sz="4" w:space="0" w:color="auto"/>
              <w:left w:val="nil"/>
              <w:bottom w:val="single" w:sz="4" w:space="0" w:color="000000"/>
              <w:right w:val="nil"/>
            </w:tcBorders>
            <w:shd w:val="clear" w:color="auto" w:fill="auto"/>
            <w:noWrap/>
            <w:vAlign w:val="center"/>
            <w:hideMark/>
          </w:tcPr>
          <w:p w14:paraId="611733A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Measurement variables</w:t>
            </w:r>
          </w:p>
        </w:tc>
        <w:tc>
          <w:tcPr>
            <w:tcW w:w="1336" w:type="dxa"/>
            <w:vMerge w:val="restart"/>
            <w:tcBorders>
              <w:top w:val="nil"/>
              <w:left w:val="nil"/>
              <w:bottom w:val="single" w:sz="4" w:space="0" w:color="000000"/>
              <w:right w:val="nil"/>
            </w:tcBorders>
            <w:shd w:val="clear" w:color="auto" w:fill="auto"/>
            <w:noWrap/>
            <w:vAlign w:val="center"/>
            <w:hideMark/>
          </w:tcPr>
          <w:p w14:paraId="5225DEF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Covariances</w:t>
            </w:r>
          </w:p>
        </w:tc>
        <w:tc>
          <w:tcPr>
            <w:tcW w:w="2152" w:type="dxa"/>
            <w:gridSpan w:val="2"/>
            <w:tcBorders>
              <w:top w:val="single" w:sz="4" w:space="0" w:color="auto"/>
              <w:left w:val="nil"/>
              <w:bottom w:val="single" w:sz="4" w:space="0" w:color="auto"/>
              <w:right w:val="nil"/>
            </w:tcBorders>
            <w:shd w:val="clear" w:color="auto" w:fill="auto"/>
            <w:noWrap/>
            <w:vAlign w:val="center"/>
            <w:hideMark/>
          </w:tcPr>
          <w:p w14:paraId="11E6A9C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95% CI of the covariances</w:t>
            </w:r>
          </w:p>
        </w:tc>
        <w:tc>
          <w:tcPr>
            <w:tcW w:w="1405" w:type="dxa"/>
            <w:vMerge w:val="restart"/>
            <w:tcBorders>
              <w:top w:val="nil"/>
              <w:left w:val="nil"/>
              <w:bottom w:val="single" w:sz="4" w:space="0" w:color="000000"/>
              <w:right w:val="nil"/>
            </w:tcBorders>
            <w:shd w:val="clear" w:color="auto" w:fill="auto"/>
            <w:noWrap/>
            <w:vAlign w:val="center"/>
            <w:hideMark/>
          </w:tcPr>
          <w:p w14:paraId="590B21A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Correlations</w:t>
            </w:r>
          </w:p>
        </w:tc>
        <w:tc>
          <w:tcPr>
            <w:tcW w:w="984" w:type="dxa"/>
            <w:vMerge w:val="restart"/>
            <w:tcBorders>
              <w:top w:val="nil"/>
              <w:left w:val="nil"/>
              <w:bottom w:val="single" w:sz="4" w:space="0" w:color="000000"/>
              <w:right w:val="nil"/>
            </w:tcBorders>
            <w:shd w:val="clear" w:color="auto" w:fill="auto"/>
            <w:noWrap/>
            <w:vAlign w:val="center"/>
            <w:hideMark/>
          </w:tcPr>
          <w:p w14:paraId="1B17345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p-value</w:t>
            </w:r>
          </w:p>
        </w:tc>
        <w:tc>
          <w:tcPr>
            <w:tcW w:w="879" w:type="dxa"/>
            <w:tcBorders>
              <w:top w:val="nil"/>
              <w:left w:val="nil"/>
              <w:bottom w:val="nil"/>
              <w:right w:val="nil"/>
            </w:tcBorders>
            <w:shd w:val="clear" w:color="auto" w:fill="auto"/>
            <w:noWrap/>
            <w:vAlign w:val="center"/>
            <w:hideMark/>
          </w:tcPr>
          <w:p w14:paraId="6440200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19EE8147" w14:textId="77777777" w:rsidTr="00902C81">
        <w:trPr>
          <w:trHeight w:val="288"/>
          <w:jc w:val="center"/>
        </w:trPr>
        <w:tc>
          <w:tcPr>
            <w:tcW w:w="3303" w:type="dxa"/>
            <w:gridSpan w:val="2"/>
            <w:vMerge/>
            <w:tcBorders>
              <w:top w:val="single" w:sz="4" w:space="0" w:color="auto"/>
              <w:left w:val="nil"/>
              <w:bottom w:val="single" w:sz="4" w:space="0" w:color="000000"/>
              <w:right w:val="nil"/>
            </w:tcBorders>
            <w:vAlign w:val="center"/>
            <w:hideMark/>
          </w:tcPr>
          <w:p w14:paraId="53523A25"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336" w:type="dxa"/>
            <w:vMerge/>
            <w:tcBorders>
              <w:top w:val="nil"/>
              <w:left w:val="nil"/>
              <w:bottom w:val="single" w:sz="4" w:space="0" w:color="000000"/>
              <w:right w:val="nil"/>
            </w:tcBorders>
            <w:vAlign w:val="center"/>
            <w:hideMark/>
          </w:tcPr>
          <w:p w14:paraId="148D8080"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095" w:type="dxa"/>
            <w:tcBorders>
              <w:top w:val="nil"/>
              <w:left w:val="nil"/>
              <w:bottom w:val="single" w:sz="4" w:space="0" w:color="auto"/>
              <w:right w:val="nil"/>
            </w:tcBorders>
            <w:shd w:val="clear" w:color="auto" w:fill="auto"/>
            <w:vAlign w:val="center"/>
            <w:hideMark/>
          </w:tcPr>
          <w:p w14:paraId="138766E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Lower</w:t>
            </w:r>
          </w:p>
        </w:tc>
        <w:tc>
          <w:tcPr>
            <w:tcW w:w="1057" w:type="dxa"/>
            <w:tcBorders>
              <w:top w:val="nil"/>
              <w:left w:val="nil"/>
              <w:bottom w:val="single" w:sz="4" w:space="0" w:color="auto"/>
              <w:right w:val="nil"/>
            </w:tcBorders>
            <w:shd w:val="clear" w:color="auto" w:fill="auto"/>
            <w:vAlign w:val="center"/>
            <w:hideMark/>
          </w:tcPr>
          <w:p w14:paraId="4C843CF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Upper</w:t>
            </w:r>
          </w:p>
        </w:tc>
        <w:tc>
          <w:tcPr>
            <w:tcW w:w="1405" w:type="dxa"/>
            <w:vMerge/>
            <w:tcBorders>
              <w:top w:val="nil"/>
              <w:left w:val="nil"/>
              <w:bottom w:val="single" w:sz="4" w:space="0" w:color="000000"/>
              <w:right w:val="nil"/>
            </w:tcBorders>
            <w:vAlign w:val="center"/>
            <w:hideMark/>
          </w:tcPr>
          <w:p w14:paraId="082358F3"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984" w:type="dxa"/>
            <w:vMerge/>
            <w:tcBorders>
              <w:top w:val="nil"/>
              <w:left w:val="nil"/>
              <w:bottom w:val="single" w:sz="4" w:space="0" w:color="000000"/>
              <w:right w:val="nil"/>
            </w:tcBorders>
            <w:vAlign w:val="center"/>
            <w:hideMark/>
          </w:tcPr>
          <w:p w14:paraId="4F1822DD"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879" w:type="dxa"/>
            <w:tcBorders>
              <w:top w:val="nil"/>
              <w:left w:val="nil"/>
              <w:bottom w:val="nil"/>
              <w:right w:val="nil"/>
            </w:tcBorders>
            <w:shd w:val="clear" w:color="auto" w:fill="auto"/>
            <w:noWrap/>
            <w:vAlign w:val="center"/>
            <w:hideMark/>
          </w:tcPr>
          <w:p w14:paraId="6BFE682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2E091214"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6DE243DA"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P2</w:t>
            </w:r>
          </w:p>
        </w:tc>
        <w:tc>
          <w:tcPr>
            <w:tcW w:w="1550" w:type="dxa"/>
            <w:tcBorders>
              <w:top w:val="nil"/>
              <w:left w:val="nil"/>
              <w:bottom w:val="nil"/>
              <w:right w:val="nil"/>
            </w:tcBorders>
            <w:shd w:val="clear" w:color="auto" w:fill="auto"/>
            <w:noWrap/>
            <w:vAlign w:val="center"/>
            <w:hideMark/>
          </w:tcPr>
          <w:p w14:paraId="1C51F1D7"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P3</w:t>
            </w:r>
          </w:p>
        </w:tc>
        <w:tc>
          <w:tcPr>
            <w:tcW w:w="1336" w:type="dxa"/>
            <w:tcBorders>
              <w:top w:val="nil"/>
              <w:left w:val="nil"/>
              <w:bottom w:val="nil"/>
              <w:right w:val="nil"/>
            </w:tcBorders>
            <w:shd w:val="clear" w:color="auto" w:fill="auto"/>
            <w:noWrap/>
            <w:vAlign w:val="center"/>
            <w:hideMark/>
          </w:tcPr>
          <w:p w14:paraId="0EB7917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0.91</w:t>
            </w:r>
          </w:p>
        </w:tc>
        <w:tc>
          <w:tcPr>
            <w:tcW w:w="1095" w:type="dxa"/>
            <w:tcBorders>
              <w:top w:val="nil"/>
              <w:left w:val="nil"/>
              <w:bottom w:val="nil"/>
              <w:right w:val="nil"/>
            </w:tcBorders>
            <w:shd w:val="clear" w:color="auto" w:fill="auto"/>
            <w:vAlign w:val="center"/>
            <w:hideMark/>
          </w:tcPr>
          <w:p w14:paraId="335412D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0.66</w:t>
            </w:r>
          </w:p>
        </w:tc>
        <w:tc>
          <w:tcPr>
            <w:tcW w:w="1057" w:type="dxa"/>
            <w:tcBorders>
              <w:top w:val="nil"/>
              <w:left w:val="nil"/>
              <w:bottom w:val="nil"/>
              <w:right w:val="nil"/>
            </w:tcBorders>
            <w:shd w:val="clear" w:color="auto" w:fill="auto"/>
            <w:vAlign w:val="center"/>
            <w:hideMark/>
          </w:tcPr>
          <w:p w14:paraId="3B648E9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1.18</w:t>
            </w:r>
          </w:p>
        </w:tc>
        <w:tc>
          <w:tcPr>
            <w:tcW w:w="1405" w:type="dxa"/>
            <w:tcBorders>
              <w:top w:val="nil"/>
              <w:left w:val="nil"/>
              <w:bottom w:val="nil"/>
              <w:right w:val="nil"/>
            </w:tcBorders>
            <w:shd w:val="clear" w:color="auto" w:fill="auto"/>
            <w:noWrap/>
            <w:vAlign w:val="center"/>
            <w:hideMark/>
          </w:tcPr>
          <w:p w14:paraId="1BBE01D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0.37</w:t>
            </w:r>
          </w:p>
        </w:tc>
        <w:tc>
          <w:tcPr>
            <w:tcW w:w="984" w:type="dxa"/>
            <w:tcBorders>
              <w:top w:val="nil"/>
              <w:left w:val="nil"/>
              <w:bottom w:val="nil"/>
              <w:right w:val="nil"/>
            </w:tcBorders>
            <w:shd w:val="clear" w:color="auto" w:fill="auto"/>
            <w:noWrap/>
            <w:vAlign w:val="center"/>
            <w:hideMark/>
          </w:tcPr>
          <w:p w14:paraId="635901D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68A8C7E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3A149E47"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2D074F1A" w14:textId="5599EF5C" w:rsidR="00902C81" w:rsidRPr="00902C81" w:rsidRDefault="004C3A0B" w:rsidP="00902C81">
            <w:pPr>
              <w:spacing w:after="0" w:line="240" w:lineRule="auto"/>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CT</w:t>
            </w:r>
            <w:r w:rsidR="00902C81" w:rsidRPr="00902C81">
              <w:rPr>
                <w:rFonts w:ascii="Times New Roman" w:eastAsia="Times New Roman" w:hAnsi="Times New Roman" w:cs="Times New Roman"/>
                <w:color w:val="000000"/>
                <w:sz w:val="20"/>
                <w:szCs w:val="20"/>
                <w:lang w:val="en-GB" w:eastAsia="en-GB"/>
              </w:rPr>
              <w:t>1</w:t>
            </w:r>
          </w:p>
        </w:tc>
        <w:tc>
          <w:tcPr>
            <w:tcW w:w="1550" w:type="dxa"/>
            <w:tcBorders>
              <w:top w:val="nil"/>
              <w:left w:val="nil"/>
              <w:bottom w:val="nil"/>
              <w:right w:val="nil"/>
            </w:tcBorders>
            <w:shd w:val="clear" w:color="auto" w:fill="auto"/>
            <w:noWrap/>
            <w:vAlign w:val="center"/>
            <w:hideMark/>
          </w:tcPr>
          <w:p w14:paraId="0C725704" w14:textId="0B5BC860" w:rsidR="00902C81" w:rsidRPr="00902C81" w:rsidRDefault="004C3A0B" w:rsidP="00902C81">
            <w:pPr>
              <w:spacing w:after="0" w:line="240" w:lineRule="auto"/>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CT</w:t>
            </w:r>
            <w:r w:rsidR="00902C81" w:rsidRPr="00902C81">
              <w:rPr>
                <w:rFonts w:ascii="Times New Roman" w:eastAsia="Times New Roman" w:hAnsi="Times New Roman" w:cs="Times New Roman"/>
                <w:color w:val="000000"/>
                <w:sz w:val="20"/>
                <w:szCs w:val="20"/>
                <w:lang w:val="en-GB" w:eastAsia="en-GB"/>
              </w:rPr>
              <w:t>3</w:t>
            </w:r>
          </w:p>
        </w:tc>
        <w:tc>
          <w:tcPr>
            <w:tcW w:w="1336" w:type="dxa"/>
            <w:tcBorders>
              <w:top w:val="nil"/>
              <w:left w:val="nil"/>
              <w:bottom w:val="nil"/>
              <w:right w:val="nil"/>
            </w:tcBorders>
            <w:shd w:val="clear" w:color="auto" w:fill="auto"/>
            <w:noWrap/>
            <w:vAlign w:val="center"/>
            <w:hideMark/>
          </w:tcPr>
          <w:p w14:paraId="1980DB4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0.79</w:t>
            </w:r>
          </w:p>
        </w:tc>
        <w:tc>
          <w:tcPr>
            <w:tcW w:w="1095" w:type="dxa"/>
            <w:tcBorders>
              <w:top w:val="nil"/>
              <w:left w:val="nil"/>
              <w:bottom w:val="nil"/>
              <w:right w:val="nil"/>
            </w:tcBorders>
            <w:shd w:val="clear" w:color="auto" w:fill="auto"/>
            <w:vAlign w:val="center"/>
            <w:hideMark/>
          </w:tcPr>
          <w:p w14:paraId="7F689CF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0.58</w:t>
            </w:r>
          </w:p>
        </w:tc>
        <w:tc>
          <w:tcPr>
            <w:tcW w:w="1057" w:type="dxa"/>
            <w:tcBorders>
              <w:top w:val="nil"/>
              <w:left w:val="nil"/>
              <w:bottom w:val="nil"/>
              <w:right w:val="nil"/>
            </w:tcBorders>
            <w:shd w:val="clear" w:color="auto" w:fill="auto"/>
            <w:vAlign w:val="center"/>
            <w:hideMark/>
          </w:tcPr>
          <w:p w14:paraId="6B5B753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1.01</w:t>
            </w:r>
          </w:p>
        </w:tc>
        <w:tc>
          <w:tcPr>
            <w:tcW w:w="1405" w:type="dxa"/>
            <w:tcBorders>
              <w:top w:val="nil"/>
              <w:left w:val="nil"/>
              <w:bottom w:val="nil"/>
              <w:right w:val="nil"/>
            </w:tcBorders>
            <w:shd w:val="clear" w:color="auto" w:fill="auto"/>
            <w:noWrap/>
            <w:vAlign w:val="center"/>
            <w:hideMark/>
          </w:tcPr>
          <w:p w14:paraId="2EACC0F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0.32</w:t>
            </w:r>
          </w:p>
        </w:tc>
        <w:tc>
          <w:tcPr>
            <w:tcW w:w="984" w:type="dxa"/>
            <w:tcBorders>
              <w:top w:val="nil"/>
              <w:left w:val="nil"/>
              <w:bottom w:val="nil"/>
              <w:right w:val="nil"/>
            </w:tcBorders>
            <w:shd w:val="clear" w:color="auto" w:fill="auto"/>
            <w:noWrap/>
            <w:vAlign w:val="center"/>
            <w:hideMark/>
          </w:tcPr>
          <w:p w14:paraId="34743CB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6A4A290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28DEFD55"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4408CE21"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P1</w:t>
            </w:r>
          </w:p>
        </w:tc>
        <w:tc>
          <w:tcPr>
            <w:tcW w:w="1550" w:type="dxa"/>
            <w:tcBorders>
              <w:top w:val="nil"/>
              <w:left w:val="nil"/>
              <w:bottom w:val="nil"/>
              <w:right w:val="nil"/>
            </w:tcBorders>
            <w:shd w:val="clear" w:color="auto" w:fill="auto"/>
            <w:noWrap/>
            <w:vAlign w:val="center"/>
            <w:hideMark/>
          </w:tcPr>
          <w:p w14:paraId="20D894A4"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P5</w:t>
            </w:r>
          </w:p>
        </w:tc>
        <w:tc>
          <w:tcPr>
            <w:tcW w:w="1336" w:type="dxa"/>
            <w:tcBorders>
              <w:top w:val="nil"/>
              <w:left w:val="nil"/>
              <w:bottom w:val="nil"/>
              <w:right w:val="nil"/>
            </w:tcBorders>
            <w:shd w:val="clear" w:color="auto" w:fill="auto"/>
            <w:noWrap/>
            <w:vAlign w:val="center"/>
            <w:hideMark/>
          </w:tcPr>
          <w:p w14:paraId="2FCB2A7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0.62</w:t>
            </w:r>
          </w:p>
        </w:tc>
        <w:tc>
          <w:tcPr>
            <w:tcW w:w="1095" w:type="dxa"/>
            <w:tcBorders>
              <w:top w:val="nil"/>
              <w:left w:val="nil"/>
              <w:bottom w:val="nil"/>
              <w:right w:val="nil"/>
            </w:tcBorders>
            <w:shd w:val="clear" w:color="auto" w:fill="auto"/>
            <w:vAlign w:val="center"/>
            <w:hideMark/>
          </w:tcPr>
          <w:p w14:paraId="2028539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0.41</w:t>
            </w:r>
          </w:p>
        </w:tc>
        <w:tc>
          <w:tcPr>
            <w:tcW w:w="1057" w:type="dxa"/>
            <w:tcBorders>
              <w:top w:val="nil"/>
              <w:left w:val="nil"/>
              <w:bottom w:val="nil"/>
              <w:right w:val="nil"/>
            </w:tcBorders>
            <w:shd w:val="clear" w:color="auto" w:fill="auto"/>
            <w:vAlign w:val="center"/>
            <w:hideMark/>
          </w:tcPr>
          <w:p w14:paraId="461AE10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0.84</w:t>
            </w:r>
          </w:p>
        </w:tc>
        <w:tc>
          <w:tcPr>
            <w:tcW w:w="1405" w:type="dxa"/>
            <w:tcBorders>
              <w:top w:val="nil"/>
              <w:left w:val="nil"/>
              <w:bottom w:val="nil"/>
              <w:right w:val="nil"/>
            </w:tcBorders>
            <w:shd w:val="clear" w:color="auto" w:fill="auto"/>
            <w:noWrap/>
            <w:vAlign w:val="center"/>
            <w:hideMark/>
          </w:tcPr>
          <w:p w14:paraId="1038A7D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0.22</w:t>
            </w:r>
          </w:p>
        </w:tc>
        <w:tc>
          <w:tcPr>
            <w:tcW w:w="984" w:type="dxa"/>
            <w:tcBorders>
              <w:top w:val="nil"/>
              <w:left w:val="nil"/>
              <w:bottom w:val="nil"/>
              <w:right w:val="nil"/>
            </w:tcBorders>
            <w:shd w:val="clear" w:color="auto" w:fill="auto"/>
            <w:noWrap/>
            <w:vAlign w:val="center"/>
            <w:hideMark/>
          </w:tcPr>
          <w:p w14:paraId="688B76B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4956FAC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277B6640"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0DA96E57"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Cons1</w:t>
            </w:r>
          </w:p>
        </w:tc>
        <w:tc>
          <w:tcPr>
            <w:tcW w:w="1550" w:type="dxa"/>
            <w:tcBorders>
              <w:top w:val="nil"/>
              <w:left w:val="nil"/>
              <w:bottom w:val="nil"/>
              <w:right w:val="nil"/>
            </w:tcBorders>
            <w:shd w:val="clear" w:color="auto" w:fill="auto"/>
            <w:noWrap/>
            <w:vAlign w:val="center"/>
            <w:hideMark/>
          </w:tcPr>
          <w:p w14:paraId="37FAA585"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Cons2</w:t>
            </w:r>
          </w:p>
        </w:tc>
        <w:tc>
          <w:tcPr>
            <w:tcW w:w="1336" w:type="dxa"/>
            <w:tcBorders>
              <w:top w:val="nil"/>
              <w:left w:val="nil"/>
              <w:bottom w:val="nil"/>
              <w:right w:val="nil"/>
            </w:tcBorders>
            <w:shd w:val="clear" w:color="auto" w:fill="auto"/>
            <w:noWrap/>
            <w:vAlign w:val="center"/>
            <w:hideMark/>
          </w:tcPr>
          <w:p w14:paraId="25ACB5B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1.24</w:t>
            </w:r>
          </w:p>
        </w:tc>
        <w:tc>
          <w:tcPr>
            <w:tcW w:w="1095" w:type="dxa"/>
            <w:tcBorders>
              <w:top w:val="nil"/>
              <w:left w:val="nil"/>
              <w:bottom w:val="nil"/>
              <w:right w:val="nil"/>
            </w:tcBorders>
            <w:shd w:val="clear" w:color="auto" w:fill="auto"/>
            <w:vAlign w:val="center"/>
            <w:hideMark/>
          </w:tcPr>
          <w:p w14:paraId="6DC3CB2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0.81</w:t>
            </w:r>
          </w:p>
        </w:tc>
        <w:tc>
          <w:tcPr>
            <w:tcW w:w="1057" w:type="dxa"/>
            <w:tcBorders>
              <w:top w:val="nil"/>
              <w:left w:val="nil"/>
              <w:bottom w:val="nil"/>
              <w:right w:val="nil"/>
            </w:tcBorders>
            <w:shd w:val="clear" w:color="auto" w:fill="auto"/>
            <w:vAlign w:val="center"/>
            <w:hideMark/>
          </w:tcPr>
          <w:p w14:paraId="0B556E5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1.65</w:t>
            </w:r>
          </w:p>
        </w:tc>
        <w:tc>
          <w:tcPr>
            <w:tcW w:w="1405" w:type="dxa"/>
            <w:tcBorders>
              <w:top w:val="nil"/>
              <w:left w:val="nil"/>
              <w:bottom w:val="nil"/>
              <w:right w:val="nil"/>
            </w:tcBorders>
            <w:shd w:val="clear" w:color="auto" w:fill="auto"/>
            <w:noWrap/>
            <w:vAlign w:val="center"/>
            <w:hideMark/>
          </w:tcPr>
          <w:p w14:paraId="6775B02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0.25</w:t>
            </w:r>
          </w:p>
        </w:tc>
        <w:tc>
          <w:tcPr>
            <w:tcW w:w="984" w:type="dxa"/>
            <w:tcBorders>
              <w:top w:val="nil"/>
              <w:left w:val="nil"/>
              <w:bottom w:val="nil"/>
              <w:right w:val="nil"/>
            </w:tcBorders>
            <w:shd w:val="clear" w:color="auto" w:fill="auto"/>
            <w:noWrap/>
            <w:vAlign w:val="center"/>
            <w:hideMark/>
          </w:tcPr>
          <w:p w14:paraId="28F2BD4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0353233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3FDC15DC"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440E7A99"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SR4</w:t>
            </w:r>
          </w:p>
        </w:tc>
        <w:tc>
          <w:tcPr>
            <w:tcW w:w="1550" w:type="dxa"/>
            <w:tcBorders>
              <w:top w:val="nil"/>
              <w:left w:val="nil"/>
              <w:bottom w:val="nil"/>
              <w:right w:val="nil"/>
            </w:tcBorders>
            <w:shd w:val="clear" w:color="auto" w:fill="auto"/>
            <w:noWrap/>
            <w:vAlign w:val="center"/>
            <w:hideMark/>
          </w:tcPr>
          <w:p w14:paraId="7A8205C9"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SR5</w:t>
            </w:r>
          </w:p>
        </w:tc>
        <w:tc>
          <w:tcPr>
            <w:tcW w:w="1336" w:type="dxa"/>
            <w:tcBorders>
              <w:top w:val="nil"/>
              <w:left w:val="nil"/>
              <w:bottom w:val="nil"/>
              <w:right w:val="nil"/>
            </w:tcBorders>
            <w:shd w:val="clear" w:color="auto" w:fill="auto"/>
            <w:noWrap/>
            <w:vAlign w:val="center"/>
            <w:hideMark/>
          </w:tcPr>
          <w:p w14:paraId="6924F7C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0.34</w:t>
            </w:r>
          </w:p>
        </w:tc>
        <w:tc>
          <w:tcPr>
            <w:tcW w:w="1095" w:type="dxa"/>
            <w:tcBorders>
              <w:top w:val="nil"/>
              <w:left w:val="nil"/>
              <w:bottom w:val="nil"/>
              <w:right w:val="nil"/>
            </w:tcBorders>
            <w:shd w:val="clear" w:color="auto" w:fill="auto"/>
            <w:vAlign w:val="center"/>
            <w:hideMark/>
          </w:tcPr>
          <w:p w14:paraId="4A42DF5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0.15</w:t>
            </w:r>
          </w:p>
        </w:tc>
        <w:tc>
          <w:tcPr>
            <w:tcW w:w="1057" w:type="dxa"/>
            <w:tcBorders>
              <w:top w:val="nil"/>
              <w:left w:val="nil"/>
              <w:bottom w:val="nil"/>
              <w:right w:val="nil"/>
            </w:tcBorders>
            <w:shd w:val="clear" w:color="auto" w:fill="auto"/>
            <w:vAlign w:val="center"/>
            <w:hideMark/>
          </w:tcPr>
          <w:p w14:paraId="027E059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0.54</w:t>
            </w:r>
          </w:p>
        </w:tc>
        <w:tc>
          <w:tcPr>
            <w:tcW w:w="1405" w:type="dxa"/>
            <w:tcBorders>
              <w:top w:val="nil"/>
              <w:left w:val="nil"/>
              <w:bottom w:val="nil"/>
              <w:right w:val="nil"/>
            </w:tcBorders>
            <w:shd w:val="clear" w:color="auto" w:fill="auto"/>
            <w:noWrap/>
            <w:vAlign w:val="center"/>
            <w:hideMark/>
          </w:tcPr>
          <w:p w14:paraId="37A9193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0.12</w:t>
            </w:r>
          </w:p>
        </w:tc>
        <w:tc>
          <w:tcPr>
            <w:tcW w:w="984" w:type="dxa"/>
            <w:tcBorders>
              <w:top w:val="nil"/>
              <w:left w:val="nil"/>
              <w:bottom w:val="nil"/>
              <w:right w:val="nil"/>
            </w:tcBorders>
            <w:shd w:val="clear" w:color="auto" w:fill="auto"/>
            <w:noWrap/>
            <w:vAlign w:val="center"/>
            <w:hideMark/>
          </w:tcPr>
          <w:p w14:paraId="6D38548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250EB25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48F70EBD"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793F6E7D" w14:textId="3F64C21D" w:rsidR="00902C81" w:rsidRPr="00902C81" w:rsidRDefault="004C3A0B" w:rsidP="00902C81">
            <w:pPr>
              <w:spacing w:after="0" w:line="240" w:lineRule="auto"/>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CT</w:t>
            </w:r>
            <w:r w:rsidR="00902C81" w:rsidRPr="00902C81">
              <w:rPr>
                <w:rFonts w:ascii="Times New Roman" w:eastAsia="Times New Roman" w:hAnsi="Times New Roman" w:cs="Times New Roman"/>
                <w:color w:val="000000"/>
                <w:sz w:val="20"/>
                <w:szCs w:val="20"/>
                <w:lang w:val="en-GB" w:eastAsia="en-GB"/>
              </w:rPr>
              <w:t>4</w:t>
            </w:r>
          </w:p>
        </w:tc>
        <w:tc>
          <w:tcPr>
            <w:tcW w:w="1550" w:type="dxa"/>
            <w:tcBorders>
              <w:top w:val="nil"/>
              <w:left w:val="nil"/>
              <w:bottom w:val="nil"/>
              <w:right w:val="nil"/>
            </w:tcBorders>
            <w:shd w:val="clear" w:color="auto" w:fill="auto"/>
            <w:noWrap/>
            <w:vAlign w:val="center"/>
            <w:hideMark/>
          </w:tcPr>
          <w:p w14:paraId="117E9BE3"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P1</w:t>
            </w:r>
          </w:p>
        </w:tc>
        <w:tc>
          <w:tcPr>
            <w:tcW w:w="1336" w:type="dxa"/>
            <w:tcBorders>
              <w:top w:val="nil"/>
              <w:left w:val="nil"/>
              <w:bottom w:val="nil"/>
              <w:right w:val="nil"/>
            </w:tcBorders>
            <w:shd w:val="clear" w:color="auto" w:fill="auto"/>
            <w:noWrap/>
            <w:vAlign w:val="center"/>
            <w:hideMark/>
          </w:tcPr>
          <w:p w14:paraId="412F0B4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0.23</w:t>
            </w:r>
          </w:p>
        </w:tc>
        <w:tc>
          <w:tcPr>
            <w:tcW w:w="1095" w:type="dxa"/>
            <w:tcBorders>
              <w:top w:val="nil"/>
              <w:left w:val="nil"/>
              <w:bottom w:val="nil"/>
              <w:right w:val="nil"/>
            </w:tcBorders>
            <w:shd w:val="clear" w:color="auto" w:fill="auto"/>
            <w:vAlign w:val="center"/>
            <w:hideMark/>
          </w:tcPr>
          <w:p w14:paraId="44D0D5B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0.12</w:t>
            </w:r>
          </w:p>
        </w:tc>
        <w:tc>
          <w:tcPr>
            <w:tcW w:w="1057" w:type="dxa"/>
            <w:tcBorders>
              <w:top w:val="nil"/>
              <w:left w:val="nil"/>
              <w:bottom w:val="nil"/>
              <w:right w:val="nil"/>
            </w:tcBorders>
            <w:shd w:val="clear" w:color="auto" w:fill="auto"/>
            <w:vAlign w:val="center"/>
            <w:hideMark/>
          </w:tcPr>
          <w:p w14:paraId="1AA3EAC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0.35</w:t>
            </w:r>
          </w:p>
        </w:tc>
        <w:tc>
          <w:tcPr>
            <w:tcW w:w="1405" w:type="dxa"/>
            <w:tcBorders>
              <w:top w:val="nil"/>
              <w:left w:val="nil"/>
              <w:bottom w:val="nil"/>
              <w:right w:val="nil"/>
            </w:tcBorders>
            <w:shd w:val="clear" w:color="auto" w:fill="auto"/>
            <w:noWrap/>
            <w:vAlign w:val="center"/>
            <w:hideMark/>
          </w:tcPr>
          <w:p w14:paraId="1D71D21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0.11</w:t>
            </w:r>
          </w:p>
        </w:tc>
        <w:tc>
          <w:tcPr>
            <w:tcW w:w="984" w:type="dxa"/>
            <w:tcBorders>
              <w:top w:val="nil"/>
              <w:left w:val="nil"/>
              <w:bottom w:val="nil"/>
              <w:right w:val="nil"/>
            </w:tcBorders>
            <w:shd w:val="clear" w:color="auto" w:fill="auto"/>
            <w:noWrap/>
            <w:vAlign w:val="center"/>
            <w:hideMark/>
          </w:tcPr>
          <w:p w14:paraId="3294BBD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0EF786B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5890000E"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48FD4BB7" w14:textId="7C09A119" w:rsidR="00902C81" w:rsidRPr="00902C81" w:rsidRDefault="004C3A0B" w:rsidP="00902C81">
            <w:pPr>
              <w:spacing w:after="0" w:line="240" w:lineRule="auto"/>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CT</w:t>
            </w:r>
            <w:r w:rsidR="00902C81" w:rsidRPr="00902C81">
              <w:rPr>
                <w:rFonts w:ascii="Times New Roman" w:eastAsia="Times New Roman" w:hAnsi="Times New Roman" w:cs="Times New Roman"/>
                <w:color w:val="000000"/>
                <w:sz w:val="20"/>
                <w:szCs w:val="20"/>
                <w:lang w:val="en-GB" w:eastAsia="en-GB"/>
              </w:rPr>
              <w:t>2</w:t>
            </w:r>
          </w:p>
        </w:tc>
        <w:tc>
          <w:tcPr>
            <w:tcW w:w="1550" w:type="dxa"/>
            <w:tcBorders>
              <w:top w:val="nil"/>
              <w:left w:val="nil"/>
              <w:bottom w:val="nil"/>
              <w:right w:val="nil"/>
            </w:tcBorders>
            <w:shd w:val="clear" w:color="auto" w:fill="auto"/>
            <w:noWrap/>
            <w:vAlign w:val="center"/>
            <w:hideMark/>
          </w:tcPr>
          <w:p w14:paraId="384E8A44"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P1</w:t>
            </w:r>
          </w:p>
        </w:tc>
        <w:tc>
          <w:tcPr>
            <w:tcW w:w="1336" w:type="dxa"/>
            <w:tcBorders>
              <w:top w:val="nil"/>
              <w:left w:val="nil"/>
              <w:bottom w:val="nil"/>
              <w:right w:val="nil"/>
            </w:tcBorders>
            <w:shd w:val="clear" w:color="auto" w:fill="auto"/>
            <w:noWrap/>
            <w:vAlign w:val="center"/>
            <w:hideMark/>
          </w:tcPr>
          <w:p w14:paraId="381B23E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0.24</w:t>
            </w:r>
          </w:p>
        </w:tc>
        <w:tc>
          <w:tcPr>
            <w:tcW w:w="1095" w:type="dxa"/>
            <w:tcBorders>
              <w:top w:val="nil"/>
              <w:left w:val="nil"/>
              <w:bottom w:val="nil"/>
              <w:right w:val="nil"/>
            </w:tcBorders>
            <w:shd w:val="clear" w:color="auto" w:fill="auto"/>
            <w:vAlign w:val="center"/>
            <w:hideMark/>
          </w:tcPr>
          <w:p w14:paraId="043E110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0.12</w:t>
            </w:r>
          </w:p>
        </w:tc>
        <w:tc>
          <w:tcPr>
            <w:tcW w:w="1057" w:type="dxa"/>
            <w:tcBorders>
              <w:top w:val="nil"/>
              <w:left w:val="nil"/>
              <w:bottom w:val="nil"/>
              <w:right w:val="nil"/>
            </w:tcBorders>
            <w:shd w:val="clear" w:color="auto" w:fill="auto"/>
            <w:vAlign w:val="center"/>
            <w:hideMark/>
          </w:tcPr>
          <w:p w14:paraId="5C20939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0.36</w:t>
            </w:r>
          </w:p>
        </w:tc>
        <w:tc>
          <w:tcPr>
            <w:tcW w:w="1405" w:type="dxa"/>
            <w:tcBorders>
              <w:top w:val="nil"/>
              <w:left w:val="nil"/>
              <w:bottom w:val="nil"/>
              <w:right w:val="nil"/>
            </w:tcBorders>
            <w:shd w:val="clear" w:color="auto" w:fill="auto"/>
            <w:noWrap/>
            <w:vAlign w:val="center"/>
            <w:hideMark/>
          </w:tcPr>
          <w:p w14:paraId="68CAAAF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0.12</w:t>
            </w:r>
          </w:p>
        </w:tc>
        <w:tc>
          <w:tcPr>
            <w:tcW w:w="984" w:type="dxa"/>
            <w:tcBorders>
              <w:top w:val="nil"/>
              <w:left w:val="nil"/>
              <w:bottom w:val="nil"/>
              <w:right w:val="nil"/>
            </w:tcBorders>
            <w:shd w:val="clear" w:color="auto" w:fill="auto"/>
            <w:noWrap/>
            <w:vAlign w:val="center"/>
            <w:hideMark/>
          </w:tcPr>
          <w:p w14:paraId="420ED9B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4EC4377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5CDEBCC2" w14:textId="77777777" w:rsidTr="00902C81">
        <w:trPr>
          <w:trHeight w:val="288"/>
          <w:jc w:val="center"/>
        </w:trPr>
        <w:tc>
          <w:tcPr>
            <w:tcW w:w="1753" w:type="dxa"/>
            <w:tcBorders>
              <w:top w:val="nil"/>
              <w:left w:val="nil"/>
              <w:bottom w:val="nil"/>
              <w:right w:val="nil"/>
            </w:tcBorders>
            <w:shd w:val="clear" w:color="auto" w:fill="auto"/>
            <w:noWrap/>
            <w:vAlign w:val="center"/>
            <w:hideMark/>
          </w:tcPr>
          <w:p w14:paraId="275F0BA7" w14:textId="37627F55" w:rsidR="00902C81" w:rsidRPr="00902C81" w:rsidRDefault="004C3A0B" w:rsidP="00902C81">
            <w:pPr>
              <w:spacing w:after="0" w:line="240" w:lineRule="auto"/>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CT</w:t>
            </w:r>
            <w:r w:rsidR="00902C81" w:rsidRPr="00902C81">
              <w:rPr>
                <w:rFonts w:ascii="Times New Roman" w:eastAsia="Times New Roman" w:hAnsi="Times New Roman" w:cs="Times New Roman"/>
                <w:color w:val="000000"/>
                <w:sz w:val="20"/>
                <w:szCs w:val="20"/>
                <w:lang w:val="en-GB" w:eastAsia="en-GB"/>
              </w:rPr>
              <w:t>1</w:t>
            </w:r>
          </w:p>
        </w:tc>
        <w:tc>
          <w:tcPr>
            <w:tcW w:w="1550" w:type="dxa"/>
            <w:tcBorders>
              <w:top w:val="nil"/>
              <w:left w:val="nil"/>
              <w:bottom w:val="nil"/>
              <w:right w:val="nil"/>
            </w:tcBorders>
            <w:shd w:val="clear" w:color="auto" w:fill="auto"/>
            <w:noWrap/>
            <w:vAlign w:val="center"/>
            <w:hideMark/>
          </w:tcPr>
          <w:p w14:paraId="044ED519" w14:textId="672A6342" w:rsidR="00902C81" w:rsidRPr="00902C81" w:rsidRDefault="004C3A0B" w:rsidP="00902C81">
            <w:pPr>
              <w:spacing w:after="0" w:line="240" w:lineRule="auto"/>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CT</w:t>
            </w:r>
            <w:r w:rsidR="00902C81" w:rsidRPr="00902C81">
              <w:rPr>
                <w:rFonts w:ascii="Times New Roman" w:eastAsia="Times New Roman" w:hAnsi="Times New Roman" w:cs="Times New Roman"/>
                <w:color w:val="000000"/>
                <w:sz w:val="20"/>
                <w:szCs w:val="20"/>
                <w:lang w:val="en-GB" w:eastAsia="en-GB"/>
              </w:rPr>
              <w:t>4</w:t>
            </w:r>
          </w:p>
        </w:tc>
        <w:tc>
          <w:tcPr>
            <w:tcW w:w="1336" w:type="dxa"/>
            <w:tcBorders>
              <w:top w:val="nil"/>
              <w:left w:val="nil"/>
              <w:bottom w:val="nil"/>
              <w:right w:val="nil"/>
            </w:tcBorders>
            <w:shd w:val="clear" w:color="auto" w:fill="auto"/>
            <w:noWrap/>
            <w:vAlign w:val="center"/>
            <w:hideMark/>
          </w:tcPr>
          <w:p w14:paraId="5F51C1E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0.29</w:t>
            </w:r>
          </w:p>
        </w:tc>
        <w:tc>
          <w:tcPr>
            <w:tcW w:w="1095" w:type="dxa"/>
            <w:tcBorders>
              <w:top w:val="nil"/>
              <w:left w:val="nil"/>
              <w:bottom w:val="nil"/>
              <w:right w:val="nil"/>
            </w:tcBorders>
            <w:shd w:val="clear" w:color="auto" w:fill="auto"/>
            <w:vAlign w:val="center"/>
            <w:hideMark/>
          </w:tcPr>
          <w:p w14:paraId="5E87852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0.15</w:t>
            </w:r>
          </w:p>
        </w:tc>
        <w:tc>
          <w:tcPr>
            <w:tcW w:w="1057" w:type="dxa"/>
            <w:tcBorders>
              <w:top w:val="nil"/>
              <w:left w:val="nil"/>
              <w:bottom w:val="nil"/>
              <w:right w:val="nil"/>
            </w:tcBorders>
            <w:shd w:val="clear" w:color="auto" w:fill="auto"/>
            <w:vAlign w:val="center"/>
            <w:hideMark/>
          </w:tcPr>
          <w:p w14:paraId="100B9CF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0.44</w:t>
            </w:r>
          </w:p>
        </w:tc>
        <w:tc>
          <w:tcPr>
            <w:tcW w:w="1405" w:type="dxa"/>
            <w:tcBorders>
              <w:top w:val="nil"/>
              <w:left w:val="nil"/>
              <w:bottom w:val="nil"/>
              <w:right w:val="nil"/>
            </w:tcBorders>
            <w:shd w:val="clear" w:color="auto" w:fill="auto"/>
            <w:noWrap/>
            <w:vAlign w:val="center"/>
            <w:hideMark/>
          </w:tcPr>
          <w:p w14:paraId="2891258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0.14</w:t>
            </w:r>
          </w:p>
        </w:tc>
        <w:tc>
          <w:tcPr>
            <w:tcW w:w="984" w:type="dxa"/>
            <w:tcBorders>
              <w:top w:val="nil"/>
              <w:left w:val="nil"/>
              <w:bottom w:val="nil"/>
              <w:right w:val="nil"/>
            </w:tcBorders>
            <w:shd w:val="clear" w:color="auto" w:fill="auto"/>
            <w:noWrap/>
            <w:vAlign w:val="center"/>
            <w:hideMark/>
          </w:tcPr>
          <w:p w14:paraId="635A045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0F66267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60170E07" w14:textId="77777777" w:rsidTr="00902C81">
        <w:trPr>
          <w:trHeight w:val="288"/>
          <w:jc w:val="center"/>
        </w:trPr>
        <w:tc>
          <w:tcPr>
            <w:tcW w:w="1753" w:type="dxa"/>
            <w:tcBorders>
              <w:top w:val="nil"/>
              <w:left w:val="nil"/>
              <w:bottom w:val="single" w:sz="4" w:space="0" w:color="auto"/>
              <w:right w:val="nil"/>
            </w:tcBorders>
            <w:shd w:val="clear" w:color="auto" w:fill="auto"/>
            <w:noWrap/>
            <w:vAlign w:val="center"/>
            <w:hideMark/>
          </w:tcPr>
          <w:p w14:paraId="67FC3F48"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SR2</w:t>
            </w:r>
          </w:p>
        </w:tc>
        <w:tc>
          <w:tcPr>
            <w:tcW w:w="1550" w:type="dxa"/>
            <w:tcBorders>
              <w:top w:val="nil"/>
              <w:left w:val="nil"/>
              <w:bottom w:val="single" w:sz="4" w:space="0" w:color="auto"/>
              <w:right w:val="nil"/>
            </w:tcBorders>
            <w:shd w:val="clear" w:color="auto" w:fill="auto"/>
            <w:noWrap/>
            <w:vAlign w:val="center"/>
            <w:hideMark/>
          </w:tcPr>
          <w:p w14:paraId="5314A112"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SR3</w:t>
            </w:r>
          </w:p>
        </w:tc>
        <w:tc>
          <w:tcPr>
            <w:tcW w:w="1336" w:type="dxa"/>
            <w:tcBorders>
              <w:top w:val="nil"/>
              <w:left w:val="nil"/>
              <w:bottom w:val="single" w:sz="4" w:space="0" w:color="auto"/>
              <w:right w:val="nil"/>
            </w:tcBorders>
            <w:shd w:val="clear" w:color="auto" w:fill="auto"/>
            <w:noWrap/>
            <w:vAlign w:val="center"/>
            <w:hideMark/>
          </w:tcPr>
          <w:p w14:paraId="5974094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0.31</w:t>
            </w:r>
          </w:p>
        </w:tc>
        <w:tc>
          <w:tcPr>
            <w:tcW w:w="1095" w:type="dxa"/>
            <w:tcBorders>
              <w:top w:val="nil"/>
              <w:left w:val="nil"/>
              <w:bottom w:val="single" w:sz="4" w:space="0" w:color="auto"/>
              <w:right w:val="nil"/>
            </w:tcBorders>
            <w:shd w:val="clear" w:color="auto" w:fill="auto"/>
            <w:vAlign w:val="center"/>
            <w:hideMark/>
          </w:tcPr>
          <w:p w14:paraId="5395C00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0.09</w:t>
            </w:r>
          </w:p>
        </w:tc>
        <w:tc>
          <w:tcPr>
            <w:tcW w:w="1057" w:type="dxa"/>
            <w:tcBorders>
              <w:top w:val="nil"/>
              <w:left w:val="nil"/>
              <w:bottom w:val="single" w:sz="4" w:space="0" w:color="auto"/>
              <w:right w:val="nil"/>
            </w:tcBorders>
            <w:shd w:val="clear" w:color="auto" w:fill="auto"/>
            <w:vAlign w:val="center"/>
            <w:hideMark/>
          </w:tcPr>
          <w:p w14:paraId="32F51D2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0.55</w:t>
            </w:r>
          </w:p>
        </w:tc>
        <w:tc>
          <w:tcPr>
            <w:tcW w:w="1405" w:type="dxa"/>
            <w:tcBorders>
              <w:top w:val="nil"/>
              <w:left w:val="nil"/>
              <w:bottom w:val="single" w:sz="4" w:space="0" w:color="auto"/>
              <w:right w:val="nil"/>
            </w:tcBorders>
            <w:shd w:val="clear" w:color="auto" w:fill="auto"/>
            <w:noWrap/>
            <w:vAlign w:val="center"/>
            <w:hideMark/>
          </w:tcPr>
          <w:p w14:paraId="006BE24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0.12</w:t>
            </w:r>
          </w:p>
        </w:tc>
        <w:tc>
          <w:tcPr>
            <w:tcW w:w="984" w:type="dxa"/>
            <w:tcBorders>
              <w:top w:val="nil"/>
              <w:left w:val="nil"/>
              <w:bottom w:val="single" w:sz="4" w:space="0" w:color="auto"/>
              <w:right w:val="nil"/>
            </w:tcBorders>
            <w:shd w:val="clear" w:color="auto" w:fill="auto"/>
            <w:noWrap/>
            <w:vAlign w:val="center"/>
            <w:hideMark/>
          </w:tcPr>
          <w:p w14:paraId="45D5268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79" w:type="dxa"/>
            <w:tcBorders>
              <w:top w:val="nil"/>
              <w:left w:val="nil"/>
              <w:bottom w:val="nil"/>
              <w:right w:val="nil"/>
            </w:tcBorders>
            <w:shd w:val="clear" w:color="auto" w:fill="auto"/>
            <w:noWrap/>
            <w:vAlign w:val="center"/>
            <w:hideMark/>
          </w:tcPr>
          <w:p w14:paraId="1D339CE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bl>
    <w:p w14:paraId="0556D72E" w14:textId="77777777" w:rsidR="00902C81" w:rsidRDefault="00902C81" w:rsidP="00B725F4">
      <w:pPr>
        <w:jc w:val="center"/>
        <w:rPr>
          <w:rFonts w:ascii="Times New Roman" w:hAnsi="Times New Roman" w:cs="Times New Roman"/>
          <w:b/>
          <w:lang w:val="en-GB"/>
        </w:rPr>
      </w:pPr>
    </w:p>
    <w:tbl>
      <w:tblPr>
        <w:tblW w:w="9961" w:type="dxa"/>
        <w:jc w:val="center"/>
        <w:tblLook w:val="04A0" w:firstRow="1" w:lastRow="0" w:firstColumn="1" w:lastColumn="0" w:noHBand="0" w:noVBand="1"/>
      </w:tblPr>
      <w:tblGrid>
        <w:gridCol w:w="1836"/>
        <w:gridCol w:w="1572"/>
        <w:gridCol w:w="1220"/>
        <w:gridCol w:w="1180"/>
        <w:gridCol w:w="1104"/>
        <w:gridCol w:w="1280"/>
        <w:gridCol w:w="1020"/>
        <w:gridCol w:w="841"/>
      </w:tblGrid>
      <w:tr w:rsidR="00902C81" w:rsidRPr="006570B0" w14:paraId="161D8B0B" w14:textId="77777777" w:rsidTr="00902C81">
        <w:trPr>
          <w:trHeight w:val="288"/>
          <w:jc w:val="center"/>
        </w:trPr>
        <w:tc>
          <w:tcPr>
            <w:tcW w:w="9961" w:type="dxa"/>
            <w:gridSpan w:val="8"/>
            <w:tcBorders>
              <w:top w:val="single" w:sz="4" w:space="0" w:color="auto"/>
              <w:left w:val="nil"/>
              <w:bottom w:val="single" w:sz="4" w:space="0" w:color="auto"/>
              <w:right w:val="nil"/>
            </w:tcBorders>
            <w:shd w:val="clear" w:color="auto" w:fill="auto"/>
            <w:noWrap/>
            <w:vAlign w:val="center"/>
            <w:hideMark/>
          </w:tcPr>
          <w:p w14:paraId="5907AA4F"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Table B8. Estimates of the SEM model 2 with no outliers.</w:t>
            </w:r>
          </w:p>
        </w:tc>
      </w:tr>
      <w:tr w:rsidR="00902C81" w:rsidRPr="00902C81" w14:paraId="1A17A46D" w14:textId="77777777" w:rsidTr="00902C81">
        <w:trPr>
          <w:trHeight w:val="288"/>
          <w:jc w:val="center"/>
        </w:trPr>
        <w:tc>
          <w:tcPr>
            <w:tcW w:w="1836" w:type="dxa"/>
            <w:tcBorders>
              <w:top w:val="nil"/>
              <w:left w:val="nil"/>
              <w:bottom w:val="nil"/>
              <w:right w:val="nil"/>
            </w:tcBorders>
            <w:shd w:val="clear" w:color="auto" w:fill="auto"/>
            <w:noWrap/>
            <w:vAlign w:val="center"/>
            <w:hideMark/>
          </w:tcPr>
          <w:p w14:paraId="066BDF85"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A. Regression weights</w:t>
            </w:r>
          </w:p>
        </w:tc>
        <w:tc>
          <w:tcPr>
            <w:tcW w:w="1480" w:type="dxa"/>
            <w:tcBorders>
              <w:top w:val="nil"/>
              <w:left w:val="nil"/>
              <w:bottom w:val="nil"/>
              <w:right w:val="nil"/>
            </w:tcBorders>
            <w:shd w:val="clear" w:color="auto" w:fill="auto"/>
            <w:vAlign w:val="center"/>
            <w:hideMark/>
          </w:tcPr>
          <w:p w14:paraId="736A9F78"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220" w:type="dxa"/>
            <w:tcBorders>
              <w:top w:val="nil"/>
              <w:left w:val="nil"/>
              <w:bottom w:val="nil"/>
              <w:right w:val="nil"/>
            </w:tcBorders>
            <w:shd w:val="clear" w:color="auto" w:fill="auto"/>
            <w:vAlign w:val="center"/>
            <w:hideMark/>
          </w:tcPr>
          <w:p w14:paraId="5C74BA99" w14:textId="77777777" w:rsidR="00902C81" w:rsidRPr="00902C81" w:rsidRDefault="00902C81" w:rsidP="00902C81">
            <w:pPr>
              <w:spacing w:after="0" w:line="240" w:lineRule="auto"/>
              <w:rPr>
                <w:rFonts w:ascii="Times New Roman" w:eastAsia="Times New Roman" w:hAnsi="Times New Roman" w:cs="Times New Roman"/>
                <w:sz w:val="20"/>
                <w:szCs w:val="20"/>
                <w:lang w:val="en-GB" w:eastAsia="en-GB"/>
              </w:rPr>
            </w:pPr>
          </w:p>
        </w:tc>
        <w:tc>
          <w:tcPr>
            <w:tcW w:w="1180" w:type="dxa"/>
            <w:tcBorders>
              <w:top w:val="nil"/>
              <w:left w:val="nil"/>
              <w:bottom w:val="nil"/>
              <w:right w:val="nil"/>
            </w:tcBorders>
            <w:shd w:val="clear" w:color="auto" w:fill="auto"/>
            <w:vAlign w:val="center"/>
            <w:hideMark/>
          </w:tcPr>
          <w:p w14:paraId="0527711A" w14:textId="77777777" w:rsidR="00902C81" w:rsidRPr="00902C81" w:rsidRDefault="00902C81" w:rsidP="00902C81">
            <w:pPr>
              <w:spacing w:after="0" w:line="240" w:lineRule="auto"/>
              <w:rPr>
                <w:rFonts w:ascii="Times New Roman" w:eastAsia="Times New Roman" w:hAnsi="Times New Roman" w:cs="Times New Roman"/>
                <w:sz w:val="20"/>
                <w:szCs w:val="20"/>
                <w:lang w:val="en-GB" w:eastAsia="en-GB"/>
              </w:rPr>
            </w:pPr>
          </w:p>
        </w:tc>
        <w:tc>
          <w:tcPr>
            <w:tcW w:w="1104" w:type="dxa"/>
            <w:tcBorders>
              <w:top w:val="nil"/>
              <w:left w:val="nil"/>
              <w:bottom w:val="nil"/>
              <w:right w:val="nil"/>
            </w:tcBorders>
            <w:shd w:val="clear" w:color="auto" w:fill="auto"/>
            <w:vAlign w:val="center"/>
            <w:hideMark/>
          </w:tcPr>
          <w:p w14:paraId="552AAD0A" w14:textId="77777777" w:rsidR="00902C81" w:rsidRPr="00902C81" w:rsidRDefault="00902C81" w:rsidP="00902C81">
            <w:pPr>
              <w:spacing w:after="0" w:line="240" w:lineRule="auto"/>
              <w:rPr>
                <w:rFonts w:ascii="Times New Roman" w:eastAsia="Times New Roman" w:hAnsi="Times New Roman" w:cs="Times New Roman"/>
                <w:sz w:val="20"/>
                <w:szCs w:val="20"/>
                <w:lang w:val="en-GB" w:eastAsia="en-GB"/>
              </w:rPr>
            </w:pPr>
          </w:p>
        </w:tc>
        <w:tc>
          <w:tcPr>
            <w:tcW w:w="1280" w:type="dxa"/>
            <w:tcBorders>
              <w:top w:val="nil"/>
              <w:left w:val="nil"/>
              <w:bottom w:val="nil"/>
              <w:right w:val="nil"/>
            </w:tcBorders>
            <w:shd w:val="clear" w:color="auto" w:fill="auto"/>
            <w:vAlign w:val="center"/>
            <w:hideMark/>
          </w:tcPr>
          <w:p w14:paraId="613D341E" w14:textId="77777777" w:rsidR="00902C81" w:rsidRPr="00902C81" w:rsidRDefault="00902C81" w:rsidP="00902C81">
            <w:pPr>
              <w:spacing w:after="0" w:line="240" w:lineRule="auto"/>
              <w:rPr>
                <w:rFonts w:ascii="Times New Roman" w:eastAsia="Times New Roman" w:hAnsi="Times New Roman" w:cs="Times New Roman"/>
                <w:sz w:val="20"/>
                <w:szCs w:val="20"/>
                <w:lang w:val="en-GB" w:eastAsia="en-GB"/>
              </w:rPr>
            </w:pPr>
          </w:p>
        </w:tc>
        <w:tc>
          <w:tcPr>
            <w:tcW w:w="1020" w:type="dxa"/>
            <w:tcBorders>
              <w:top w:val="nil"/>
              <w:left w:val="nil"/>
              <w:bottom w:val="nil"/>
              <w:right w:val="nil"/>
            </w:tcBorders>
            <w:shd w:val="clear" w:color="auto" w:fill="auto"/>
            <w:noWrap/>
            <w:vAlign w:val="center"/>
            <w:hideMark/>
          </w:tcPr>
          <w:p w14:paraId="04055ACA" w14:textId="77777777" w:rsidR="00902C81" w:rsidRPr="00902C81" w:rsidRDefault="00902C81" w:rsidP="00902C81">
            <w:pPr>
              <w:spacing w:after="0" w:line="240" w:lineRule="auto"/>
              <w:rPr>
                <w:rFonts w:ascii="Times New Roman" w:eastAsia="Times New Roman" w:hAnsi="Times New Roman" w:cs="Times New Roman"/>
                <w:sz w:val="20"/>
                <w:szCs w:val="20"/>
                <w:lang w:val="en-GB" w:eastAsia="en-GB"/>
              </w:rPr>
            </w:pPr>
          </w:p>
        </w:tc>
        <w:tc>
          <w:tcPr>
            <w:tcW w:w="841" w:type="dxa"/>
            <w:tcBorders>
              <w:top w:val="nil"/>
              <w:left w:val="nil"/>
              <w:bottom w:val="nil"/>
              <w:right w:val="nil"/>
            </w:tcBorders>
            <w:shd w:val="clear" w:color="auto" w:fill="auto"/>
            <w:noWrap/>
            <w:vAlign w:val="center"/>
            <w:hideMark/>
          </w:tcPr>
          <w:p w14:paraId="5C789C79" w14:textId="77777777" w:rsidR="00902C81" w:rsidRPr="00902C81" w:rsidRDefault="00902C81" w:rsidP="00902C81">
            <w:pPr>
              <w:spacing w:after="0" w:line="240" w:lineRule="auto"/>
              <w:jc w:val="center"/>
              <w:rPr>
                <w:rFonts w:ascii="Times New Roman" w:eastAsia="Times New Roman" w:hAnsi="Times New Roman" w:cs="Times New Roman"/>
                <w:sz w:val="20"/>
                <w:szCs w:val="20"/>
                <w:lang w:val="en-GB" w:eastAsia="en-GB"/>
              </w:rPr>
            </w:pPr>
          </w:p>
        </w:tc>
      </w:tr>
      <w:tr w:rsidR="00902C81" w:rsidRPr="00902C81" w14:paraId="0E171DD1" w14:textId="77777777" w:rsidTr="00902C81">
        <w:trPr>
          <w:trHeight w:val="288"/>
          <w:jc w:val="center"/>
        </w:trPr>
        <w:tc>
          <w:tcPr>
            <w:tcW w:w="1836" w:type="dxa"/>
            <w:vMerge w:val="restart"/>
            <w:tcBorders>
              <w:top w:val="single" w:sz="4" w:space="0" w:color="auto"/>
              <w:left w:val="nil"/>
              <w:bottom w:val="single" w:sz="4" w:space="0" w:color="000000"/>
              <w:right w:val="nil"/>
            </w:tcBorders>
            <w:shd w:val="clear" w:color="auto" w:fill="auto"/>
            <w:vAlign w:val="center"/>
            <w:hideMark/>
          </w:tcPr>
          <w:p w14:paraId="180BB49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Endogenous variables</w:t>
            </w:r>
          </w:p>
        </w:tc>
        <w:tc>
          <w:tcPr>
            <w:tcW w:w="1480" w:type="dxa"/>
            <w:vMerge w:val="restart"/>
            <w:tcBorders>
              <w:top w:val="single" w:sz="4" w:space="0" w:color="auto"/>
              <w:left w:val="nil"/>
              <w:bottom w:val="single" w:sz="4" w:space="0" w:color="000000"/>
              <w:right w:val="nil"/>
            </w:tcBorders>
            <w:shd w:val="clear" w:color="auto" w:fill="auto"/>
            <w:vAlign w:val="center"/>
            <w:hideMark/>
          </w:tcPr>
          <w:p w14:paraId="141C4AF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Exogenous variables</w:t>
            </w:r>
          </w:p>
        </w:tc>
        <w:tc>
          <w:tcPr>
            <w:tcW w:w="1220" w:type="dxa"/>
            <w:vMerge w:val="restart"/>
            <w:tcBorders>
              <w:top w:val="single" w:sz="4" w:space="0" w:color="auto"/>
              <w:left w:val="nil"/>
              <w:bottom w:val="single" w:sz="4" w:space="0" w:color="000000"/>
              <w:right w:val="nil"/>
            </w:tcBorders>
            <w:shd w:val="clear" w:color="auto" w:fill="auto"/>
            <w:vAlign w:val="center"/>
            <w:hideMark/>
          </w:tcPr>
          <w:p w14:paraId="1C74C97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Estimate</w:t>
            </w:r>
          </w:p>
        </w:tc>
        <w:tc>
          <w:tcPr>
            <w:tcW w:w="2284" w:type="dxa"/>
            <w:gridSpan w:val="2"/>
            <w:tcBorders>
              <w:top w:val="single" w:sz="4" w:space="0" w:color="auto"/>
              <w:left w:val="nil"/>
              <w:bottom w:val="single" w:sz="4" w:space="0" w:color="auto"/>
              <w:right w:val="nil"/>
            </w:tcBorders>
            <w:shd w:val="clear" w:color="auto" w:fill="auto"/>
            <w:noWrap/>
            <w:vAlign w:val="center"/>
            <w:hideMark/>
          </w:tcPr>
          <w:p w14:paraId="476184A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95% CI of the estimates</w:t>
            </w:r>
          </w:p>
        </w:tc>
        <w:tc>
          <w:tcPr>
            <w:tcW w:w="1280" w:type="dxa"/>
            <w:vMerge w:val="restart"/>
            <w:tcBorders>
              <w:top w:val="single" w:sz="4" w:space="0" w:color="auto"/>
              <w:left w:val="nil"/>
              <w:bottom w:val="single" w:sz="4" w:space="0" w:color="000000"/>
              <w:right w:val="nil"/>
            </w:tcBorders>
            <w:shd w:val="clear" w:color="auto" w:fill="auto"/>
            <w:vAlign w:val="center"/>
            <w:hideMark/>
          </w:tcPr>
          <w:p w14:paraId="032A5A1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Standarized estimates</w:t>
            </w:r>
          </w:p>
        </w:tc>
        <w:tc>
          <w:tcPr>
            <w:tcW w:w="1020" w:type="dxa"/>
            <w:vMerge w:val="restart"/>
            <w:tcBorders>
              <w:top w:val="single" w:sz="4" w:space="0" w:color="auto"/>
              <w:left w:val="nil"/>
              <w:bottom w:val="single" w:sz="4" w:space="0" w:color="000000"/>
              <w:right w:val="nil"/>
            </w:tcBorders>
            <w:shd w:val="clear" w:color="auto" w:fill="auto"/>
            <w:noWrap/>
            <w:vAlign w:val="center"/>
            <w:hideMark/>
          </w:tcPr>
          <w:p w14:paraId="0ACE643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p-value</w:t>
            </w:r>
          </w:p>
        </w:tc>
        <w:tc>
          <w:tcPr>
            <w:tcW w:w="841" w:type="dxa"/>
            <w:vMerge w:val="restart"/>
            <w:tcBorders>
              <w:top w:val="single" w:sz="4" w:space="0" w:color="auto"/>
              <w:left w:val="nil"/>
              <w:bottom w:val="single" w:sz="4" w:space="0" w:color="000000"/>
              <w:right w:val="nil"/>
            </w:tcBorders>
            <w:shd w:val="clear" w:color="auto" w:fill="auto"/>
            <w:noWrap/>
            <w:vAlign w:val="center"/>
            <w:hideMark/>
          </w:tcPr>
          <w:p w14:paraId="2AE77F9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SMC</w:t>
            </w:r>
          </w:p>
        </w:tc>
      </w:tr>
      <w:tr w:rsidR="00902C81" w:rsidRPr="00902C81" w14:paraId="03E41E2A" w14:textId="77777777" w:rsidTr="00902C81">
        <w:trPr>
          <w:trHeight w:val="288"/>
          <w:jc w:val="center"/>
        </w:trPr>
        <w:tc>
          <w:tcPr>
            <w:tcW w:w="1836" w:type="dxa"/>
            <w:vMerge/>
            <w:tcBorders>
              <w:top w:val="single" w:sz="4" w:space="0" w:color="auto"/>
              <w:left w:val="nil"/>
              <w:bottom w:val="single" w:sz="4" w:space="0" w:color="000000"/>
              <w:right w:val="nil"/>
            </w:tcBorders>
            <w:vAlign w:val="center"/>
            <w:hideMark/>
          </w:tcPr>
          <w:p w14:paraId="27DF8E37"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480" w:type="dxa"/>
            <w:vMerge/>
            <w:tcBorders>
              <w:top w:val="single" w:sz="4" w:space="0" w:color="auto"/>
              <w:left w:val="nil"/>
              <w:bottom w:val="single" w:sz="4" w:space="0" w:color="000000"/>
              <w:right w:val="nil"/>
            </w:tcBorders>
            <w:vAlign w:val="center"/>
            <w:hideMark/>
          </w:tcPr>
          <w:p w14:paraId="465FA76A"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220" w:type="dxa"/>
            <w:vMerge/>
            <w:tcBorders>
              <w:top w:val="single" w:sz="4" w:space="0" w:color="auto"/>
              <w:left w:val="nil"/>
              <w:bottom w:val="single" w:sz="4" w:space="0" w:color="000000"/>
              <w:right w:val="nil"/>
            </w:tcBorders>
            <w:vAlign w:val="center"/>
            <w:hideMark/>
          </w:tcPr>
          <w:p w14:paraId="5EA65E04"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180" w:type="dxa"/>
            <w:tcBorders>
              <w:top w:val="nil"/>
              <w:left w:val="nil"/>
              <w:bottom w:val="single" w:sz="4" w:space="0" w:color="auto"/>
              <w:right w:val="nil"/>
            </w:tcBorders>
            <w:shd w:val="clear" w:color="auto" w:fill="auto"/>
            <w:vAlign w:val="center"/>
            <w:hideMark/>
          </w:tcPr>
          <w:p w14:paraId="2F71B32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Lower</w:t>
            </w:r>
          </w:p>
        </w:tc>
        <w:tc>
          <w:tcPr>
            <w:tcW w:w="1104" w:type="dxa"/>
            <w:tcBorders>
              <w:top w:val="nil"/>
              <w:left w:val="nil"/>
              <w:bottom w:val="single" w:sz="4" w:space="0" w:color="auto"/>
              <w:right w:val="nil"/>
            </w:tcBorders>
            <w:shd w:val="clear" w:color="auto" w:fill="auto"/>
            <w:vAlign w:val="center"/>
            <w:hideMark/>
          </w:tcPr>
          <w:p w14:paraId="37F2574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Upper</w:t>
            </w:r>
          </w:p>
        </w:tc>
        <w:tc>
          <w:tcPr>
            <w:tcW w:w="1280" w:type="dxa"/>
            <w:vMerge/>
            <w:tcBorders>
              <w:top w:val="single" w:sz="4" w:space="0" w:color="auto"/>
              <w:left w:val="nil"/>
              <w:bottom w:val="single" w:sz="4" w:space="0" w:color="000000"/>
              <w:right w:val="nil"/>
            </w:tcBorders>
            <w:vAlign w:val="center"/>
            <w:hideMark/>
          </w:tcPr>
          <w:p w14:paraId="670BFC0A"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020" w:type="dxa"/>
            <w:vMerge/>
            <w:tcBorders>
              <w:top w:val="single" w:sz="4" w:space="0" w:color="auto"/>
              <w:left w:val="nil"/>
              <w:bottom w:val="single" w:sz="4" w:space="0" w:color="000000"/>
              <w:right w:val="nil"/>
            </w:tcBorders>
            <w:vAlign w:val="center"/>
            <w:hideMark/>
          </w:tcPr>
          <w:p w14:paraId="51D0E805"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841" w:type="dxa"/>
            <w:vMerge/>
            <w:tcBorders>
              <w:top w:val="single" w:sz="4" w:space="0" w:color="auto"/>
              <w:left w:val="nil"/>
              <w:bottom w:val="single" w:sz="4" w:space="0" w:color="000000"/>
              <w:right w:val="nil"/>
            </w:tcBorders>
            <w:vAlign w:val="center"/>
            <w:hideMark/>
          </w:tcPr>
          <w:p w14:paraId="5661E03B"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r>
      <w:tr w:rsidR="00902C81" w:rsidRPr="00902C81" w14:paraId="5EEBB5A0" w14:textId="77777777" w:rsidTr="00902C81">
        <w:trPr>
          <w:trHeight w:val="288"/>
          <w:jc w:val="center"/>
        </w:trPr>
        <w:tc>
          <w:tcPr>
            <w:tcW w:w="1836" w:type="dxa"/>
            <w:tcBorders>
              <w:top w:val="nil"/>
              <w:left w:val="nil"/>
              <w:bottom w:val="nil"/>
              <w:right w:val="nil"/>
            </w:tcBorders>
            <w:shd w:val="clear" w:color="auto" w:fill="auto"/>
            <w:noWrap/>
            <w:vAlign w:val="center"/>
            <w:hideMark/>
          </w:tcPr>
          <w:p w14:paraId="6165E5DB"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Science Rejection</w:t>
            </w:r>
          </w:p>
        </w:tc>
        <w:tc>
          <w:tcPr>
            <w:tcW w:w="1480" w:type="dxa"/>
            <w:tcBorders>
              <w:top w:val="nil"/>
              <w:left w:val="nil"/>
              <w:bottom w:val="nil"/>
              <w:right w:val="nil"/>
            </w:tcBorders>
            <w:shd w:val="clear" w:color="auto" w:fill="auto"/>
            <w:noWrap/>
            <w:vAlign w:val="center"/>
            <w:hideMark/>
          </w:tcPr>
          <w:p w14:paraId="1D2FF008"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Progressive</w:t>
            </w:r>
          </w:p>
        </w:tc>
        <w:tc>
          <w:tcPr>
            <w:tcW w:w="1220" w:type="dxa"/>
            <w:tcBorders>
              <w:top w:val="nil"/>
              <w:left w:val="nil"/>
              <w:bottom w:val="nil"/>
              <w:right w:val="nil"/>
            </w:tcBorders>
            <w:shd w:val="clear" w:color="auto" w:fill="auto"/>
            <w:noWrap/>
            <w:vAlign w:val="center"/>
            <w:hideMark/>
          </w:tcPr>
          <w:p w14:paraId="531824D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-0.35</w:t>
            </w:r>
          </w:p>
        </w:tc>
        <w:tc>
          <w:tcPr>
            <w:tcW w:w="1180" w:type="dxa"/>
            <w:tcBorders>
              <w:top w:val="nil"/>
              <w:left w:val="nil"/>
              <w:bottom w:val="nil"/>
              <w:right w:val="nil"/>
            </w:tcBorders>
            <w:shd w:val="clear" w:color="auto" w:fill="auto"/>
            <w:noWrap/>
            <w:vAlign w:val="center"/>
            <w:hideMark/>
          </w:tcPr>
          <w:p w14:paraId="604A465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-0.53</w:t>
            </w:r>
          </w:p>
        </w:tc>
        <w:tc>
          <w:tcPr>
            <w:tcW w:w="1104" w:type="dxa"/>
            <w:tcBorders>
              <w:top w:val="nil"/>
              <w:left w:val="nil"/>
              <w:bottom w:val="nil"/>
              <w:right w:val="nil"/>
            </w:tcBorders>
            <w:shd w:val="clear" w:color="auto" w:fill="auto"/>
            <w:noWrap/>
            <w:vAlign w:val="center"/>
            <w:hideMark/>
          </w:tcPr>
          <w:p w14:paraId="1C784EB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-0.17</w:t>
            </w:r>
          </w:p>
        </w:tc>
        <w:tc>
          <w:tcPr>
            <w:tcW w:w="1280" w:type="dxa"/>
            <w:tcBorders>
              <w:top w:val="nil"/>
              <w:left w:val="nil"/>
              <w:bottom w:val="nil"/>
              <w:right w:val="nil"/>
            </w:tcBorders>
            <w:shd w:val="clear" w:color="auto" w:fill="auto"/>
            <w:noWrap/>
            <w:vAlign w:val="center"/>
            <w:hideMark/>
          </w:tcPr>
          <w:p w14:paraId="4E70B2A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-0.27</w:t>
            </w:r>
          </w:p>
        </w:tc>
        <w:tc>
          <w:tcPr>
            <w:tcW w:w="1020" w:type="dxa"/>
            <w:tcBorders>
              <w:top w:val="nil"/>
              <w:left w:val="nil"/>
              <w:bottom w:val="nil"/>
              <w:right w:val="nil"/>
            </w:tcBorders>
            <w:shd w:val="clear" w:color="auto" w:fill="auto"/>
            <w:noWrap/>
            <w:vAlign w:val="center"/>
            <w:hideMark/>
          </w:tcPr>
          <w:p w14:paraId="548260E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41" w:type="dxa"/>
            <w:tcBorders>
              <w:top w:val="nil"/>
              <w:left w:val="nil"/>
              <w:bottom w:val="nil"/>
              <w:right w:val="nil"/>
            </w:tcBorders>
            <w:shd w:val="clear" w:color="auto" w:fill="auto"/>
            <w:vAlign w:val="center"/>
            <w:hideMark/>
          </w:tcPr>
          <w:p w14:paraId="28CD16A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0.52</w:t>
            </w:r>
          </w:p>
        </w:tc>
      </w:tr>
      <w:tr w:rsidR="00902C81" w:rsidRPr="00902C81" w14:paraId="04025336" w14:textId="77777777" w:rsidTr="00902C81">
        <w:trPr>
          <w:trHeight w:val="288"/>
          <w:jc w:val="center"/>
        </w:trPr>
        <w:tc>
          <w:tcPr>
            <w:tcW w:w="1836" w:type="dxa"/>
            <w:tcBorders>
              <w:top w:val="nil"/>
              <w:left w:val="nil"/>
              <w:bottom w:val="nil"/>
              <w:right w:val="nil"/>
            </w:tcBorders>
            <w:shd w:val="clear" w:color="auto" w:fill="auto"/>
            <w:noWrap/>
            <w:vAlign w:val="center"/>
            <w:hideMark/>
          </w:tcPr>
          <w:p w14:paraId="13A39F9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c>
          <w:tcPr>
            <w:tcW w:w="1480" w:type="dxa"/>
            <w:tcBorders>
              <w:top w:val="nil"/>
              <w:left w:val="nil"/>
              <w:bottom w:val="nil"/>
              <w:right w:val="nil"/>
            </w:tcBorders>
            <w:shd w:val="clear" w:color="auto" w:fill="auto"/>
            <w:noWrap/>
            <w:vAlign w:val="center"/>
            <w:hideMark/>
          </w:tcPr>
          <w:p w14:paraId="072EC70B"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Conspiracionism</w:t>
            </w:r>
          </w:p>
        </w:tc>
        <w:tc>
          <w:tcPr>
            <w:tcW w:w="1220" w:type="dxa"/>
            <w:tcBorders>
              <w:top w:val="nil"/>
              <w:left w:val="nil"/>
              <w:bottom w:val="nil"/>
              <w:right w:val="nil"/>
            </w:tcBorders>
            <w:shd w:val="clear" w:color="auto" w:fill="auto"/>
            <w:noWrap/>
            <w:vAlign w:val="center"/>
            <w:hideMark/>
          </w:tcPr>
          <w:p w14:paraId="28969A4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0.35</w:t>
            </w:r>
          </w:p>
        </w:tc>
        <w:tc>
          <w:tcPr>
            <w:tcW w:w="1180" w:type="dxa"/>
            <w:tcBorders>
              <w:top w:val="nil"/>
              <w:left w:val="nil"/>
              <w:bottom w:val="nil"/>
              <w:right w:val="nil"/>
            </w:tcBorders>
            <w:shd w:val="clear" w:color="auto" w:fill="auto"/>
            <w:noWrap/>
            <w:vAlign w:val="center"/>
            <w:hideMark/>
          </w:tcPr>
          <w:p w14:paraId="34A9993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0.28</w:t>
            </w:r>
          </w:p>
        </w:tc>
        <w:tc>
          <w:tcPr>
            <w:tcW w:w="1104" w:type="dxa"/>
            <w:tcBorders>
              <w:top w:val="nil"/>
              <w:left w:val="nil"/>
              <w:bottom w:val="nil"/>
              <w:right w:val="nil"/>
            </w:tcBorders>
            <w:shd w:val="clear" w:color="auto" w:fill="auto"/>
            <w:noWrap/>
            <w:vAlign w:val="center"/>
            <w:hideMark/>
          </w:tcPr>
          <w:p w14:paraId="6967C3BF"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0.44</w:t>
            </w:r>
          </w:p>
        </w:tc>
        <w:tc>
          <w:tcPr>
            <w:tcW w:w="1280" w:type="dxa"/>
            <w:tcBorders>
              <w:top w:val="nil"/>
              <w:left w:val="nil"/>
              <w:bottom w:val="nil"/>
              <w:right w:val="nil"/>
            </w:tcBorders>
            <w:shd w:val="clear" w:color="auto" w:fill="auto"/>
            <w:noWrap/>
            <w:vAlign w:val="center"/>
            <w:hideMark/>
          </w:tcPr>
          <w:p w14:paraId="4CCD5E6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0.35</w:t>
            </w:r>
          </w:p>
        </w:tc>
        <w:tc>
          <w:tcPr>
            <w:tcW w:w="1020" w:type="dxa"/>
            <w:tcBorders>
              <w:top w:val="nil"/>
              <w:left w:val="nil"/>
              <w:bottom w:val="nil"/>
              <w:right w:val="nil"/>
            </w:tcBorders>
            <w:shd w:val="clear" w:color="auto" w:fill="auto"/>
            <w:noWrap/>
            <w:vAlign w:val="center"/>
            <w:hideMark/>
          </w:tcPr>
          <w:p w14:paraId="7DAADA4C"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41" w:type="dxa"/>
            <w:tcBorders>
              <w:top w:val="nil"/>
              <w:left w:val="nil"/>
              <w:bottom w:val="nil"/>
              <w:right w:val="nil"/>
            </w:tcBorders>
            <w:shd w:val="clear" w:color="auto" w:fill="auto"/>
            <w:vAlign w:val="center"/>
            <w:hideMark/>
          </w:tcPr>
          <w:p w14:paraId="1E8589C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60D53600" w14:textId="77777777" w:rsidTr="00902C81">
        <w:trPr>
          <w:trHeight w:val="288"/>
          <w:jc w:val="center"/>
        </w:trPr>
        <w:tc>
          <w:tcPr>
            <w:tcW w:w="1836" w:type="dxa"/>
            <w:tcBorders>
              <w:top w:val="nil"/>
              <w:left w:val="nil"/>
              <w:bottom w:val="single" w:sz="4" w:space="0" w:color="auto"/>
              <w:right w:val="nil"/>
            </w:tcBorders>
            <w:shd w:val="clear" w:color="auto" w:fill="auto"/>
            <w:noWrap/>
            <w:vAlign w:val="center"/>
            <w:hideMark/>
          </w:tcPr>
          <w:p w14:paraId="683EE487"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 </w:t>
            </w:r>
          </w:p>
        </w:tc>
        <w:tc>
          <w:tcPr>
            <w:tcW w:w="1480" w:type="dxa"/>
            <w:tcBorders>
              <w:top w:val="nil"/>
              <w:left w:val="nil"/>
              <w:bottom w:val="single" w:sz="4" w:space="0" w:color="auto"/>
              <w:right w:val="nil"/>
            </w:tcBorders>
            <w:shd w:val="clear" w:color="auto" w:fill="auto"/>
            <w:noWrap/>
            <w:vAlign w:val="center"/>
            <w:hideMark/>
          </w:tcPr>
          <w:p w14:paraId="4FD20BCC"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Critical Thinking</w:t>
            </w:r>
          </w:p>
        </w:tc>
        <w:tc>
          <w:tcPr>
            <w:tcW w:w="1220" w:type="dxa"/>
            <w:tcBorders>
              <w:top w:val="nil"/>
              <w:left w:val="nil"/>
              <w:bottom w:val="single" w:sz="4" w:space="0" w:color="auto"/>
              <w:right w:val="nil"/>
            </w:tcBorders>
            <w:shd w:val="clear" w:color="auto" w:fill="auto"/>
            <w:noWrap/>
            <w:vAlign w:val="center"/>
            <w:hideMark/>
          </w:tcPr>
          <w:p w14:paraId="481B7B8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-0.52</w:t>
            </w:r>
          </w:p>
        </w:tc>
        <w:tc>
          <w:tcPr>
            <w:tcW w:w="1180" w:type="dxa"/>
            <w:tcBorders>
              <w:top w:val="nil"/>
              <w:left w:val="nil"/>
              <w:bottom w:val="single" w:sz="4" w:space="0" w:color="auto"/>
              <w:right w:val="nil"/>
            </w:tcBorders>
            <w:shd w:val="clear" w:color="auto" w:fill="auto"/>
            <w:noWrap/>
            <w:vAlign w:val="center"/>
            <w:hideMark/>
          </w:tcPr>
          <w:p w14:paraId="615E015E"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-0.70</w:t>
            </w:r>
          </w:p>
        </w:tc>
        <w:tc>
          <w:tcPr>
            <w:tcW w:w="1104" w:type="dxa"/>
            <w:tcBorders>
              <w:top w:val="nil"/>
              <w:left w:val="nil"/>
              <w:bottom w:val="single" w:sz="4" w:space="0" w:color="auto"/>
              <w:right w:val="nil"/>
            </w:tcBorders>
            <w:shd w:val="clear" w:color="auto" w:fill="auto"/>
            <w:noWrap/>
            <w:vAlign w:val="center"/>
            <w:hideMark/>
          </w:tcPr>
          <w:p w14:paraId="6E67568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-0.38</w:t>
            </w:r>
          </w:p>
        </w:tc>
        <w:tc>
          <w:tcPr>
            <w:tcW w:w="1280" w:type="dxa"/>
            <w:tcBorders>
              <w:top w:val="nil"/>
              <w:left w:val="nil"/>
              <w:bottom w:val="single" w:sz="4" w:space="0" w:color="auto"/>
              <w:right w:val="nil"/>
            </w:tcBorders>
            <w:shd w:val="clear" w:color="auto" w:fill="auto"/>
            <w:noWrap/>
            <w:vAlign w:val="center"/>
            <w:hideMark/>
          </w:tcPr>
          <w:p w14:paraId="0D6E672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-0.46</w:t>
            </w:r>
          </w:p>
        </w:tc>
        <w:tc>
          <w:tcPr>
            <w:tcW w:w="1020" w:type="dxa"/>
            <w:tcBorders>
              <w:top w:val="nil"/>
              <w:left w:val="nil"/>
              <w:bottom w:val="single" w:sz="4" w:space="0" w:color="auto"/>
              <w:right w:val="nil"/>
            </w:tcBorders>
            <w:shd w:val="clear" w:color="auto" w:fill="auto"/>
            <w:noWrap/>
            <w:vAlign w:val="center"/>
            <w:hideMark/>
          </w:tcPr>
          <w:p w14:paraId="5F7850B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41" w:type="dxa"/>
            <w:tcBorders>
              <w:top w:val="nil"/>
              <w:left w:val="nil"/>
              <w:bottom w:val="single" w:sz="4" w:space="0" w:color="auto"/>
              <w:right w:val="nil"/>
            </w:tcBorders>
            <w:shd w:val="clear" w:color="auto" w:fill="auto"/>
            <w:vAlign w:val="center"/>
            <w:hideMark/>
          </w:tcPr>
          <w:p w14:paraId="25BD0E2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 </w:t>
            </w:r>
          </w:p>
        </w:tc>
      </w:tr>
      <w:tr w:rsidR="00902C81" w:rsidRPr="006570B0" w14:paraId="51D89D60" w14:textId="77777777" w:rsidTr="00902C81">
        <w:trPr>
          <w:trHeight w:val="288"/>
          <w:jc w:val="center"/>
        </w:trPr>
        <w:tc>
          <w:tcPr>
            <w:tcW w:w="9120" w:type="dxa"/>
            <w:gridSpan w:val="7"/>
            <w:tcBorders>
              <w:top w:val="single" w:sz="4" w:space="0" w:color="auto"/>
              <w:left w:val="nil"/>
              <w:bottom w:val="single" w:sz="4" w:space="0" w:color="auto"/>
              <w:right w:val="nil"/>
            </w:tcBorders>
            <w:shd w:val="clear" w:color="auto" w:fill="auto"/>
            <w:noWrap/>
            <w:vAlign w:val="center"/>
            <w:hideMark/>
          </w:tcPr>
          <w:p w14:paraId="6E85888C"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B. Covariances of exogenous variables</w:t>
            </w:r>
          </w:p>
        </w:tc>
        <w:tc>
          <w:tcPr>
            <w:tcW w:w="841" w:type="dxa"/>
            <w:tcBorders>
              <w:top w:val="nil"/>
              <w:left w:val="nil"/>
              <w:bottom w:val="nil"/>
              <w:right w:val="nil"/>
            </w:tcBorders>
            <w:shd w:val="clear" w:color="auto" w:fill="auto"/>
            <w:noWrap/>
            <w:vAlign w:val="center"/>
            <w:hideMark/>
          </w:tcPr>
          <w:p w14:paraId="13D447F1"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r>
      <w:tr w:rsidR="00902C81" w:rsidRPr="00902C81" w14:paraId="591622F7" w14:textId="77777777" w:rsidTr="00902C81">
        <w:trPr>
          <w:trHeight w:val="288"/>
          <w:jc w:val="center"/>
        </w:trPr>
        <w:tc>
          <w:tcPr>
            <w:tcW w:w="3316" w:type="dxa"/>
            <w:gridSpan w:val="2"/>
            <w:vMerge w:val="restart"/>
            <w:tcBorders>
              <w:top w:val="single" w:sz="4" w:space="0" w:color="auto"/>
              <w:left w:val="nil"/>
              <w:bottom w:val="single" w:sz="4" w:space="0" w:color="000000"/>
              <w:right w:val="nil"/>
            </w:tcBorders>
            <w:shd w:val="clear" w:color="auto" w:fill="auto"/>
            <w:vAlign w:val="center"/>
            <w:hideMark/>
          </w:tcPr>
          <w:p w14:paraId="7E1A47E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Exogenous variables</w:t>
            </w:r>
          </w:p>
        </w:tc>
        <w:tc>
          <w:tcPr>
            <w:tcW w:w="1220" w:type="dxa"/>
            <w:vMerge w:val="restart"/>
            <w:tcBorders>
              <w:top w:val="nil"/>
              <w:left w:val="nil"/>
              <w:bottom w:val="single" w:sz="4" w:space="0" w:color="000000"/>
              <w:right w:val="nil"/>
            </w:tcBorders>
            <w:shd w:val="clear" w:color="auto" w:fill="auto"/>
            <w:vAlign w:val="center"/>
            <w:hideMark/>
          </w:tcPr>
          <w:p w14:paraId="5144AB67"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Covariances</w:t>
            </w:r>
          </w:p>
        </w:tc>
        <w:tc>
          <w:tcPr>
            <w:tcW w:w="2284" w:type="dxa"/>
            <w:gridSpan w:val="2"/>
            <w:tcBorders>
              <w:top w:val="single" w:sz="4" w:space="0" w:color="auto"/>
              <w:left w:val="nil"/>
              <w:bottom w:val="single" w:sz="4" w:space="0" w:color="auto"/>
              <w:right w:val="nil"/>
            </w:tcBorders>
            <w:shd w:val="clear" w:color="auto" w:fill="auto"/>
            <w:noWrap/>
            <w:vAlign w:val="center"/>
            <w:hideMark/>
          </w:tcPr>
          <w:p w14:paraId="5270637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95% CI of the covariances</w:t>
            </w:r>
          </w:p>
        </w:tc>
        <w:tc>
          <w:tcPr>
            <w:tcW w:w="1280" w:type="dxa"/>
            <w:vMerge w:val="restart"/>
            <w:tcBorders>
              <w:top w:val="nil"/>
              <w:left w:val="nil"/>
              <w:bottom w:val="single" w:sz="4" w:space="0" w:color="000000"/>
              <w:right w:val="nil"/>
            </w:tcBorders>
            <w:shd w:val="clear" w:color="auto" w:fill="auto"/>
            <w:vAlign w:val="center"/>
            <w:hideMark/>
          </w:tcPr>
          <w:p w14:paraId="3CA485E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Correlations</w:t>
            </w:r>
          </w:p>
        </w:tc>
        <w:tc>
          <w:tcPr>
            <w:tcW w:w="1020" w:type="dxa"/>
            <w:vMerge w:val="restart"/>
            <w:tcBorders>
              <w:top w:val="nil"/>
              <w:left w:val="nil"/>
              <w:bottom w:val="single" w:sz="4" w:space="0" w:color="000000"/>
              <w:right w:val="nil"/>
            </w:tcBorders>
            <w:shd w:val="clear" w:color="auto" w:fill="auto"/>
            <w:vAlign w:val="center"/>
            <w:hideMark/>
          </w:tcPr>
          <w:p w14:paraId="0EB2A9B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p-value</w:t>
            </w:r>
          </w:p>
        </w:tc>
        <w:tc>
          <w:tcPr>
            <w:tcW w:w="841" w:type="dxa"/>
            <w:tcBorders>
              <w:top w:val="nil"/>
              <w:left w:val="nil"/>
              <w:bottom w:val="nil"/>
              <w:right w:val="nil"/>
            </w:tcBorders>
            <w:shd w:val="clear" w:color="auto" w:fill="auto"/>
            <w:noWrap/>
            <w:vAlign w:val="center"/>
            <w:hideMark/>
          </w:tcPr>
          <w:p w14:paraId="7724C7E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018031D9" w14:textId="77777777" w:rsidTr="00902C81">
        <w:trPr>
          <w:trHeight w:val="288"/>
          <w:jc w:val="center"/>
        </w:trPr>
        <w:tc>
          <w:tcPr>
            <w:tcW w:w="3316" w:type="dxa"/>
            <w:gridSpan w:val="2"/>
            <w:vMerge/>
            <w:tcBorders>
              <w:top w:val="single" w:sz="4" w:space="0" w:color="auto"/>
              <w:left w:val="nil"/>
              <w:bottom w:val="single" w:sz="4" w:space="0" w:color="000000"/>
              <w:right w:val="nil"/>
            </w:tcBorders>
            <w:vAlign w:val="center"/>
            <w:hideMark/>
          </w:tcPr>
          <w:p w14:paraId="4148382B"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220" w:type="dxa"/>
            <w:vMerge/>
            <w:tcBorders>
              <w:top w:val="nil"/>
              <w:left w:val="nil"/>
              <w:bottom w:val="single" w:sz="4" w:space="0" w:color="000000"/>
              <w:right w:val="nil"/>
            </w:tcBorders>
            <w:vAlign w:val="center"/>
            <w:hideMark/>
          </w:tcPr>
          <w:p w14:paraId="0A9FACAE"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180" w:type="dxa"/>
            <w:tcBorders>
              <w:top w:val="nil"/>
              <w:left w:val="nil"/>
              <w:bottom w:val="single" w:sz="4" w:space="0" w:color="auto"/>
              <w:right w:val="nil"/>
            </w:tcBorders>
            <w:shd w:val="clear" w:color="auto" w:fill="auto"/>
            <w:vAlign w:val="center"/>
            <w:hideMark/>
          </w:tcPr>
          <w:p w14:paraId="2AB047A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Lower</w:t>
            </w:r>
          </w:p>
        </w:tc>
        <w:tc>
          <w:tcPr>
            <w:tcW w:w="1104" w:type="dxa"/>
            <w:tcBorders>
              <w:top w:val="nil"/>
              <w:left w:val="nil"/>
              <w:bottom w:val="single" w:sz="4" w:space="0" w:color="auto"/>
              <w:right w:val="nil"/>
            </w:tcBorders>
            <w:shd w:val="clear" w:color="auto" w:fill="auto"/>
            <w:vAlign w:val="center"/>
            <w:hideMark/>
          </w:tcPr>
          <w:p w14:paraId="47B8E31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Upper</w:t>
            </w:r>
          </w:p>
        </w:tc>
        <w:tc>
          <w:tcPr>
            <w:tcW w:w="1280" w:type="dxa"/>
            <w:vMerge/>
            <w:tcBorders>
              <w:top w:val="nil"/>
              <w:left w:val="nil"/>
              <w:bottom w:val="single" w:sz="4" w:space="0" w:color="000000"/>
              <w:right w:val="nil"/>
            </w:tcBorders>
            <w:vAlign w:val="center"/>
            <w:hideMark/>
          </w:tcPr>
          <w:p w14:paraId="1AEC25D9"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1020" w:type="dxa"/>
            <w:vMerge/>
            <w:tcBorders>
              <w:top w:val="nil"/>
              <w:left w:val="nil"/>
              <w:bottom w:val="single" w:sz="4" w:space="0" w:color="000000"/>
              <w:right w:val="nil"/>
            </w:tcBorders>
            <w:vAlign w:val="center"/>
            <w:hideMark/>
          </w:tcPr>
          <w:p w14:paraId="7074B66B"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p>
        </w:tc>
        <w:tc>
          <w:tcPr>
            <w:tcW w:w="841" w:type="dxa"/>
            <w:tcBorders>
              <w:top w:val="nil"/>
              <w:left w:val="nil"/>
              <w:bottom w:val="nil"/>
              <w:right w:val="nil"/>
            </w:tcBorders>
            <w:shd w:val="clear" w:color="auto" w:fill="auto"/>
            <w:noWrap/>
            <w:vAlign w:val="center"/>
            <w:hideMark/>
          </w:tcPr>
          <w:p w14:paraId="488716B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40D4FF29" w14:textId="77777777" w:rsidTr="00902C81">
        <w:trPr>
          <w:trHeight w:val="288"/>
          <w:jc w:val="center"/>
        </w:trPr>
        <w:tc>
          <w:tcPr>
            <w:tcW w:w="1836" w:type="dxa"/>
            <w:tcBorders>
              <w:top w:val="nil"/>
              <w:left w:val="nil"/>
              <w:bottom w:val="nil"/>
              <w:right w:val="nil"/>
            </w:tcBorders>
            <w:shd w:val="clear" w:color="auto" w:fill="auto"/>
            <w:noWrap/>
            <w:vAlign w:val="center"/>
            <w:hideMark/>
          </w:tcPr>
          <w:p w14:paraId="2E04F580"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Critical Thinking</w:t>
            </w:r>
          </w:p>
        </w:tc>
        <w:tc>
          <w:tcPr>
            <w:tcW w:w="1480" w:type="dxa"/>
            <w:tcBorders>
              <w:top w:val="nil"/>
              <w:left w:val="nil"/>
              <w:bottom w:val="nil"/>
              <w:right w:val="nil"/>
            </w:tcBorders>
            <w:shd w:val="clear" w:color="auto" w:fill="auto"/>
            <w:noWrap/>
            <w:vAlign w:val="center"/>
            <w:hideMark/>
          </w:tcPr>
          <w:p w14:paraId="0F4AF4AA"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Conspiracionsm</w:t>
            </w:r>
          </w:p>
        </w:tc>
        <w:tc>
          <w:tcPr>
            <w:tcW w:w="1220" w:type="dxa"/>
            <w:tcBorders>
              <w:top w:val="nil"/>
              <w:left w:val="nil"/>
              <w:bottom w:val="nil"/>
              <w:right w:val="nil"/>
            </w:tcBorders>
            <w:shd w:val="clear" w:color="auto" w:fill="auto"/>
            <w:noWrap/>
            <w:vAlign w:val="center"/>
            <w:hideMark/>
          </w:tcPr>
          <w:p w14:paraId="4998CF7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0.20</w:t>
            </w:r>
          </w:p>
        </w:tc>
        <w:tc>
          <w:tcPr>
            <w:tcW w:w="1180" w:type="dxa"/>
            <w:tcBorders>
              <w:top w:val="nil"/>
              <w:left w:val="nil"/>
              <w:bottom w:val="nil"/>
              <w:right w:val="nil"/>
            </w:tcBorders>
            <w:shd w:val="clear" w:color="auto" w:fill="auto"/>
            <w:vAlign w:val="center"/>
            <w:hideMark/>
          </w:tcPr>
          <w:p w14:paraId="065C2F8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0.09</w:t>
            </w:r>
          </w:p>
        </w:tc>
        <w:tc>
          <w:tcPr>
            <w:tcW w:w="1104" w:type="dxa"/>
            <w:tcBorders>
              <w:top w:val="nil"/>
              <w:left w:val="nil"/>
              <w:bottom w:val="nil"/>
              <w:right w:val="nil"/>
            </w:tcBorders>
            <w:shd w:val="clear" w:color="auto" w:fill="auto"/>
            <w:vAlign w:val="center"/>
            <w:hideMark/>
          </w:tcPr>
          <w:p w14:paraId="1997689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0.32</w:t>
            </w:r>
          </w:p>
        </w:tc>
        <w:tc>
          <w:tcPr>
            <w:tcW w:w="1280" w:type="dxa"/>
            <w:tcBorders>
              <w:top w:val="nil"/>
              <w:left w:val="nil"/>
              <w:bottom w:val="nil"/>
              <w:right w:val="nil"/>
            </w:tcBorders>
            <w:shd w:val="clear" w:color="auto" w:fill="auto"/>
            <w:noWrap/>
            <w:vAlign w:val="center"/>
            <w:hideMark/>
          </w:tcPr>
          <w:p w14:paraId="609444F1"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0.14</w:t>
            </w:r>
          </w:p>
        </w:tc>
        <w:tc>
          <w:tcPr>
            <w:tcW w:w="1020" w:type="dxa"/>
            <w:tcBorders>
              <w:top w:val="nil"/>
              <w:left w:val="nil"/>
              <w:bottom w:val="nil"/>
              <w:right w:val="nil"/>
            </w:tcBorders>
            <w:shd w:val="clear" w:color="auto" w:fill="auto"/>
            <w:noWrap/>
            <w:vAlign w:val="center"/>
            <w:hideMark/>
          </w:tcPr>
          <w:p w14:paraId="3325B475"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41" w:type="dxa"/>
            <w:tcBorders>
              <w:top w:val="nil"/>
              <w:left w:val="nil"/>
              <w:bottom w:val="nil"/>
              <w:right w:val="nil"/>
            </w:tcBorders>
            <w:shd w:val="clear" w:color="auto" w:fill="auto"/>
            <w:noWrap/>
            <w:vAlign w:val="center"/>
            <w:hideMark/>
          </w:tcPr>
          <w:p w14:paraId="4888BD5A"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4A7222EF" w14:textId="77777777" w:rsidTr="00902C81">
        <w:trPr>
          <w:trHeight w:val="288"/>
          <w:jc w:val="center"/>
        </w:trPr>
        <w:tc>
          <w:tcPr>
            <w:tcW w:w="1836" w:type="dxa"/>
            <w:tcBorders>
              <w:top w:val="nil"/>
              <w:left w:val="nil"/>
              <w:bottom w:val="nil"/>
              <w:right w:val="nil"/>
            </w:tcBorders>
            <w:shd w:val="clear" w:color="auto" w:fill="auto"/>
            <w:noWrap/>
            <w:vAlign w:val="center"/>
            <w:hideMark/>
          </w:tcPr>
          <w:p w14:paraId="464D9D17" w14:textId="77777777" w:rsidR="00902C81" w:rsidRPr="00902C81" w:rsidRDefault="00902C81" w:rsidP="00902C81">
            <w:pPr>
              <w:spacing w:after="0" w:line="240" w:lineRule="auto"/>
              <w:rPr>
                <w:rFonts w:ascii="Times New Roman" w:eastAsia="Times New Roman" w:hAnsi="Times New Roman" w:cs="Times New Roman"/>
                <w:sz w:val="20"/>
                <w:szCs w:val="20"/>
                <w:lang w:val="en-GB" w:eastAsia="en-GB"/>
              </w:rPr>
            </w:pPr>
          </w:p>
        </w:tc>
        <w:tc>
          <w:tcPr>
            <w:tcW w:w="1480" w:type="dxa"/>
            <w:tcBorders>
              <w:top w:val="nil"/>
              <w:left w:val="nil"/>
              <w:bottom w:val="nil"/>
              <w:right w:val="nil"/>
            </w:tcBorders>
            <w:shd w:val="clear" w:color="auto" w:fill="auto"/>
            <w:noWrap/>
            <w:vAlign w:val="center"/>
            <w:hideMark/>
          </w:tcPr>
          <w:p w14:paraId="2A9042FD"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Progressive</w:t>
            </w:r>
          </w:p>
        </w:tc>
        <w:tc>
          <w:tcPr>
            <w:tcW w:w="1220" w:type="dxa"/>
            <w:tcBorders>
              <w:top w:val="nil"/>
              <w:left w:val="nil"/>
              <w:bottom w:val="nil"/>
              <w:right w:val="nil"/>
            </w:tcBorders>
            <w:shd w:val="clear" w:color="auto" w:fill="auto"/>
            <w:noWrap/>
            <w:vAlign w:val="center"/>
            <w:hideMark/>
          </w:tcPr>
          <w:p w14:paraId="7B66B042"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0.81</w:t>
            </w:r>
          </w:p>
        </w:tc>
        <w:tc>
          <w:tcPr>
            <w:tcW w:w="1180" w:type="dxa"/>
            <w:tcBorders>
              <w:top w:val="nil"/>
              <w:left w:val="nil"/>
              <w:bottom w:val="nil"/>
              <w:right w:val="nil"/>
            </w:tcBorders>
            <w:shd w:val="clear" w:color="auto" w:fill="auto"/>
            <w:vAlign w:val="center"/>
            <w:hideMark/>
          </w:tcPr>
          <w:p w14:paraId="2D84D7B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0.68</w:t>
            </w:r>
          </w:p>
        </w:tc>
        <w:tc>
          <w:tcPr>
            <w:tcW w:w="1104" w:type="dxa"/>
            <w:tcBorders>
              <w:top w:val="nil"/>
              <w:left w:val="nil"/>
              <w:bottom w:val="nil"/>
              <w:right w:val="nil"/>
            </w:tcBorders>
            <w:shd w:val="clear" w:color="auto" w:fill="auto"/>
            <w:vAlign w:val="center"/>
            <w:hideMark/>
          </w:tcPr>
          <w:p w14:paraId="5C53D474"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0.95</w:t>
            </w:r>
          </w:p>
        </w:tc>
        <w:tc>
          <w:tcPr>
            <w:tcW w:w="1280" w:type="dxa"/>
            <w:tcBorders>
              <w:top w:val="nil"/>
              <w:left w:val="nil"/>
              <w:bottom w:val="nil"/>
              <w:right w:val="nil"/>
            </w:tcBorders>
            <w:shd w:val="clear" w:color="auto" w:fill="auto"/>
            <w:noWrap/>
            <w:vAlign w:val="center"/>
            <w:hideMark/>
          </w:tcPr>
          <w:p w14:paraId="170A4B99"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0.73</w:t>
            </w:r>
          </w:p>
        </w:tc>
        <w:tc>
          <w:tcPr>
            <w:tcW w:w="1020" w:type="dxa"/>
            <w:tcBorders>
              <w:top w:val="nil"/>
              <w:left w:val="nil"/>
              <w:bottom w:val="nil"/>
              <w:right w:val="nil"/>
            </w:tcBorders>
            <w:shd w:val="clear" w:color="auto" w:fill="auto"/>
            <w:noWrap/>
            <w:vAlign w:val="center"/>
            <w:hideMark/>
          </w:tcPr>
          <w:p w14:paraId="0102DDD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&lt;.001</w:t>
            </w:r>
          </w:p>
        </w:tc>
        <w:tc>
          <w:tcPr>
            <w:tcW w:w="841" w:type="dxa"/>
            <w:tcBorders>
              <w:top w:val="nil"/>
              <w:left w:val="nil"/>
              <w:bottom w:val="nil"/>
              <w:right w:val="nil"/>
            </w:tcBorders>
            <w:shd w:val="clear" w:color="auto" w:fill="auto"/>
            <w:noWrap/>
            <w:vAlign w:val="center"/>
            <w:hideMark/>
          </w:tcPr>
          <w:p w14:paraId="66043500"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r w:rsidR="00902C81" w:rsidRPr="00902C81" w14:paraId="4C391864" w14:textId="77777777" w:rsidTr="00902C81">
        <w:trPr>
          <w:trHeight w:val="288"/>
          <w:jc w:val="center"/>
        </w:trPr>
        <w:tc>
          <w:tcPr>
            <w:tcW w:w="1836" w:type="dxa"/>
            <w:tcBorders>
              <w:top w:val="nil"/>
              <w:left w:val="nil"/>
              <w:bottom w:val="single" w:sz="4" w:space="0" w:color="auto"/>
              <w:right w:val="nil"/>
            </w:tcBorders>
            <w:shd w:val="clear" w:color="auto" w:fill="auto"/>
            <w:noWrap/>
            <w:vAlign w:val="center"/>
            <w:hideMark/>
          </w:tcPr>
          <w:p w14:paraId="17B2F947"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Conspiracionism</w:t>
            </w:r>
          </w:p>
        </w:tc>
        <w:tc>
          <w:tcPr>
            <w:tcW w:w="1480" w:type="dxa"/>
            <w:tcBorders>
              <w:top w:val="nil"/>
              <w:left w:val="nil"/>
              <w:bottom w:val="single" w:sz="4" w:space="0" w:color="auto"/>
              <w:right w:val="nil"/>
            </w:tcBorders>
            <w:shd w:val="clear" w:color="auto" w:fill="auto"/>
            <w:noWrap/>
            <w:vAlign w:val="center"/>
            <w:hideMark/>
          </w:tcPr>
          <w:p w14:paraId="4811D316" w14:textId="77777777" w:rsidR="00902C81" w:rsidRPr="00902C81" w:rsidRDefault="00902C81" w:rsidP="00902C81">
            <w:pPr>
              <w:spacing w:after="0" w:line="240" w:lineRule="auto"/>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Progressive</w:t>
            </w:r>
          </w:p>
        </w:tc>
        <w:tc>
          <w:tcPr>
            <w:tcW w:w="1220" w:type="dxa"/>
            <w:tcBorders>
              <w:top w:val="nil"/>
              <w:left w:val="nil"/>
              <w:bottom w:val="single" w:sz="4" w:space="0" w:color="auto"/>
              <w:right w:val="nil"/>
            </w:tcBorders>
            <w:shd w:val="clear" w:color="auto" w:fill="auto"/>
            <w:noWrap/>
            <w:vAlign w:val="center"/>
            <w:hideMark/>
          </w:tcPr>
          <w:p w14:paraId="6EDBD8F8"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0.11</w:t>
            </w:r>
          </w:p>
        </w:tc>
        <w:tc>
          <w:tcPr>
            <w:tcW w:w="1180" w:type="dxa"/>
            <w:tcBorders>
              <w:top w:val="nil"/>
              <w:left w:val="nil"/>
              <w:bottom w:val="single" w:sz="4" w:space="0" w:color="auto"/>
              <w:right w:val="nil"/>
            </w:tcBorders>
            <w:shd w:val="clear" w:color="auto" w:fill="auto"/>
            <w:vAlign w:val="center"/>
            <w:hideMark/>
          </w:tcPr>
          <w:p w14:paraId="031F841B"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0.03</w:t>
            </w:r>
          </w:p>
        </w:tc>
        <w:tc>
          <w:tcPr>
            <w:tcW w:w="1104" w:type="dxa"/>
            <w:tcBorders>
              <w:top w:val="nil"/>
              <w:left w:val="nil"/>
              <w:bottom w:val="single" w:sz="4" w:space="0" w:color="auto"/>
              <w:right w:val="nil"/>
            </w:tcBorders>
            <w:shd w:val="clear" w:color="auto" w:fill="auto"/>
            <w:vAlign w:val="center"/>
            <w:hideMark/>
          </w:tcPr>
          <w:p w14:paraId="6B1BA36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0.21</w:t>
            </w:r>
          </w:p>
        </w:tc>
        <w:tc>
          <w:tcPr>
            <w:tcW w:w="1280" w:type="dxa"/>
            <w:tcBorders>
              <w:top w:val="nil"/>
              <w:left w:val="nil"/>
              <w:bottom w:val="single" w:sz="4" w:space="0" w:color="auto"/>
              <w:right w:val="nil"/>
            </w:tcBorders>
            <w:shd w:val="clear" w:color="auto" w:fill="auto"/>
            <w:noWrap/>
            <w:vAlign w:val="center"/>
            <w:hideMark/>
          </w:tcPr>
          <w:p w14:paraId="1E58649D"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0.09</w:t>
            </w:r>
          </w:p>
        </w:tc>
        <w:tc>
          <w:tcPr>
            <w:tcW w:w="1020" w:type="dxa"/>
            <w:tcBorders>
              <w:top w:val="nil"/>
              <w:left w:val="nil"/>
              <w:bottom w:val="single" w:sz="4" w:space="0" w:color="auto"/>
              <w:right w:val="nil"/>
            </w:tcBorders>
            <w:shd w:val="clear" w:color="auto" w:fill="auto"/>
            <w:noWrap/>
            <w:vAlign w:val="center"/>
            <w:hideMark/>
          </w:tcPr>
          <w:p w14:paraId="40189C73"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r w:rsidRPr="00902C81">
              <w:rPr>
                <w:rFonts w:ascii="Times New Roman" w:eastAsia="Times New Roman" w:hAnsi="Times New Roman" w:cs="Times New Roman"/>
                <w:color w:val="000000"/>
                <w:sz w:val="20"/>
                <w:szCs w:val="20"/>
                <w:lang w:val="en-GB" w:eastAsia="en-GB"/>
              </w:rPr>
              <w:t>0.014</w:t>
            </w:r>
          </w:p>
        </w:tc>
        <w:tc>
          <w:tcPr>
            <w:tcW w:w="841" w:type="dxa"/>
            <w:tcBorders>
              <w:top w:val="nil"/>
              <w:left w:val="nil"/>
              <w:bottom w:val="nil"/>
              <w:right w:val="nil"/>
            </w:tcBorders>
            <w:shd w:val="clear" w:color="auto" w:fill="auto"/>
            <w:noWrap/>
            <w:vAlign w:val="center"/>
            <w:hideMark/>
          </w:tcPr>
          <w:p w14:paraId="0B36B136" w14:textId="77777777" w:rsidR="00902C81" w:rsidRPr="00902C81" w:rsidRDefault="00902C81" w:rsidP="00902C81">
            <w:pPr>
              <w:spacing w:after="0" w:line="240" w:lineRule="auto"/>
              <w:jc w:val="center"/>
              <w:rPr>
                <w:rFonts w:ascii="Times New Roman" w:eastAsia="Times New Roman" w:hAnsi="Times New Roman" w:cs="Times New Roman"/>
                <w:color w:val="000000"/>
                <w:sz w:val="20"/>
                <w:szCs w:val="20"/>
                <w:lang w:val="en-GB" w:eastAsia="en-GB"/>
              </w:rPr>
            </w:pPr>
          </w:p>
        </w:tc>
      </w:tr>
    </w:tbl>
    <w:p w14:paraId="54C6876B" w14:textId="7FAB623C" w:rsidR="00B725F4" w:rsidRDefault="00B725F4" w:rsidP="00D30BEF">
      <w:pPr>
        <w:rPr>
          <w:rFonts w:ascii="Times New Roman" w:hAnsi="Times New Roman" w:cs="Times New Roman"/>
          <w:b/>
          <w:lang w:val="en-GB"/>
        </w:rPr>
      </w:pPr>
    </w:p>
    <w:p w14:paraId="04EDD55D" w14:textId="71C8964C" w:rsidR="00867296" w:rsidRDefault="00867296" w:rsidP="00E70104">
      <w:pPr>
        <w:jc w:val="center"/>
        <w:rPr>
          <w:rFonts w:ascii="Times New Roman" w:hAnsi="Times New Roman" w:cs="Times New Roman"/>
          <w:b/>
          <w:lang w:val="en-GB"/>
        </w:rPr>
      </w:pPr>
    </w:p>
    <w:p w14:paraId="106B3176" w14:textId="33475224" w:rsidR="00D9540C" w:rsidRDefault="00D9540C" w:rsidP="00902C81">
      <w:pPr>
        <w:rPr>
          <w:rFonts w:ascii="Times New Roman" w:hAnsi="Times New Roman" w:cs="Times New Roman"/>
          <w:b/>
          <w:lang w:val="en-GB"/>
        </w:rPr>
      </w:pPr>
    </w:p>
    <w:p w14:paraId="14A71BCD" w14:textId="77777777" w:rsidR="007417CB" w:rsidRDefault="007417CB">
      <w:pPr>
        <w:rPr>
          <w:ins w:id="20" w:author="Soria Royuela, Ramón Iker" w:date="2024-01-23T11:30:00Z"/>
          <w:rFonts w:ascii="Times New Roman" w:hAnsi="Times New Roman" w:cs="Times New Roman"/>
          <w:b/>
          <w:lang w:val="en-GB"/>
        </w:rPr>
      </w:pPr>
      <w:ins w:id="21" w:author="Soria Royuela, Ramón Iker" w:date="2024-01-23T11:30:00Z">
        <w:r>
          <w:rPr>
            <w:rFonts w:ascii="Times New Roman" w:hAnsi="Times New Roman" w:cs="Times New Roman"/>
            <w:b/>
            <w:lang w:val="en-GB"/>
          </w:rPr>
          <w:br w:type="page"/>
        </w:r>
      </w:ins>
    </w:p>
    <w:p w14:paraId="2880E283" w14:textId="0BD8BBBE" w:rsidR="00E432C8" w:rsidRPr="002B42B6" w:rsidRDefault="00E432C8" w:rsidP="00E432C8">
      <w:pPr>
        <w:rPr>
          <w:rFonts w:ascii="Times New Roman" w:hAnsi="Times New Roman" w:cs="Times New Roman"/>
          <w:b/>
          <w:lang w:val="en-GB"/>
        </w:rPr>
      </w:pPr>
      <w:commentRangeStart w:id="22"/>
      <w:commentRangeStart w:id="23"/>
      <w:r w:rsidRPr="002B42B6">
        <w:rPr>
          <w:rFonts w:ascii="Times New Roman" w:hAnsi="Times New Roman" w:cs="Times New Roman"/>
          <w:b/>
          <w:lang w:val="en-GB"/>
        </w:rPr>
        <w:lastRenderedPageBreak/>
        <w:t>References</w:t>
      </w:r>
      <w:commentRangeEnd w:id="22"/>
      <w:r w:rsidR="0044345F">
        <w:rPr>
          <w:rStyle w:val="Refdecomentario"/>
        </w:rPr>
        <w:commentReference w:id="22"/>
      </w:r>
      <w:commentRangeEnd w:id="23"/>
      <w:r w:rsidR="002136AB">
        <w:rPr>
          <w:rStyle w:val="Refdecomentario"/>
        </w:rPr>
        <w:commentReference w:id="23"/>
      </w:r>
    </w:p>
    <w:p w14:paraId="6D7C47CB" w14:textId="2A5612A6" w:rsidR="007A7EA6" w:rsidRDefault="007A7EA6" w:rsidP="00E432C8">
      <w:pPr>
        <w:rPr>
          <w:rFonts w:ascii="Times New Roman" w:hAnsi="Times New Roman" w:cs="Times New Roman"/>
          <w:lang w:val="en-GB"/>
        </w:rPr>
      </w:pPr>
      <w:r w:rsidRPr="007A7EA6">
        <w:rPr>
          <w:rFonts w:ascii="Times New Roman" w:hAnsi="Times New Roman" w:cs="Times New Roman"/>
          <w:lang w:val="en-GB"/>
        </w:rPr>
        <w:t xml:space="preserve">Aguinis, H., Gottfredson, R. K., &amp; Joo, H. (2013). Best-practice recommendations for defining, identifying, and handling outliers. </w:t>
      </w:r>
      <w:r w:rsidRPr="007A7EA6">
        <w:rPr>
          <w:rFonts w:ascii="Times New Roman" w:hAnsi="Times New Roman" w:cs="Times New Roman"/>
          <w:i/>
          <w:lang w:val="en-GB"/>
        </w:rPr>
        <w:t>Organizational Research Methods</w:t>
      </w:r>
      <w:r w:rsidRPr="007A7EA6">
        <w:rPr>
          <w:rFonts w:ascii="Times New Roman" w:hAnsi="Times New Roman" w:cs="Times New Roman"/>
          <w:lang w:val="en-GB"/>
        </w:rPr>
        <w:t>, 16(2), 270-301.</w:t>
      </w:r>
    </w:p>
    <w:p w14:paraId="7FA91A85" w14:textId="5102000E" w:rsidR="003B2A76" w:rsidRDefault="003B2A76" w:rsidP="00E432C8">
      <w:pPr>
        <w:rPr>
          <w:rFonts w:ascii="Times New Roman" w:hAnsi="Times New Roman" w:cs="Times New Roman"/>
          <w:lang w:val="en-GB"/>
        </w:rPr>
      </w:pPr>
      <w:r w:rsidRPr="003B2A76">
        <w:rPr>
          <w:rFonts w:ascii="Times New Roman" w:hAnsi="Times New Roman" w:cs="Times New Roman"/>
          <w:lang w:val="en-GB"/>
        </w:rPr>
        <w:t xml:space="preserve">Ainur, A. K., Sayang, M. D., Jannoo, Z., &amp; Yap, B. W. (2017). Sample Size and Non-Normality Effects on Goodness of Fit Measures in Structural Equation Models. </w:t>
      </w:r>
      <w:r w:rsidRPr="003B2A76">
        <w:rPr>
          <w:rFonts w:ascii="Times New Roman" w:hAnsi="Times New Roman" w:cs="Times New Roman"/>
          <w:i/>
          <w:lang w:val="en-GB"/>
        </w:rPr>
        <w:t>Pertanika Journal of Science &amp; Technology</w:t>
      </w:r>
      <w:r w:rsidRPr="003B2A76">
        <w:rPr>
          <w:rFonts w:ascii="Times New Roman" w:hAnsi="Times New Roman" w:cs="Times New Roman"/>
          <w:lang w:val="en-GB"/>
        </w:rPr>
        <w:t>, 25(2).</w:t>
      </w:r>
    </w:p>
    <w:p w14:paraId="3C56CE4E" w14:textId="1B82B010" w:rsidR="00E15276" w:rsidRDefault="00E15276" w:rsidP="00E432C8">
      <w:pPr>
        <w:rPr>
          <w:rFonts w:ascii="Times New Roman" w:hAnsi="Times New Roman" w:cs="Times New Roman"/>
          <w:lang w:val="en-GB"/>
        </w:rPr>
      </w:pPr>
      <w:r w:rsidRPr="00C561C2">
        <w:rPr>
          <w:rFonts w:ascii="Times New Roman" w:hAnsi="Times New Roman" w:cs="Times New Roman"/>
          <w:lang w:val="en-GB"/>
        </w:rPr>
        <w:t>Altemeyer, B.</w:t>
      </w:r>
      <w:r>
        <w:rPr>
          <w:rFonts w:ascii="Times New Roman" w:hAnsi="Times New Roman" w:cs="Times New Roman"/>
          <w:lang w:val="en-GB"/>
        </w:rPr>
        <w:t xml:space="preserve"> (2002) Dogmatic Behavior Among </w:t>
      </w:r>
      <w:r w:rsidRPr="00C561C2">
        <w:rPr>
          <w:rFonts w:ascii="Times New Roman" w:hAnsi="Times New Roman" w:cs="Times New Roman"/>
          <w:lang w:val="en-GB"/>
        </w:rPr>
        <w:t>Stu</w:t>
      </w:r>
      <w:r>
        <w:rPr>
          <w:rFonts w:ascii="Times New Roman" w:hAnsi="Times New Roman" w:cs="Times New Roman"/>
          <w:lang w:val="en-GB"/>
        </w:rPr>
        <w:t xml:space="preserve">dents: Testing a New Measure of </w:t>
      </w:r>
      <w:r w:rsidRPr="00C561C2">
        <w:rPr>
          <w:rFonts w:ascii="Times New Roman" w:hAnsi="Times New Roman" w:cs="Times New Roman"/>
          <w:lang w:val="en-GB"/>
        </w:rPr>
        <w:t>Dogmatism, Th</w:t>
      </w:r>
      <w:r>
        <w:rPr>
          <w:rFonts w:ascii="Times New Roman" w:hAnsi="Times New Roman" w:cs="Times New Roman"/>
          <w:lang w:val="en-GB"/>
        </w:rPr>
        <w:t xml:space="preserve">e Journal of Social Psychology, 142:6, 713-721, DOI: </w:t>
      </w:r>
      <w:r w:rsidRPr="00C561C2">
        <w:rPr>
          <w:rFonts w:ascii="Times New Roman" w:hAnsi="Times New Roman" w:cs="Times New Roman"/>
          <w:lang w:val="en-GB"/>
        </w:rPr>
        <w:t>10.1080/00224540209603931</w:t>
      </w:r>
    </w:p>
    <w:p w14:paraId="10CF1227" w14:textId="311C35BB" w:rsidR="0077427B" w:rsidRDefault="0077427B" w:rsidP="0077427B">
      <w:pPr>
        <w:rPr>
          <w:rFonts w:ascii="Times New Roman" w:hAnsi="Times New Roman" w:cs="Times New Roman"/>
          <w:lang w:val="en-GB"/>
        </w:rPr>
      </w:pPr>
      <w:r w:rsidRPr="0077427B">
        <w:rPr>
          <w:rFonts w:ascii="Times New Roman" w:hAnsi="Times New Roman" w:cs="Times New Roman"/>
          <w:lang w:val="en-GB"/>
        </w:rPr>
        <w:t>Draca, M., &amp; Sc</w:t>
      </w:r>
      <w:r>
        <w:rPr>
          <w:rFonts w:ascii="Times New Roman" w:hAnsi="Times New Roman" w:cs="Times New Roman"/>
          <w:lang w:val="en-GB"/>
        </w:rPr>
        <w:t xml:space="preserve">hwarz, C. (2018). How Polarized </w:t>
      </w:r>
      <w:r w:rsidRPr="0077427B">
        <w:rPr>
          <w:rFonts w:ascii="Times New Roman" w:hAnsi="Times New Roman" w:cs="Times New Roman"/>
          <w:lang w:val="en-GB"/>
        </w:rPr>
        <w:t>are Citize</w:t>
      </w:r>
      <w:r>
        <w:rPr>
          <w:rFonts w:ascii="Times New Roman" w:hAnsi="Times New Roman" w:cs="Times New Roman"/>
          <w:lang w:val="en-GB"/>
        </w:rPr>
        <w:t xml:space="preserve">ns? Measuring Ideology from the </w:t>
      </w:r>
      <w:r w:rsidRPr="0077427B">
        <w:rPr>
          <w:rFonts w:ascii="Times New Roman" w:hAnsi="Times New Roman" w:cs="Times New Roman"/>
          <w:lang w:val="en-GB"/>
        </w:rPr>
        <w:t>Ground-Up.</w:t>
      </w:r>
    </w:p>
    <w:p w14:paraId="5A2A85E7" w14:textId="64594FD2" w:rsidR="00E15276" w:rsidRPr="00CA79F6" w:rsidRDefault="00E15276" w:rsidP="00E15276">
      <w:pPr>
        <w:rPr>
          <w:rFonts w:ascii="Times New Roman" w:hAnsi="Times New Roman" w:cs="Times New Roman"/>
          <w:lang w:val="en-GB"/>
        </w:rPr>
      </w:pPr>
      <w:r w:rsidRPr="00E15276">
        <w:rPr>
          <w:rFonts w:ascii="Times New Roman" w:hAnsi="Times New Roman" w:cs="Times New Roman"/>
          <w:lang w:val="en-GB"/>
        </w:rPr>
        <w:t xml:space="preserve">Drinkwater, K. </w:t>
      </w:r>
      <w:r>
        <w:rPr>
          <w:rFonts w:ascii="Times New Roman" w:hAnsi="Times New Roman" w:cs="Times New Roman"/>
          <w:lang w:val="en-GB"/>
        </w:rPr>
        <w:t xml:space="preserve">G., Dagnall, N., Denovan, A., &amp; </w:t>
      </w:r>
      <w:r w:rsidRPr="00E15276">
        <w:rPr>
          <w:rFonts w:ascii="Times New Roman" w:hAnsi="Times New Roman" w:cs="Times New Roman"/>
          <w:lang w:val="en-GB"/>
        </w:rPr>
        <w:t>Neave, N. (20</w:t>
      </w:r>
      <w:r>
        <w:rPr>
          <w:rFonts w:ascii="Times New Roman" w:hAnsi="Times New Roman" w:cs="Times New Roman"/>
          <w:lang w:val="en-GB"/>
        </w:rPr>
        <w:t xml:space="preserve">20). Psychometric assessment of </w:t>
      </w:r>
      <w:r w:rsidRPr="00E15276">
        <w:rPr>
          <w:rFonts w:ascii="Times New Roman" w:hAnsi="Times New Roman" w:cs="Times New Roman"/>
          <w:lang w:val="en-GB"/>
        </w:rPr>
        <w:t>the Generic C</w:t>
      </w:r>
      <w:r>
        <w:rPr>
          <w:rFonts w:ascii="Times New Roman" w:hAnsi="Times New Roman" w:cs="Times New Roman"/>
          <w:lang w:val="en-GB"/>
        </w:rPr>
        <w:t xml:space="preserve">onspiracist Beliefs Scale. </w:t>
      </w:r>
      <w:r w:rsidRPr="006B2070">
        <w:rPr>
          <w:rFonts w:ascii="Times New Roman" w:hAnsi="Times New Roman" w:cs="Times New Roman"/>
          <w:lang w:val="en-GB"/>
        </w:rPr>
        <w:t xml:space="preserve">PLoS ONE, 15(3). </w:t>
      </w:r>
      <w:r>
        <w:fldChar w:fldCharType="begin"/>
      </w:r>
      <w:r w:rsidRPr="00470E5C">
        <w:rPr>
          <w:lang w:val="en-GB"/>
          <w:rPrChange w:id="24" w:author="Soria Royuela, Ramón Iker" w:date="2024-01-22T12:42:00Z">
            <w:rPr/>
          </w:rPrChange>
        </w:rPr>
        <w:instrText>HYPERLINK "https://doi.org/10.1371/journal.pone.0230365"</w:instrText>
      </w:r>
      <w:r>
        <w:fldChar w:fldCharType="separate"/>
      </w:r>
      <w:r w:rsidR="00CA79F6" w:rsidRPr="00CA79F6">
        <w:rPr>
          <w:rStyle w:val="Hipervnculo"/>
          <w:rFonts w:ascii="Times New Roman" w:hAnsi="Times New Roman" w:cs="Times New Roman"/>
          <w:lang w:val="en-GB"/>
        </w:rPr>
        <w:t>https://doi.org/10.1371/journal.pone.0230365</w:t>
      </w:r>
      <w:r>
        <w:rPr>
          <w:rStyle w:val="Hipervnculo"/>
          <w:rFonts w:ascii="Times New Roman" w:hAnsi="Times New Roman" w:cs="Times New Roman"/>
          <w:lang w:val="en-GB"/>
        </w:rPr>
        <w:fldChar w:fldCharType="end"/>
      </w:r>
    </w:p>
    <w:p w14:paraId="08539C49" w14:textId="1A8E61CF" w:rsidR="00CA79F6" w:rsidRPr="006B2070" w:rsidRDefault="00CA79F6" w:rsidP="00CA79F6">
      <w:pPr>
        <w:rPr>
          <w:rFonts w:ascii="Times New Roman" w:hAnsi="Times New Roman" w:cs="Times New Roman"/>
        </w:rPr>
      </w:pPr>
      <w:r w:rsidRPr="00CA79F6">
        <w:rPr>
          <w:rFonts w:ascii="Times New Roman" w:hAnsi="Times New Roman" w:cs="Times New Roman"/>
          <w:lang w:val="en-GB"/>
        </w:rPr>
        <w:t>Dunlap, R. &amp;</w:t>
      </w:r>
      <w:r>
        <w:rPr>
          <w:rFonts w:ascii="Times New Roman" w:hAnsi="Times New Roman" w:cs="Times New Roman"/>
          <w:lang w:val="en-GB"/>
        </w:rPr>
        <w:t xml:space="preserve"> Liere, K.D. &amp; Mertig, Angela &amp; </w:t>
      </w:r>
      <w:r w:rsidRPr="00CA79F6">
        <w:rPr>
          <w:rFonts w:ascii="Times New Roman" w:hAnsi="Times New Roman" w:cs="Times New Roman"/>
          <w:lang w:val="en-GB"/>
        </w:rPr>
        <w:t>Jones, Robert</w:t>
      </w:r>
      <w:r>
        <w:rPr>
          <w:rFonts w:ascii="Times New Roman" w:hAnsi="Times New Roman" w:cs="Times New Roman"/>
          <w:lang w:val="en-GB"/>
        </w:rPr>
        <w:t xml:space="preserve">. (2000). Measuring Endorsement </w:t>
      </w:r>
      <w:r w:rsidRPr="00CA79F6">
        <w:rPr>
          <w:rFonts w:ascii="Times New Roman" w:hAnsi="Times New Roman" w:cs="Times New Roman"/>
          <w:lang w:val="en-GB"/>
        </w:rPr>
        <w:t>of the New Eco</w:t>
      </w:r>
      <w:r>
        <w:rPr>
          <w:rFonts w:ascii="Times New Roman" w:hAnsi="Times New Roman" w:cs="Times New Roman"/>
          <w:lang w:val="en-GB"/>
        </w:rPr>
        <w:t xml:space="preserve">logical Paradigm: A Revised NEP </w:t>
      </w:r>
      <w:r w:rsidRPr="00CA79F6">
        <w:rPr>
          <w:rFonts w:ascii="Times New Roman" w:hAnsi="Times New Roman" w:cs="Times New Roman"/>
          <w:lang w:val="en-GB"/>
        </w:rPr>
        <w:t xml:space="preserve">Scale. </w:t>
      </w:r>
      <w:r w:rsidRPr="006B2070">
        <w:rPr>
          <w:rFonts w:ascii="Times New Roman" w:hAnsi="Times New Roman" w:cs="Times New Roman"/>
        </w:rPr>
        <w:t xml:space="preserve">Journal of Social Issues. </w:t>
      </w:r>
      <w:r w:rsidRPr="00CA79F6">
        <w:rPr>
          <w:rFonts w:ascii="Times New Roman" w:hAnsi="Times New Roman" w:cs="Times New Roman"/>
        </w:rPr>
        <w:t>56. 425-442.</w:t>
      </w:r>
    </w:p>
    <w:p w14:paraId="3C57A511" w14:textId="12B5D5F1" w:rsidR="00E15276" w:rsidRDefault="00E15276" w:rsidP="00E432C8">
      <w:pPr>
        <w:rPr>
          <w:rFonts w:ascii="Times New Roman" w:hAnsi="Times New Roman" w:cs="Times New Roman"/>
        </w:rPr>
      </w:pPr>
      <w:r>
        <w:rPr>
          <w:rFonts w:ascii="Times New Roman" w:hAnsi="Times New Roman" w:cs="Times New Roman"/>
        </w:rPr>
        <w:t xml:space="preserve">Evolución de la Percepción </w:t>
      </w:r>
      <w:r w:rsidRPr="00E15276">
        <w:rPr>
          <w:rFonts w:ascii="Times New Roman" w:hAnsi="Times New Roman" w:cs="Times New Roman"/>
        </w:rPr>
        <w:t>Social de Aspect</w:t>
      </w:r>
      <w:r>
        <w:rPr>
          <w:rFonts w:ascii="Times New Roman" w:hAnsi="Times New Roman" w:cs="Times New Roman"/>
        </w:rPr>
        <w:t xml:space="preserve">os Científicos de la COVID-19 </w:t>
      </w:r>
      <w:r w:rsidRPr="00E15276">
        <w:rPr>
          <w:rFonts w:ascii="Times New Roman" w:hAnsi="Times New Roman" w:cs="Times New Roman"/>
        </w:rPr>
        <w:t>(Julio 2020 – enero 2021), FECYT</w:t>
      </w:r>
      <w:r w:rsidR="002F44D1">
        <w:rPr>
          <w:rFonts w:ascii="Times New Roman" w:hAnsi="Times New Roman" w:cs="Times New Roman"/>
        </w:rPr>
        <w:t>.</w:t>
      </w:r>
    </w:p>
    <w:p w14:paraId="64DD38B1" w14:textId="3815CB6C" w:rsidR="005845C3" w:rsidRDefault="005845C3" w:rsidP="00E432C8">
      <w:pPr>
        <w:rPr>
          <w:rFonts w:ascii="Times New Roman" w:hAnsi="Times New Roman" w:cs="Times New Roman"/>
          <w:lang w:val="en-GB"/>
        </w:rPr>
      </w:pPr>
      <w:r w:rsidRPr="005845C3">
        <w:rPr>
          <w:rFonts w:ascii="Times New Roman" w:hAnsi="Times New Roman" w:cs="Times New Roman"/>
          <w:lang w:val="en-GB"/>
        </w:rPr>
        <w:t xml:space="preserve">Franke, G. R. (2010). Multicollinearity. </w:t>
      </w:r>
      <w:r w:rsidRPr="005845C3">
        <w:rPr>
          <w:rFonts w:ascii="Times New Roman" w:hAnsi="Times New Roman" w:cs="Times New Roman"/>
          <w:i/>
          <w:lang w:val="en-GB"/>
        </w:rPr>
        <w:t>Wiley international encyclopedia of marketing</w:t>
      </w:r>
      <w:r w:rsidRPr="005845C3">
        <w:rPr>
          <w:rFonts w:ascii="Times New Roman" w:hAnsi="Times New Roman" w:cs="Times New Roman"/>
          <w:lang w:val="en-GB"/>
        </w:rPr>
        <w:t>.</w:t>
      </w:r>
    </w:p>
    <w:p w14:paraId="59ED481F" w14:textId="5CD1BE4E" w:rsidR="00955615" w:rsidRDefault="00955615" w:rsidP="00C8229E">
      <w:pPr>
        <w:rPr>
          <w:rFonts w:ascii="Times New Roman" w:hAnsi="Times New Roman" w:cs="Times New Roman"/>
          <w:lang w:val="en-GB"/>
        </w:rPr>
      </w:pPr>
      <w:r w:rsidRPr="00955615">
        <w:rPr>
          <w:rFonts w:ascii="Times New Roman" w:hAnsi="Times New Roman" w:cs="Times New Roman"/>
          <w:lang w:val="en-GB"/>
        </w:rPr>
        <w:t xml:space="preserve">Hayduk, L., Cummings, G., Boadu, K., Pazderka-Robinson, H., &amp; Boulianne, S. (2007). Testing! testing! one, two, three–Testing the theory in structural equation models!. </w:t>
      </w:r>
      <w:r w:rsidRPr="00955615">
        <w:rPr>
          <w:rFonts w:ascii="Times New Roman" w:hAnsi="Times New Roman" w:cs="Times New Roman"/>
          <w:i/>
          <w:lang w:val="en-GB"/>
        </w:rPr>
        <w:t>Personality and Individual Differences</w:t>
      </w:r>
      <w:r w:rsidRPr="00955615">
        <w:rPr>
          <w:rFonts w:ascii="Times New Roman" w:hAnsi="Times New Roman" w:cs="Times New Roman"/>
          <w:lang w:val="en-GB"/>
        </w:rPr>
        <w:t>, 42(5), 841-850.</w:t>
      </w:r>
    </w:p>
    <w:p w14:paraId="6D95799C" w14:textId="3D78AF63" w:rsidR="00C8229E" w:rsidRDefault="00C8229E" w:rsidP="00C8229E">
      <w:pPr>
        <w:rPr>
          <w:rFonts w:ascii="Times New Roman" w:hAnsi="Times New Roman" w:cs="Times New Roman"/>
          <w:lang w:val="en-GB"/>
        </w:rPr>
      </w:pPr>
      <w:r w:rsidRPr="00C8229E">
        <w:rPr>
          <w:rFonts w:ascii="Times New Roman" w:hAnsi="Times New Roman" w:cs="Times New Roman"/>
          <w:lang w:val="en-GB"/>
        </w:rPr>
        <w:t xml:space="preserve">Hooper, D., Coughlan, J., &amp; Mullen, M. R. (2008). Structural equation modelling: Guidelines for determining model fit. </w:t>
      </w:r>
      <w:r w:rsidRPr="00C8229E">
        <w:rPr>
          <w:rFonts w:ascii="Times New Roman" w:hAnsi="Times New Roman" w:cs="Times New Roman"/>
          <w:i/>
          <w:iCs/>
          <w:lang w:val="en-GB"/>
        </w:rPr>
        <w:t>Electronic journal of business research methods</w:t>
      </w:r>
      <w:r w:rsidR="00632D50">
        <w:rPr>
          <w:rFonts w:ascii="Times New Roman" w:hAnsi="Times New Roman" w:cs="Times New Roman"/>
          <w:lang w:val="en-GB"/>
        </w:rPr>
        <w:t>.</w:t>
      </w:r>
      <w:r w:rsidRPr="00C8229E">
        <w:rPr>
          <w:rFonts w:ascii="Times New Roman" w:hAnsi="Times New Roman" w:cs="Times New Roman"/>
          <w:lang w:val="en-GB"/>
        </w:rPr>
        <w:t xml:space="preserve"> 6(1)</w:t>
      </w:r>
      <w:r w:rsidR="00632D50">
        <w:rPr>
          <w:rFonts w:ascii="Times New Roman" w:hAnsi="Times New Roman" w:cs="Times New Roman"/>
          <w:lang w:val="en-GB"/>
        </w:rPr>
        <w:t>.</w:t>
      </w:r>
      <w:r w:rsidRPr="00C8229E">
        <w:rPr>
          <w:rFonts w:ascii="Times New Roman" w:hAnsi="Times New Roman" w:cs="Times New Roman"/>
          <w:lang w:val="en-GB"/>
        </w:rPr>
        <w:t xml:space="preserve"> 53-60</w:t>
      </w:r>
      <w:r w:rsidR="00632D50">
        <w:rPr>
          <w:rFonts w:ascii="Times New Roman" w:hAnsi="Times New Roman" w:cs="Times New Roman"/>
          <w:lang w:val="en-GB"/>
        </w:rPr>
        <w:t>.</w:t>
      </w:r>
    </w:p>
    <w:p w14:paraId="1DEB8AE3" w14:textId="6C0F84DD" w:rsidR="00115C36" w:rsidRDefault="00115C36" w:rsidP="00E432C8">
      <w:pPr>
        <w:rPr>
          <w:rFonts w:ascii="Times New Roman" w:hAnsi="Times New Roman" w:cs="Times New Roman"/>
          <w:lang w:val="en-GB"/>
        </w:rPr>
      </w:pPr>
      <w:r w:rsidRPr="00115C36">
        <w:rPr>
          <w:rFonts w:ascii="Times New Roman" w:hAnsi="Times New Roman" w:cs="Times New Roman"/>
          <w:lang w:val="en-GB"/>
        </w:rPr>
        <w:t xml:space="preserve">Hoyle, R. H. (Ed.). (1995). </w:t>
      </w:r>
      <w:r w:rsidRPr="00115C36">
        <w:rPr>
          <w:rFonts w:ascii="Times New Roman" w:hAnsi="Times New Roman" w:cs="Times New Roman"/>
          <w:i/>
          <w:iCs/>
          <w:lang w:val="en-GB"/>
        </w:rPr>
        <w:t>Structural equation modeling: Concepts, issues, and applications.</w:t>
      </w:r>
      <w:r w:rsidRPr="00115C36">
        <w:rPr>
          <w:rFonts w:ascii="Times New Roman" w:hAnsi="Times New Roman" w:cs="Times New Roman"/>
          <w:lang w:val="en-GB"/>
        </w:rPr>
        <w:t xml:space="preserve"> Sage.</w:t>
      </w:r>
    </w:p>
    <w:p w14:paraId="2A690DC5" w14:textId="443AAD61" w:rsidR="009A4CDF" w:rsidRDefault="009A4CDF" w:rsidP="009A4CDF">
      <w:pPr>
        <w:rPr>
          <w:rFonts w:ascii="Times New Roman" w:hAnsi="Times New Roman" w:cs="Times New Roman"/>
          <w:lang w:val="en-GB"/>
        </w:rPr>
      </w:pPr>
      <w:r w:rsidRPr="009A4CDF">
        <w:rPr>
          <w:rFonts w:ascii="Times New Roman" w:hAnsi="Times New Roman" w:cs="Times New Roman"/>
          <w:lang w:val="en-GB"/>
        </w:rPr>
        <w:t>Hu, L.-T., &amp; Bentler, P. M. (1999). Cutoff criteria for fit indexes in</w:t>
      </w:r>
      <w:r>
        <w:rPr>
          <w:rFonts w:ascii="Times New Roman" w:hAnsi="Times New Roman" w:cs="Times New Roman"/>
          <w:lang w:val="en-GB"/>
        </w:rPr>
        <w:t xml:space="preserve"> covariance structure analysis: </w:t>
      </w:r>
      <w:r w:rsidRPr="009A4CDF">
        <w:rPr>
          <w:rFonts w:ascii="Times New Roman" w:hAnsi="Times New Roman" w:cs="Times New Roman"/>
          <w:lang w:val="en-GB"/>
        </w:rPr>
        <w:t xml:space="preserve">Conventional criteria versus new alternatives. </w:t>
      </w:r>
      <w:r w:rsidRPr="009A4CDF">
        <w:rPr>
          <w:rFonts w:ascii="Times New Roman" w:hAnsi="Times New Roman" w:cs="Times New Roman"/>
          <w:i/>
          <w:lang w:val="en-GB"/>
        </w:rPr>
        <w:t>Structural Equation Modeling</w:t>
      </w:r>
      <w:r w:rsidRPr="009A4CDF">
        <w:rPr>
          <w:rFonts w:ascii="Times New Roman" w:hAnsi="Times New Roman" w:cs="Times New Roman"/>
          <w:lang w:val="en-GB"/>
        </w:rPr>
        <w:t>, 6, 1-55.</w:t>
      </w:r>
    </w:p>
    <w:p w14:paraId="3729ADA0" w14:textId="3FF465A0" w:rsidR="00B72117" w:rsidRPr="005845C3" w:rsidRDefault="00B72117" w:rsidP="00E432C8">
      <w:pPr>
        <w:rPr>
          <w:rFonts w:ascii="Times New Roman" w:hAnsi="Times New Roman" w:cs="Times New Roman"/>
          <w:lang w:val="en-GB"/>
        </w:rPr>
      </w:pPr>
      <w:r w:rsidRPr="00B72117">
        <w:rPr>
          <w:rFonts w:ascii="Times New Roman" w:hAnsi="Times New Roman" w:cs="Times New Roman"/>
          <w:lang w:val="en-GB"/>
        </w:rPr>
        <w:t xml:space="preserve">Johnston, R., Jones, K., &amp; Manley, D. (2018). Confounding and collinearity in regression analysis: a cautionary tale and an alternative procedure, illustrated by studies of British voting behaviour. </w:t>
      </w:r>
      <w:r w:rsidRPr="00B72117">
        <w:rPr>
          <w:rFonts w:ascii="Times New Roman" w:hAnsi="Times New Roman" w:cs="Times New Roman"/>
          <w:i/>
          <w:lang w:val="en-GB"/>
        </w:rPr>
        <w:t>Quality &amp; quantity</w:t>
      </w:r>
      <w:r w:rsidRPr="00B72117">
        <w:rPr>
          <w:rFonts w:ascii="Times New Roman" w:hAnsi="Times New Roman" w:cs="Times New Roman"/>
          <w:lang w:val="en-GB"/>
        </w:rPr>
        <w:t>, 52, 1957-1976.</w:t>
      </w:r>
    </w:p>
    <w:p w14:paraId="1FCCB1CB" w14:textId="2E1B8842" w:rsidR="002C257C" w:rsidRPr="00B05588" w:rsidRDefault="002C257C" w:rsidP="00E432C8">
      <w:pPr>
        <w:rPr>
          <w:rFonts w:ascii="Times New Roman" w:hAnsi="Times New Roman" w:cs="Times New Roman"/>
          <w:lang w:val="en-GB"/>
        </w:rPr>
      </w:pPr>
      <w:r w:rsidRPr="002C257C">
        <w:rPr>
          <w:rFonts w:ascii="Times New Roman" w:hAnsi="Times New Roman" w:cs="Times New Roman"/>
          <w:lang w:val="en-GB"/>
        </w:rPr>
        <w:t xml:space="preserve">Kendall, M. G. (1938). A new measure of rank correlation. </w:t>
      </w:r>
      <w:r w:rsidRPr="00B05588">
        <w:rPr>
          <w:rFonts w:ascii="Times New Roman" w:hAnsi="Times New Roman" w:cs="Times New Roman"/>
          <w:i/>
          <w:lang w:val="en-GB"/>
        </w:rPr>
        <w:t>Biometrika</w:t>
      </w:r>
      <w:r w:rsidRPr="00B05588">
        <w:rPr>
          <w:rFonts w:ascii="Times New Roman" w:hAnsi="Times New Roman" w:cs="Times New Roman"/>
          <w:lang w:val="en-GB"/>
        </w:rPr>
        <w:t>, 30(1/2), 81-93.</w:t>
      </w:r>
    </w:p>
    <w:p w14:paraId="0F642931" w14:textId="6C37A81F" w:rsidR="00E57DFD" w:rsidRPr="00B05588" w:rsidRDefault="00E57DFD" w:rsidP="00E57DFD">
      <w:pPr>
        <w:rPr>
          <w:rFonts w:ascii="Times New Roman" w:hAnsi="Times New Roman" w:cs="Times New Roman"/>
          <w:lang w:val="en-GB"/>
        </w:rPr>
      </w:pPr>
      <w:r w:rsidRPr="00E57DFD">
        <w:rPr>
          <w:rFonts w:ascii="Times New Roman" w:hAnsi="Times New Roman" w:cs="Times New Roman"/>
          <w:lang w:val="en-GB"/>
        </w:rPr>
        <w:t xml:space="preserve">Kline, R. B. (2015). </w:t>
      </w:r>
      <w:r w:rsidRPr="00E57DFD">
        <w:rPr>
          <w:rFonts w:ascii="Times New Roman" w:hAnsi="Times New Roman" w:cs="Times New Roman"/>
          <w:i/>
          <w:lang w:val="en-GB"/>
        </w:rPr>
        <w:t>Principles and practice of structural equation modeling</w:t>
      </w:r>
      <w:r w:rsidRPr="00E57DFD">
        <w:rPr>
          <w:rFonts w:ascii="Times New Roman" w:hAnsi="Times New Roman" w:cs="Times New Roman"/>
          <w:lang w:val="en-GB"/>
        </w:rPr>
        <w:t xml:space="preserve">. </w:t>
      </w:r>
      <w:r w:rsidRPr="00B05588">
        <w:rPr>
          <w:rFonts w:ascii="Times New Roman" w:hAnsi="Times New Roman" w:cs="Times New Roman"/>
          <w:lang w:val="en-GB"/>
        </w:rPr>
        <w:t>Guilford publications</w:t>
      </w:r>
    </w:p>
    <w:p w14:paraId="71471315" w14:textId="2A65686F" w:rsidR="00FD560E" w:rsidRPr="00B05588" w:rsidRDefault="00FD560E" w:rsidP="00FD560E">
      <w:pPr>
        <w:rPr>
          <w:rFonts w:ascii="Times New Roman" w:hAnsi="Times New Roman" w:cs="Times New Roman"/>
          <w:lang w:val="en-GB"/>
        </w:rPr>
      </w:pPr>
      <w:r w:rsidRPr="00E57DFD">
        <w:rPr>
          <w:rFonts w:ascii="Times New Roman" w:hAnsi="Times New Roman" w:cs="Times New Roman"/>
          <w:lang w:val="en-GB"/>
        </w:rPr>
        <w:t>Korkmaz, S., Göksülük, D., &amp; Zararsiz, G. Ö. K. M. E. N.</w:t>
      </w:r>
      <w:r w:rsidR="00DA00A0" w:rsidRPr="00E57DFD">
        <w:rPr>
          <w:rFonts w:ascii="Times New Roman" w:hAnsi="Times New Roman" w:cs="Times New Roman"/>
          <w:lang w:val="en-GB"/>
        </w:rPr>
        <w:t xml:space="preserve"> (2014). MVN: An R package for </w:t>
      </w:r>
      <w:r w:rsidRPr="00FD560E">
        <w:rPr>
          <w:rFonts w:ascii="Times New Roman" w:hAnsi="Times New Roman" w:cs="Times New Roman"/>
          <w:lang w:val="en-GB"/>
        </w:rPr>
        <w:t xml:space="preserve">assessing multivariate normality. </w:t>
      </w:r>
      <w:r w:rsidRPr="00DA00A0">
        <w:rPr>
          <w:rFonts w:ascii="Times New Roman" w:hAnsi="Times New Roman" w:cs="Times New Roman"/>
          <w:i/>
          <w:lang w:val="en-GB"/>
        </w:rPr>
        <w:t>R JOURNAL</w:t>
      </w:r>
      <w:r w:rsidRPr="00FD560E">
        <w:rPr>
          <w:rFonts w:ascii="Times New Roman" w:hAnsi="Times New Roman" w:cs="Times New Roman"/>
          <w:lang w:val="en-GB"/>
        </w:rPr>
        <w:t>, 6(2).</w:t>
      </w:r>
    </w:p>
    <w:p w14:paraId="553CCDAF" w14:textId="66E449F1" w:rsidR="0057788B" w:rsidRDefault="0057788B" w:rsidP="00E432C8">
      <w:pPr>
        <w:rPr>
          <w:rFonts w:ascii="Times New Roman" w:hAnsi="Times New Roman" w:cs="Times New Roman"/>
        </w:rPr>
      </w:pPr>
      <w:r w:rsidRPr="0057788B">
        <w:rPr>
          <w:rFonts w:ascii="Times New Roman" w:hAnsi="Times New Roman" w:cs="Times New Roman"/>
        </w:rPr>
        <w:t xml:space="preserve">Pérez, A. G. (2016). </w:t>
      </w:r>
      <w:r w:rsidRPr="0057788B">
        <w:rPr>
          <w:rFonts w:ascii="Times New Roman" w:hAnsi="Times New Roman" w:cs="Times New Roman"/>
          <w:i/>
        </w:rPr>
        <w:t>Métodos avanzados de estadística aplicada: métodos robustos y de remuestreo</w:t>
      </w:r>
      <w:r w:rsidRPr="0057788B">
        <w:rPr>
          <w:rFonts w:ascii="Times New Roman" w:hAnsi="Times New Roman" w:cs="Times New Roman"/>
        </w:rPr>
        <w:t>. Universidad Nacional de Educación a Distancia.</w:t>
      </w:r>
    </w:p>
    <w:p w14:paraId="4CE43507" w14:textId="3B93E3EA" w:rsidR="002F44D1" w:rsidRPr="00B725F4" w:rsidRDefault="002F44D1" w:rsidP="002F44D1">
      <w:pPr>
        <w:rPr>
          <w:rFonts w:ascii="Times New Roman" w:hAnsi="Times New Roman" w:cs="Times New Roman"/>
        </w:rPr>
      </w:pPr>
      <w:r w:rsidRPr="00B725F4">
        <w:rPr>
          <w:rFonts w:ascii="Times New Roman" w:hAnsi="Times New Roman" w:cs="Times New Roman"/>
        </w:rPr>
        <w:t>Pew Research Center (2014) Appendix A: The Ideological Consistency Scale. Political Polarization In The Amercan Public.</w:t>
      </w:r>
    </w:p>
    <w:p w14:paraId="339B4FCA" w14:textId="05198545" w:rsidR="00482323" w:rsidRDefault="0084116B" w:rsidP="00482323">
      <w:pPr>
        <w:rPr>
          <w:rFonts w:ascii="Times New Roman" w:hAnsi="Times New Roman" w:cs="Times New Roman"/>
          <w:lang w:val="en-GB"/>
        </w:rPr>
      </w:pPr>
      <w:r>
        <w:rPr>
          <w:rFonts w:ascii="Times New Roman" w:hAnsi="Times New Roman" w:cs="Times New Roman"/>
          <w:lang w:val="en-GB"/>
        </w:rPr>
        <w:lastRenderedPageBreak/>
        <w:t>Schwartz, Shalom H (</w:t>
      </w:r>
      <w:r w:rsidRPr="003A5CF0">
        <w:rPr>
          <w:rFonts w:ascii="Times New Roman" w:hAnsi="Times New Roman" w:cs="Times New Roman"/>
          <w:lang w:val="en-GB"/>
        </w:rPr>
        <w:t>2006</w:t>
      </w:r>
      <w:r>
        <w:rPr>
          <w:rFonts w:ascii="Times New Roman" w:hAnsi="Times New Roman" w:cs="Times New Roman"/>
          <w:lang w:val="en-GB"/>
        </w:rPr>
        <w:t xml:space="preserve">). </w:t>
      </w:r>
      <w:r w:rsidR="003A5CF0" w:rsidRPr="003A5CF0">
        <w:rPr>
          <w:rFonts w:ascii="Times New Roman" w:hAnsi="Times New Roman" w:cs="Times New Roman"/>
          <w:lang w:val="en-GB"/>
        </w:rPr>
        <w:t>Value dimensions of cu</w:t>
      </w:r>
      <w:r>
        <w:rPr>
          <w:rFonts w:ascii="Times New Roman" w:hAnsi="Times New Roman" w:cs="Times New Roman"/>
          <w:lang w:val="en-GB"/>
        </w:rPr>
        <w:t xml:space="preserve">lture and national difference. </w:t>
      </w:r>
      <w:r w:rsidR="003A5CF0" w:rsidRPr="003A5CF0">
        <w:rPr>
          <w:rFonts w:ascii="Times New Roman" w:hAnsi="Times New Roman" w:cs="Times New Roman"/>
          <w:i/>
          <w:lang w:val="en-GB"/>
        </w:rPr>
        <w:t>Society and workplace diversity workshop</w:t>
      </w:r>
      <w:r>
        <w:rPr>
          <w:rFonts w:ascii="Times New Roman" w:hAnsi="Times New Roman" w:cs="Times New Roman"/>
          <w:lang w:val="en-GB"/>
        </w:rPr>
        <w:t>.</w:t>
      </w:r>
      <w:r w:rsidR="003A5CF0" w:rsidRPr="003A5CF0">
        <w:rPr>
          <w:rFonts w:ascii="Times New Roman" w:hAnsi="Times New Roman" w:cs="Times New Roman"/>
          <w:lang w:val="en-GB"/>
        </w:rPr>
        <w:t xml:space="preserve"> University of Bergen, Norway.</w:t>
      </w:r>
    </w:p>
    <w:p w14:paraId="760483B9" w14:textId="2AA1AFC6" w:rsidR="001E46D4" w:rsidRDefault="001E46D4" w:rsidP="00482323">
      <w:pPr>
        <w:rPr>
          <w:rFonts w:ascii="Times New Roman" w:hAnsi="Times New Roman" w:cs="Times New Roman"/>
          <w:lang w:val="en-GB"/>
        </w:rPr>
      </w:pPr>
      <w:r w:rsidRPr="001E46D4">
        <w:rPr>
          <w:rFonts w:ascii="Times New Roman" w:hAnsi="Times New Roman" w:cs="Times New Roman"/>
          <w:lang w:val="en-GB"/>
        </w:rPr>
        <w:t>Razali N and Wah</w:t>
      </w:r>
      <w:r>
        <w:rPr>
          <w:rFonts w:ascii="Times New Roman" w:hAnsi="Times New Roman" w:cs="Times New Roman"/>
          <w:lang w:val="en-GB"/>
        </w:rPr>
        <w:t xml:space="preserve"> Y</w:t>
      </w:r>
      <w:r w:rsidRPr="001E46D4">
        <w:rPr>
          <w:rFonts w:ascii="Times New Roman" w:hAnsi="Times New Roman" w:cs="Times New Roman"/>
          <w:lang w:val="en-GB"/>
        </w:rPr>
        <w:t xml:space="preserve"> (2011). Power comparisons of shapiro-wilk, kolmogorov-smirnov, lilliefors and anderson-darling tests. </w:t>
      </w:r>
      <w:r w:rsidRPr="001E46D4">
        <w:rPr>
          <w:rFonts w:ascii="Times New Roman" w:hAnsi="Times New Roman" w:cs="Times New Roman"/>
          <w:i/>
          <w:lang w:val="en-GB"/>
        </w:rPr>
        <w:t>Journal of statistical modeling and analytics</w:t>
      </w:r>
      <w:r w:rsidRPr="001E46D4">
        <w:rPr>
          <w:rFonts w:ascii="Times New Roman" w:hAnsi="Times New Roman" w:cs="Times New Roman"/>
          <w:lang w:val="en-GB"/>
        </w:rPr>
        <w:t>, 2(1), 21-33.</w:t>
      </w:r>
    </w:p>
    <w:p w14:paraId="17E10810" w14:textId="2C29E770" w:rsidR="00EB5B3D" w:rsidRPr="002F44D1" w:rsidRDefault="00EB5B3D" w:rsidP="00482323">
      <w:pPr>
        <w:rPr>
          <w:rFonts w:ascii="Times New Roman" w:hAnsi="Times New Roman" w:cs="Times New Roman"/>
          <w:lang w:val="en-GB"/>
        </w:rPr>
      </w:pPr>
      <w:r w:rsidRPr="00EB5B3D">
        <w:rPr>
          <w:rFonts w:ascii="Times New Roman" w:hAnsi="Times New Roman" w:cs="Times New Roman"/>
          <w:lang w:val="en-GB"/>
        </w:rPr>
        <w:t xml:space="preserve">Rosner, B. (1983). Percentage points for a generalized ESD many-outlier procedure. </w:t>
      </w:r>
      <w:r w:rsidRPr="002616B8">
        <w:rPr>
          <w:rFonts w:ascii="Times New Roman" w:hAnsi="Times New Roman" w:cs="Times New Roman"/>
          <w:i/>
          <w:lang w:val="en-GB"/>
        </w:rPr>
        <w:t>Technometrics</w:t>
      </w:r>
      <w:r w:rsidRPr="00EB5B3D">
        <w:rPr>
          <w:rFonts w:ascii="Times New Roman" w:hAnsi="Times New Roman" w:cs="Times New Roman"/>
          <w:lang w:val="en-GB"/>
        </w:rPr>
        <w:t>, 25(2), 165-172.</w:t>
      </w:r>
    </w:p>
    <w:p w14:paraId="33F23E06" w14:textId="18BA37B3" w:rsidR="00BD53F6" w:rsidRDefault="00BD53F6" w:rsidP="00866B64">
      <w:pPr>
        <w:rPr>
          <w:rFonts w:ascii="Times New Roman" w:hAnsi="Times New Roman" w:cs="Times New Roman"/>
          <w:lang w:val="en-GB"/>
        </w:rPr>
      </w:pPr>
      <w:r w:rsidRPr="00BD53F6">
        <w:rPr>
          <w:rFonts w:ascii="Times New Roman" w:hAnsi="Times New Roman" w:cs="Times New Roman"/>
          <w:lang w:val="en-GB"/>
        </w:rPr>
        <w:t xml:space="preserve">Schermelleh-Engel, K., Moosbrugger, H., &amp; Müller, H. (2003). Evaluating the fit of structural equation models: Tests of significance and descriptive goodness-of-fit measures. </w:t>
      </w:r>
      <w:r w:rsidRPr="00BD53F6">
        <w:rPr>
          <w:rFonts w:ascii="Times New Roman" w:hAnsi="Times New Roman" w:cs="Times New Roman"/>
          <w:i/>
          <w:lang w:val="en-GB"/>
        </w:rPr>
        <w:t>Methods of psychological research online</w:t>
      </w:r>
      <w:r w:rsidRPr="00BD53F6">
        <w:rPr>
          <w:rFonts w:ascii="Times New Roman" w:hAnsi="Times New Roman" w:cs="Times New Roman"/>
          <w:lang w:val="en-GB"/>
        </w:rPr>
        <w:t>, 8(2), 23-74.</w:t>
      </w:r>
    </w:p>
    <w:p w14:paraId="4CDD3FE1" w14:textId="4484C123" w:rsidR="00866B64" w:rsidRPr="0044345F" w:rsidRDefault="0044345F" w:rsidP="00866B64">
      <w:pPr>
        <w:rPr>
          <w:rFonts w:ascii="Times New Roman" w:hAnsi="Times New Roman" w:cs="Times New Roman"/>
          <w:lang w:val="en-GB"/>
        </w:rPr>
      </w:pPr>
      <w:r>
        <w:rPr>
          <w:rFonts w:ascii="Times New Roman" w:hAnsi="Times New Roman" w:cs="Times New Roman"/>
          <w:lang w:val="en-GB"/>
        </w:rPr>
        <w:t>Stanovich K and Toplak M</w:t>
      </w:r>
      <w:r w:rsidR="00866B64" w:rsidRPr="00866B64">
        <w:rPr>
          <w:rFonts w:ascii="Times New Roman" w:hAnsi="Times New Roman" w:cs="Times New Roman"/>
          <w:lang w:val="en-GB"/>
        </w:rPr>
        <w:t xml:space="preserve"> (</w:t>
      </w:r>
      <w:r w:rsidR="00866B64">
        <w:rPr>
          <w:rFonts w:ascii="Times New Roman" w:hAnsi="Times New Roman" w:cs="Times New Roman"/>
          <w:lang w:val="en-GB"/>
        </w:rPr>
        <w:t xml:space="preserve">2019). The need </w:t>
      </w:r>
      <w:r w:rsidR="00866B64" w:rsidRPr="00866B64">
        <w:rPr>
          <w:rFonts w:ascii="Times New Roman" w:hAnsi="Times New Roman" w:cs="Times New Roman"/>
          <w:lang w:val="en-GB"/>
        </w:rPr>
        <w:t>for intellectual dive</w:t>
      </w:r>
      <w:r w:rsidR="00866B64">
        <w:rPr>
          <w:rFonts w:ascii="Times New Roman" w:hAnsi="Times New Roman" w:cs="Times New Roman"/>
          <w:lang w:val="en-GB"/>
        </w:rPr>
        <w:t xml:space="preserve">rsity in psychological science: </w:t>
      </w:r>
      <w:r w:rsidR="00866B64" w:rsidRPr="00866B64">
        <w:rPr>
          <w:rFonts w:ascii="Times New Roman" w:hAnsi="Times New Roman" w:cs="Times New Roman"/>
          <w:lang w:val="en-GB"/>
        </w:rPr>
        <w:t xml:space="preserve">Our own </w:t>
      </w:r>
      <w:r w:rsidR="00866B64">
        <w:rPr>
          <w:rFonts w:ascii="Times New Roman" w:hAnsi="Times New Roman" w:cs="Times New Roman"/>
          <w:lang w:val="en-GB"/>
        </w:rPr>
        <w:t xml:space="preserve">studies of actively open-minded </w:t>
      </w:r>
      <w:r w:rsidR="00866B64" w:rsidRPr="00866B64">
        <w:rPr>
          <w:rFonts w:ascii="Times New Roman" w:hAnsi="Times New Roman" w:cs="Times New Roman"/>
          <w:lang w:val="en-GB"/>
        </w:rPr>
        <w:t>thinking as a c</w:t>
      </w:r>
      <w:r w:rsidR="00866B64">
        <w:rPr>
          <w:rFonts w:ascii="Times New Roman" w:hAnsi="Times New Roman" w:cs="Times New Roman"/>
          <w:lang w:val="en-GB"/>
        </w:rPr>
        <w:t>ase study. Cognition, 187, 156–</w:t>
      </w:r>
      <w:r w:rsidR="00866B64" w:rsidRPr="00866B64">
        <w:rPr>
          <w:rFonts w:ascii="Times New Roman" w:hAnsi="Times New Roman" w:cs="Times New Roman"/>
          <w:lang w:val="en-GB"/>
        </w:rPr>
        <w:t>166.</w:t>
      </w:r>
      <w:r w:rsidR="00E15276">
        <w:rPr>
          <w:rFonts w:ascii="Times New Roman" w:hAnsi="Times New Roman" w:cs="Times New Roman"/>
          <w:lang w:val="en-GB"/>
        </w:rPr>
        <w:t xml:space="preserve"> </w:t>
      </w:r>
      <w:r w:rsidR="00D80072">
        <w:fldChar w:fldCharType="begin"/>
      </w:r>
      <w:r w:rsidR="00D80072" w:rsidRPr="00D80072">
        <w:rPr>
          <w:lang w:val="en-GB"/>
          <w:rPrChange w:id="25" w:author="Soria Royuela, Ramon Iker [2]" w:date="2024-01-24T08:15:00Z">
            <w:rPr/>
          </w:rPrChange>
        </w:rPr>
        <w:instrText xml:space="preserve"> HYPERLINK "https://doi.org/10.1016/j.cognition.2019.03.006" </w:instrText>
      </w:r>
      <w:r w:rsidR="00D80072">
        <w:fldChar w:fldCharType="separate"/>
      </w:r>
      <w:r w:rsidR="00DA00A0" w:rsidRPr="0044345F">
        <w:rPr>
          <w:rStyle w:val="Hipervnculo"/>
          <w:rFonts w:ascii="Times New Roman" w:hAnsi="Times New Roman" w:cs="Times New Roman"/>
          <w:lang w:val="en-GB"/>
        </w:rPr>
        <w:t>https://doi.org/10.1016/j.cognition.2019.03.006</w:t>
      </w:r>
      <w:r w:rsidR="00D80072">
        <w:rPr>
          <w:rStyle w:val="Hipervnculo"/>
          <w:rFonts w:ascii="Times New Roman" w:hAnsi="Times New Roman" w:cs="Times New Roman"/>
          <w:lang w:val="en-GB"/>
        </w:rPr>
        <w:fldChar w:fldCharType="end"/>
      </w:r>
    </w:p>
    <w:p w14:paraId="1B1EAB71" w14:textId="70FEDA3A" w:rsidR="00DA00A0" w:rsidRDefault="0044345F" w:rsidP="00DA00A0">
      <w:pPr>
        <w:rPr>
          <w:rFonts w:ascii="Times New Roman" w:hAnsi="Times New Roman" w:cs="Times New Roman"/>
          <w:lang w:val="en-GB"/>
        </w:rPr>
      </w:pPr>
      <w:r>
        <w:rPr>
          <w:rFonts w:ascii="Times New Roman" w:hAnsi="Times New Roman" w:cs="Times New Roman"/>
          <w:lang w:val="en-GB"/>
        </w:rPr>
        <w:t>Székely</w:t>
      </w:r>
      <w:r w:rsidR="00DA00A0" w:rsidRPr="00B05588">
        <w:rPr>
          <w:rFonts w:ascii="Times New Roman" w:hAnsi="Times New Roman" w:cs="Times New Roman"/>
          <w:lang w:val="en-GB"/>
        </w:rPr>
        <w:t xml:space="preserve"> G</w:t>
      </w:r>
      <w:r>
        <w:rPr>
          <w:rFonts w:ascii="Times New Roman" w:hAnsi="Times New Roman" w:cs="Times New Roman"/>
          <w:lang w:val="en-GB"/>
        </w:rPr>
        <w:t xml:space="preserve"> and Rizzo M</w:t>
      </w:r>
      <w:r w:rsidR="00DA00A0" w:rsidRPr="00B05588">
        <w:rPr>
          <w:rFonts w:ascii="Times New Roman" w:hAnsi="Times New Roman" w:cs="Times New Roman"/>
          <w:lang w:val="en-GB"/>
        </w:rPr>
        <w:t xml:space="preserve"> (2004). </w:t>
      </w:r>
      <w:r w:rsidR="00DA00A0" w:rsidRPr="00DA00A0">
        <w:rPr>
          <w:rFonts w:ascii="Times New Roman" w:hAnsi="Times New Roman" w:cs="Times New Roman"/>
          <w:lang w:val="en-GB"/>
        </w:rPr>
        <w:t>Testing for equal di</w:t>
      </w:r>
      <w:r w:rsidR="00DA00A0">
        <w:rPr>
          <w:rFonts w:ascii="Times New Roman" w:hAnsi="Times New Roman" w:cs="Times New Roman"/>
          <w:lang w:val="en-GB"/>
        </w:rPr>
        <w:t xml:space="preserve">stributions in high dimension. </w:t>
      </w:r>
      <w:r w:rsidR="00DA00A0" w:rsidRPr="00DA00A0">
        <w:rPr>
          <w:rFonts w:ascii="Times New Roman" w:hAnsi="Times New Roman" w:cs="Times New Roman"/>
          <w:i/>
          <w:lang w:val="en-GB"/>
        </w:rPr>
        <w:t>InterStat</w:t>
      </w:r>
      <w:r w:rsidR="00DA00A0" w:rsidRPr="00DA00A0">
        <w:rPr>
          <w:rFonts w:ascii="Times New Roman" w:hAnsi="Times New Roman" w:cs="Times New Roman"/>
          <w:lang w:val="en-GB"/>
        </w:rPr>
        <w:t>, 5(16.10), 1249-1272.</w:t>
      </w:r>
    </w:p>
    <w:p w14:paraId="47783D30" w14:textId="3696FDC9" w:rsidR="00001E78" w:rsidRDefault="0044345F" w:rsidP="00DA00A0">
      <w:pPr>
        <w:rPr>
          <w:rFonts w:ascii="Times New Roman" w:hAnsi="Times New Roman" w:cs="Times New Roman"/>
          <w:lang w:val="en-GB"/>
        </w:rPr>
      </w:pPr>
      <w:r>
        <w:rPr>
          <w:rFonts w:ascii="Times New Roman" w:hAnsi="Times New Roman" w:cs="Times New Roman"/>
          <w:lang w:val="en-GB"/>
        </w:rPr>
        <w:t>Urbano R</w:t>
      </w:r>
      <w:r w:rsidR="00001E78" w:rsidRPr="00001E78">
        <w:rPr>
          <w:rFonts w:ascii="Times New Roman" w:hAnsi="Times New Roman" w:cs="Times New Roman"/>
          <w:lang w:val="en-GB"/>
        </w:rPr>
        <w:t xml:space="preserve"> (2013). </w:t>
      </w:r>
      <w:r w:rsidR="00001E78" w:rsidRPr="003664A8">
        <w:rPr>
          <w:rFonts w:ascii="Times New Roman" w:hAnsi="Times New Roman" w:cs="Times New Roman"/>
          <w:i/>
          <w:lang w:val="en-GB"/>
        </w:rPr>
        <w:t>Using secondary datasets to understand persons with developmental disabilities and their families</w:t>
      </w:r>
      <w:r w:rsidR="00001E78" w:rsidRPr="00001E78">
        <w:rPr>
          <w:rFonts w:ascii="Times New Roman" w:hAnsi="Times New Roman" w:cs="Times New Roman"/>
          <w:lang w:val="en-GB"/>
        </w:rPr>
        <w:t>. Academic Press.</w:t>
      </w:r>
    </w:p>
    <w:p w14:paraId="1A39DB5E" w14:textId="3F6527C6" w:rsidR="0044345F" w:rsidRDefault="0044345F" w:rsidP="00DA00A0">
      <w:pPr>
        <w:rPr>
          <w:rFonts w:ascii="Times New Roman" w:hAnsi="Times New Roman" w:cs="Times New Roman"/>
          <w:lang w:val="en-GB"/>
        </w:rPr>
      </w:pPr>
      <w:r>
        <w:rPr>
          <w:rFonts w:ascii="Times New Roman" w:hAnsi="Times New Roman" w:cs="Times New Roman"/>
          <w:lang w:val="en-GB"/>
        </w:rPr>
        <w:t>Weston R and Gore Jr P</w:t>
      </w:r>
      <w:r w:rsidRPr="0044345F">
        <w:rPr>
          <w:rFonts w:ascii="Times New Roman" w:hAnsi="Times New Roman" w:cs="Times New Roman"/>
          <w:lang w:val="en-GB"/>
        </w:rPr>
        <w:t xml:space="preserve"> (2006). A brief guide to structural equation modeling. </w:t>
      </w:r>
      <w:r w:rsidRPr="0044345F">
        <w:rPr>
          <w:rFonts w:ascii="Times New Roman" w:hAnsi="Times New Roman" w:cs="Times New Roman"/>
          <w:i/>
          <w:lang w:val="en-GB"/>
        </w:rPr>
        <w:t>The counseling psychologist</w:t>
      </w:r>
      <w:r w:rsidRPr="0044345F">
        <w:rPr>
          <w:rFonts w:ascii="Times New Roman" w:hAnsi="Times New Roman" w:cs="Times New Roman"/>
          <w:lang w:val="en-GB"/>
        </w:rPr>
        <w:t>, 34(5), 719-751.</w:t>
      </w:r>
    </w:p>
    <w:p w14:paraId="5F13BBFF" w14:textId="77777777" w:rsidR="00C93133" w:rsidRPr="00C93133" w:rsidRDefault="00C93133" w:rsidP="00C93133">
      <w:pPr>
        <w:spacing w:after="0" w:line="240" w:lineRule="auto"/>
        <w:rPr>
          <w:rFonts w:ascii="Times New Roman" w:eastAsia="Times New Roman" w:hAnsi="Times New Roman" w:cs="Times New Roman"/>
          <w:szCs w:val="24"/>
          <w:lang w:eastAsia="es-ES"/>
        </w:rPr>
      </w:pPr>
      <w:r w:rsidRPr="00C93133">
        <w:rPr>
          <w:rFonts w:ascii="Times New Roman" w:eastAsia="Times New Roman" w:hAnsi="Times New Roman" w:cs="Times New Roman"/>
          <w:szCs w:val="24"/>
          <w:lang w:val="en-GB" w:eastAsia="es-ES"/>
        </w:rPr>
        <w:t xml:space="preserve">Wolf, E. J., Harrington, K. M., Clark, S. L., &amp; Miller, M. W. (2013). Sample size requirements for structural equation models: An evaluation of power, bias, and solution propriety. </w:t>
      </w:r>
      <w:r w:rsidRPr="00C93133">
        <w:rPr>
          <w:rFonts w:ascii="Times New Roman" w:eastAsia="Times New Roman" w:hAnsi="Times New Roman" w:cs="Times New Roman"/>
          <w:i/>
          <w:iCs/>
          <w:szCs w:val="24"/>
          <w:lang w:eastAsia="es-ES"/>
        </w:rPr>
        <w:t>Educational and psychological measurement</w:t>
      </w:r>
      <w:r w:rsidRPr="00C93133">
        <w:rPr>
          <w:rFonts w:ascii="Times New Roman" w:eastAsia="Times New Roman" w:hAnsi="Times New Roman" w:cs="Times New Roman"/>
          <w:szCs w:val="24"/>
          <w:lang w:eastAsia="es-ES"/>
        </w:rPr>
        <w:t xml:space="preserve">, </w:t>
      </w:r>
      <w:r w:rsidRPr="00C93133">
        <w:rPr>
          <w:rFonts w:ascii="Times New Roman" w:eastAsia="Times New Roman" w:hAnsi="Times New Roman" w:cs="Times New Roman"/>
          <w:i/>
          <w:iCs/>
          <w:szCs w:val="24"/>
          <w:lang w:eastAsia="es-ES"/>
        </w:rPr>
        <w:t>73</w:t>
      </w:r>
      <w:r w:rsidRPr="00C93133">
        <w:rPr>
          <w:rFonts w:ascii="Times New Roman" w:eastAsia="Times New Roman" w:hAnsi="Times New Roman" w:cs="Times New Roman"/>
          <w:szCs w:val="24"/>
          <w:lang w:eastAsia="es-ES"/>
        </w:rPr>
        <w:t>(6), 913-934.</w:t>
      </w:r>
    </w:p>
    <w:p w14:paraId="51E79BAF" w14:textId="77777777" w:rsidR="00C93133" w:rsidRDefault="00C93133" w:rsidP="00DA00A0">
      <w:pPr>
        <w:rPr>
          <w:rFonts w:ascii="Times New Roman" w:hAnsi="Times New Roman" w:cs="Times New Roman"/>
          <w:lang w:val="en-GB"/>
        </w:rPr>
      </w:pPr>
    </w:p>
    <w:sectPr w:rsidR="00C9313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oria Royuela, Ramon Iker" w:date="2023-03-30T12:11:00Z" w:initials="SRRI">
    <w:p w14:paraId="1849DFD6" w14:textId="6688BE4C" w:rsidR="00982039" w:rsidRDefault="00982039">
      <w:pPr>
        <w:pStyle w:val="Textocomentario"/>
      </w:pPr>
      <w:r>
        <w:rPr>
          <w:rStyle w:val="Refdecomentario"/>
        </w:rPr>
        <w:annotationRef/>
      </w:r>
      <w:r>
        <w:t>Me he basado bastante en la estructura que presenta Lewandowsky en su paper. Lo que no sigue la estructura de ese artículo sigue las pautas de Cognition o sale de artículos publicados en esa misma revista.</w:t>
      </w:r>
    </w:p>
  </w:comment>
  <w:comment w:id="1" w:author="Soria Royuela, Ramon Iker [2]" w:date="2024-02-07T15:52:00Z" w:initials="SRRI">
    <w:p w14:paraId="25BE8A82" w14:textId="5037EE31" w:rsidR="00AB5132" w:rsidRDefault="00AB5132">
      <w:pPr>
        <w:pStyle w:val="Textocomentario"/>
      </w:pPr>
      <w:r>
        <w:rPr>
          <w:rStyle w:val="Refdecomentario"/>
        </w:rPr>
        <w:annotationRef/>
      </w:r>
      <w:r>
        <w:t>QUEDA PENDIENTE PEGAR LAS TABLAS Y GRÁFICOS MODIFICADOS. CAMBIAR LOS RESULTADOS PARA QUE SE ADECUEN A LOS NUEVOS MODELOS.</w:t>
      </w:r>
    </w:p>
  </w:comment>
  <w:comment w:id="3" w:author="Soria Royuela, Ramon Iker [2]" w:date="2024-01-24T10:53:00Z" w:initials="SRRI">
    <w:p w14:paraId="1960FB8A" w14:textId="37BC6FB9" w:rsidR="004727A7" w:rsidRDefault="004727A7">
      <w:pPr>
        <w:pStyle w:val="Textocomentario"/>
      </w:pPr>
      <w:r>
        <w:rPr>
          <w:rStyle w:val="Refdecomentario"/>
        </w:rPr>
        <w:annotationRef/>
      </w:r>
      <w:r>
        <w:t>Revisar el origen de las variables de pensamiento crítico.</w:t>
      </w:r>
    </w:p>
  </w:comment>
  <w:comment w:id="2" w:author="Soria Royuela, Ramon Iker [2]" w:date="2024-01-24T12:00:00Z" w:initials="SRRI">
    <w:p w14:paraId="7D2A4FEE" w14:textId="54C8C46C" w:rsidR="00E04F1B" w:rsidRDefault="00E04F1B">
      <w:pPr>
        <w:pStyle w:val="Textocomentario"/>
      </w:pPr>
      <w:r>
        <w:rPr>
          <w:rStyle w:val="Refdecomentario"/>
        </w:rPr>
        <w:annotationRef/>
      </w:r>
      <w:r>
        <w:t>Mencionar que nos hemos inspirado en o adaptado las escalas que citamos. O algo por el estilo.</w:t>
      </w:r>
    </w:p>
  </w:comment>
  <w:comment w:id="4" w:author="Soria Royuela, Ramon Iker" w:date="2023-03-30T11:17:00Z" w:initials="SRRI">
    <w:p w14:paraId="13984887" w14:textId="5D097DFF" w:rsidR="00982039" w:rsidRDefault="00982039">
      <w:pPr>
        <w:pStyle w:val="Textocomentario"/>
      </w:pPr>
      <w:r>
        <w:rPr>
          <w:rStyle w:val="Refdecomentario"/>
        </w:rPr>
        <w:annotationRef/>
      </w:r>
      <w:r>
        <w:t>Esto es una tontería menor, pero conviene aclarar lo de la ética para tenerlo ya listo.</w:t>
      </w:r>
    </w:p>
  </w:comment>
  <w:comment w:id="5" w:author="Soria Royuela, Ramon Iker" w:date="2023-03-30T11:56:00Z" w:initials="SRRI">
    <w:p w14:paraId="5BF8B6D9" w14:textId="77777777" w:rsidR="00982039" w:rsidRDefault="00982039">
      <w:pPr>
        <w:pStyle w:val="Textocomentario"/>
      </w:pPr>
      <w:r>
        <w:rPr>
          <w:rStyle w:val="Refdecomentario"/>
        </w:rPr>
        <w:annotationRef/>
      </w:r>
      <w:r>
        <w:t>Lo he dejado un poco trabajado, pero que hay que pedirle opinión a Ana.</w:t>
      </w:r>
    </w:p>
    <w:p w14:paraId="2BF3588C" w14:textId="7F02CD7A" w:rsidR="00982039" w:rsidRDefault="00982039">
      <w:pPr>
        <w:pStyle w:val="Textocomentario"/>
      </w:pPr>
      <w:r>
        <w:t>También, creo que esta sección hay que moverla al final ya que por ahora estoy siguiendo la estructura del artículo de Lewandowsky.</w:t>
      </w:r>
    </w:p>
  </w:comment>
  <w:comment w:id="6" w:author="Soria Royuela, Ramon Iker" w:date="2023-04-13T10:38:00Z" w:initials="SRRI">
    <w:p w14:paraId="4994EF97" w14:textId="5DBA7C5B" w:rsidR="00982039" w:rsidRDefault="00982039">
      <w:pPr>
        <w:pStyle w:val="Textocomentario"/>
      </w:pPr>
      <w:r>
        <w:rPr>
          <w:rStyle w:val="Refdecomentario"/>
        </w:rPr>
        <w:annotationRef/>
      </w:r>
      <w:r>
        <w:t>Me falta la fecha con el mes y el año en el que esto se hizo. Lo más cercano que tengo es la primera base de datos del 03/06/2022.</w:t>
      </w:r>
    </w:p>
  </w:comment>
  <w:comment w:id="8" w:author="Soria Royuela, Ramón Iker" w:date="2024-01-22T13:26:00Z" w:initials="I">
    <w:p w14:paraId="6375E48D" w14:textId="72F2FAA7" w:rsidR="00982039" w:rsidRDefault="00982039" w:rsidP="00645ECB">
      <w:pPr>
        <w:pStyle w:val="Textocomentario"/>
      </w:pPr>
      <w:r>
        <w:rPr>
          <w:rStyle w:val="Refdecomentario"/>
        </w:rPr>
        <w:annotationRef/>
      </w:r>
      <w:r w:rsidRPr="00D80072">
        <w:rPr>
          <w:lang w:val="en-GB"/>
        </w:rPr>
        <w:t>¿Te parece que me extienda más hablando de las correlaciones, en plan: “</w:t>
      </w:r>
      <w:r w:rsidR="008A4AA8" w:rsidRPr="00794C8A">
        <w:rPr>
          <w:rFonts w:ascii="Times New Roman" w:hAnsi="Times New Roman" w:cs="Times New Roman"/>
          <w:lang w:val="en-GB"/>
        </w:rPr>
        <w:t xml:space="preserve">We </w:t>
      </w:r>
      <w:r w:rsidR="008A4AA8">
        <w:rPr>
          <w:rFonts w:ascii="Times New Roman" w:hAnsi="Times New Roman" w:cs="Times New Roman"/>
          <w:lang w:val="en-GB"/>
        </w:rPr>
        <w:t>found</w:t>
      </w:r>
      <w:r w:rsidR="008A4AA8" w:rsidRPr="00794C8A">
        <w:rPr>
          <w:rFonts w:ascii="Times New Roman" w:hAnsi="Times New Roman" w:cs="Times New Roman"/>
          <w:lang w:val="en-GB"/>
        </w:rPr>
        <w:t xml:space="preserve"> relevant the</w:t>
      </w:r>
      <w:r w:rsidR="008A4AA8">
        <w:rPr>
          <w:rFonts w:ascii="Times New Roman" w:hAnsi="Times New Roman" w:cs="Times New Roman"/>
          <w:lang w:val="en-GB"/>
        </w:rPr>
        <w:t xml:space="preserve"> positive relationship between Critical Thinking and P</w:t>
      </w:r>
      <w:r w:rsidR="008A4AA8" w:rsidRPr="00794C8A">
        <w:rPr>
          <w:rFonts w:ascii="Times New Roman" w:hAnsi="Times New Roman" w:cs="Times New Roman"/>
          <w:lang w:val="en-GB"/>
        </w:rPr>
        <w:t>rogressive ideology and in turn th</w:t>
      </w:r>
      <w:r w:rsidR="008A4AA8">
        <w:rPr>
          <w:rFonts w:ascii="Times New Roman" w:hAnsi="Times New Roman" w:cs="Times New Roman"/>
          <w:lang w:val="en-GB"/>
        </w:rPr>
        <w:t xml:space="preserve">e positive correlation between Conservative ideology, </w:t>
      </w:r>
      <w:r w:rsidR="008A4AA8" w:rsidRPr="00794C8A">
        <w:rPr>
          <w:rFonts w:ascii="Times New Roman" w:hAnsi="Times New Roman" w:cs="Times New Roman"/>
          <w:lang w:val="en-GB"/>
        </w:rPr>
        <w:t xml:space="preserve">Conspiracionism </w:t>
      </w:r>
      <w:r w:rsidR="008A4AA8">
        <w:rPr>
          <w:rFonts w:ascii="Times New Roman" w:hAnsi="Times New Roman" w:cs="Times New Roman"/>
          <w:lang w:val="en-GB"/>
        </w:rPr>
        <w:t>and Manichaeism</w:t>
      </w:r>
      <w:r w:rsidR="008A4AA8" w:rsidRPr="00694F10">
        <w:rPr>
          <w:rFonts w:ascii="Times New Roman" w:hAnsi="Times New Roman" w:cs="Times New Roman"/>
          <w:lang w:val="en-GB"/>
        </w:rPr>
        <w:t xml:space="preserve">. </w:t>
      </w:r>
      <w:r w:rsidR="008A4AA8">
        <w:rPr>
          <w:rFonts w:ascii="Times New Roman" w:hAnsi="Times New Roman" w:cs="Times New Roman"/>
          <w:lang w:val="en-GB"/>
        </w:rPr>
        <w:t xml:space="preserve">It was also </w:t>
      </w:r>
      <w:r w:rsidR="008A4AA8" w:rsidRPr="00694F10">
        <w:rPr>
          <w:rFonts w:ascii="Times New Roman" w:hAnsi="Times New Roman" w:cs="Times New Roman"/>
          <w:lang w:val="en-GB"/>
        </w:rPr>
        <w:t>interesting</w:t>
      </w:r>
      <w:r w:rsidR="008A4AA8">
        <w:rPr>
          <w:rFonts w:ascii="Times New Roman" w:hAnsi="Times New Roman" w:cs="Times New Roman"/>
          <w:lang w:val="en-GB"/>
        </w:rPr>
        <w:t xml:space="preserve">, and unexpected, to find a slight, but nonetheless significant relation, between the Progressive ideology and </w:t>
      </w:r>
      <w:r w:rsidR="008A4AA8" w:rsidRPr="00631A38">
        <w:rPr>
          <w:rFonts w:ascii="Times New Roman" w:eastAsia="Times New Roman" w:hAnsi="Times New Roman" w:cs="Times New Roman"/>
          <w:color w:val="000000"/>
          <w:sz w:val="22"/>
          <w:lang w:val="en-GB" w:eastAsia="en-GB"/>
        </w:rPr>
        <w:t>Conspiracionism</w:t>
      </w:r>
      <w:r w:rsidRPr="00D80072">
        <w:rPr>
          <w:lang w:val="en-GB"/>
        </w:rPr>
        <w:t xml:space="preserve">.” </w:t>
      </w:r>
      <w:r>
        <w:t>Y contamos un poco de porque puede ser interesante ¿o te parece que sobra?</w:t>
      </w:r>
    </w:p>
  </w:comment>
  <w:comment w:id="10" w:author="Soria Royuela, Ramon Iker [2]" w:date="2023-06-01T08:33:00Z" w:initials="SRRI">
    <w:p w14:paraId="6BF43BB0" w14:textId="1BE29741" w:rsidR="00982039" w:rsidRDefault="00982039">
      <w:pPr>
        <w:pStyle w:val="Textocomentario"/>
      </w:pPr>
      <w:r>
        <w:rPr>
          <w:rStyle w:val="Refdecomentario"/>
        </w:rPr>
        <w:annotationRef/>
      </w:r>
      <w:r>
        <w:t>Hay que revisar cómo se presenta el modelo. Si primero se mencionan los fit índices o si se dice como se estructura.</w:t>
      </w:r>
    </w:p>
  </w:comment>
  <w:comment w:id="11" w:author="Soria Royuela, Ramón Iker" w:date="2024-01-23T10:28:00Z" w:initials="I">
    <w:p w14:paraId="382D8003" w14:textId="119F8D5A" w:rsidR="00982039" w:rsidRDefault="00982039" w:rsidP="009A2FE9">
      <w:pPr>
        <w:pStyle w:val="Textocomentario"/>
      </w:pPr>
      <w:r>
        <w:rPr>
          <w:rStyle w:val="Refdecomentario"/>
        </w:rPr>
        <w:annotationRef/>
      </w:r>
      <w:r>
        <w:t>En el primer modelo teórico, se</w:t>
      </w:r>
      <w:r w:rsidR="000655A1">
        <w:t xml:space="preserve"> omiten las correlaciones entr</w:t>
      </w:r>
      <w:r>
        <w:t xml:space="preserve">latentes para que el esquema se pueda ver con claridad. </w:t>
      </w:r>
    </w:p>
  </w:comment>
  <w:comment w:id="15" w:author="Soria Royuela, Ramon Iker [2]" w:date="2024-01-24T12:40:00Z" w:initials="SRRI">
    <w:p w14:paraId="63492E3C" w14:textId="3F6FECCE" w:rsidR="00F05627" w:rsidRDefault="00F05627">
      <w:pPr>
        <w:pStyle w:val="Textocomentario"/>
      </w:pPr>
      <w:r>
        <w:rPr>
          <w:rStyle w:val="Refdecomentario"/>
        </w:rPr>
        <w:annotationRef/>
      </w:r>
      <w:r>
        <w:t>Este es un comentario que creo interesante, pero no se si deberíamos meterlo aquí o moverlo a las discusión o eliminarlo. Dime que te parece.</w:t>
      </w:r>
    </w:p>
  </w:comment>
  <w:comment w:id="17" w:author="Soria Royuela, Ramon Iker [2]" w:date="2023-07-12T12:41:00Z" w:initials="SRRI">
    <w:p w14:paraId="72BC4408" w14:textId="53F7C8AD" w:rsidR="00982039" w:rsidRDefault="00982039">
      <w:pPr>
        <w:pStyle w:val="Textocomentario"/>
      </w:pPr>
      <w:r>
        <w:rPr>
          <w:rStyle w:val="Refdecomentario"/>
        </w:rPr>
        <w:annotationRef/>
      </w:r>
      <w:r>
        <w:t>Esto es lo que imagino que tendremos que escribir a cuatro manos. Podemos hacerlo en con la función de compartir de Office o en persona.</w:t>
      </w:r>
    </w:p>
  </w:comment>
  <w:comment w:id="18" w:author="Soria Royuela, Ramon Iker [2]" w:date="2023-05-17T12:15:00Z" w:initials="SRRI">
    <w:p w14:paraId="76C15935" w14:textId="310A4874" w:rsidR="00982039" w:rsidRDefault="00982039">
      <w:pPr>
        <w:pStyle w:val="Textocomentario"/>
      </w:pPr>
      <w:r>
        <w:rPr>
          <w:rStyle w:val="Refdecomentario"/>
        </w:rPr>
        <w:annotationRef/>
      </w:r>
      <w:r>
        <w:t>La Tabla B1 está en imagen, pero hay que encajarla de otra forma.</w:t>
      </w:r>
    </w:p>
  </w:comment>
  <w:comment w:id="22" w:author="Soria Royuela, Ramon Iker [2]" w:date="2023-05-17T11:48:00Z" w:initials="SRRI">
    <w:p w14:paraId="557D53A7" w14:textId="75711403" w:rsidR="00982039" w:rsidRDefault="00982039">
      <w:pPr>
        <w:pStyle w:val="Textocomentario"/>
      </w:pPr>
      <w:r>
        <w:rPr>
          <w:rStyle w:val="Refdecomentario"/>
        </w:rPr>
        <w:annotationRef/>
      </w:r>
      <w:r>
        <w:t>Revisar que el formato de citación es correcto.</w:t>
      </w:r>
    </w:p>
  </w:comment>
  <w:comment w:id="23" w:author="Soria Royuela, Ramon Iker [2]" w:date="2024-01-24T10:48:00Z" w:initials="SRRI">
    <w:p w14:paraId="787B4064" w14:textId="32C9C5D4" w:rsidR="002136AB" w:rsidRDefault="002136AB">
      <w:pPr>
        <w:pStyle w:val="Textocomentario"/>
      </w:pPr>
      <w:r>
        <w:rPr>
          <w:rStyle w:val="Refdecomentario"/>
        </w:rPr>
        <w:annotationRef/>
      </w:r>
      <w:r>
        <w:t>Revisar si hay alguna referencia que debamos quitar.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49DFD6" w15:done="0"/>
  <w15:commentEx w15:paraId="25BE8A82" w15:paraIdParent="1849DFD6" w15:done="0"/>
  <w15:commentEx w15:paraId="1960FB8A" w15:done="0"/>
  <w15:commentEx w15:paraId="7D2A4FEE" w15:done="0"/>
  <w15:commentEx w15:paraId="13984887" w15:done="0"/>
  <w15:commentEx w15:paraId="2BF3588C" w15:paraIdParent="13984887" w15:done="0"/>
  <w15:commentEx w15:paraId="4994EF97" w15:done="0"/>
  <w15:commentEx w15:paraId="6375E48D" w15:done="0"/>
  <w15:commentEx w15:paraId="6BF43BB0" w15:done="0"/>
  <w15:commentEx w15:paraId="382D8003" w15:paraIdParent="6BF43BB0" w15:done="0"/>
  <w15:commentEx w15:paraId="63492E3C" w15:done="0"/>
  <w15:commentEx w15:paraId="72BC4408" w15:done="0"/>
  <w15:commentEx w15:paraId="76C15935" w15:done="0"/>
  <w15:commentEx w15:paraId="557D53A7" w15:done="0"/>
  <w15:commentEx w15:paraId="787B4064" w15:paraIdParent="557D53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6A11886" w16cex:dateUtc="2024-01-22T11:50:00Z"/>
  <w16cex:commentExtensible w16cex:durableId="6BDAA393" w16cex:dateUtc="2024-01-22T12:26:00Z"/>
  <w16cex:commentExtensible w16cex:durableId="358A5FF0" w16cex:dateUtc="2024-01-23T0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49DFD6" w16cid:durableId="28567B35"/>
  <w16cid:commentId w16cid:paraId="7AC1F7D4" w16cid:durableId="36A11886"/>
  <w16cid:commentId w16cid:paraId="13984887" w16cid:durableId="27F23992"/>
  <w16cid:commentId w16cid:paraId="2BF3588C" w16cid:durableId="27F23993"/>
  <w16cid:commentId w16cid:paraId="4994EF97" w16cid:durableId="27F23994"/>
  <w16cid:commentId w16cid:paraId="6375E48D" w16cid:durableId="6BDAA393"/>
  <w16cid:commentId w16cid:paraId="6BF43BB0" w16cid:durableId="28567B3D"/>
  <w16cid:commentId w16cid:paraId="382D8003" w16cid:durableId="358A5FF0"/>
  <w16cid:commentId w16cid:paraId="103FED61" w16cid:durableId="3DDE17DB"/>
  <w16cid:commentId w16cid:paraId="72BC4408" w16cid:durableId="046A83B1"/>
  <w16cid:commentId w16cid:paraId="76C15935" w16cid:durableId="28567B3E"/>
  <w16cid:commentId w16cid:paraId="557D53A7" w16cid:durableId="28567B3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88418" w14:textId="77777777" w:rsidR="00982039" w:rsidRDefault="00982039" w:rsidP="007655B9">
      <w:pPr>
        <w:spacing w:after="0" w:line="240" w:lineRule="auto"/>
      </w:pPr>
      <w:r>
        <w:separator/>
      </w:r>
    </w:p>
  </w:endnote>
  <w:endnote w:type="continuationSeparator" w:id="0">
    <w:p w14:paraId="48148EF8" w14:textId="77777777" w:rsidR="00982039" w:rsidRDefault="00982039" w:rsidP="0076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858DE" w14:textId="77777777" w:rsidR="00982039" w:rsidRDefault="00982039" w:rsidP="007655B9">
      <w:pPr>
        <w:spacing w:after="0" w:line="240" w:lineRule="auto"/>
      </w:pPr>
      <w:r>
        <w:separator/>
      </w:r>
    </w:p>
  </w:footnote>
  <w:footnote w:type="continuationSeparator" w:id="0">
    <w:p w14:paraId="6C6236FE" w14:textId="77777777" w:rsidR="00982039" w:rsidRDefault="00982039" w:rsidP="007655B9">
      <w:pPr>
        <w:spacing w:after="0" w:line="240" w:lineRule="auto"/>
      </w:pPr>
      <w:r>
        <w:continuationSeparator/>
      </w:r>
    </w:p>
  </w:footnote>
  <w:footnote w:id="1">
    <w:p w14:paraId="18EB8B68" w14:textId="5EC85D06" w:rsidR="00982039" w:rsidRPr="007655B9" w:rsidRDefault="00982039">
      <w:pPr>
        <w:pStyle w:val="Textonotapie"/>
        <w:rPr>
          <w:lang w:val="en-GB"/>
          <w:rPrChange w:id="12" w:author="Soria Royuela, Ramón Iker" w:date="2024-01-23T11:28:00Z">
            <w:rPr/>
          </w:rPrChange>
        </w:rPr>
      </w:pPr>
      <w:r>
        <w:rPr>
          <w:rStyle w:val="Refdenotaalpie"/>
        </w:rPr>
        <w:footnoteRef/>
      </w:r>
      <w:r w:rsidRPr="007655B9">
        <w:rPr>
          <w:lang w:val="en-GB"/>
          <w:rPrChange w:id="13" w:author="Soria Royuela, Ramón Iker" w:date="2024-01-23T11:28:00Z">
            <w:rPr/>
          </w:rPrChange>
        </w:rPr>
        <w:t xml:space="preserve"> </w:t>
      </w:r>
      <w:r>
        <w:rPr>
          <w:rFonts w:ascii="Times New Roman" w:hAnsi="Times New Roman" w:cs="Times New Roman"/>
          <w:lang w:val="en-GB"/>
        </w:rPr>
        <w:t>No correlations between latent variables are shown in this figure for clarity’s sake, the correlations between these variables can be found on Table 5.</w:t>
      </w:r>
    </w:p>
  </w:footnote>
  <w:footnote w:id="2">
    <w:p w14:paraId="4AF0B3E1" w14:textId="0A06CBD5" w:rsidR="00B774A4" w:rsidRPr="00B774A4" w:rsidRDefault="00B774A4">
      <w:pPr>
        <w:pStyle w:val="Textonotapie"/>
        <w:rPr>
          <w:lang w:val="en-GB"/>
        </w:rPr>
      </w:pPr>
      <w:r>
        <w:rPr>
          <w:rStyle w:val="Refdenotaalpie"/>
        </w:rPr>
        <w:footnoteRef/>
      </w:r>
      <w:r w:rsidRPr="00B774A4">
        <w:rPr>
          <w:lang w:val="en-GB"/>
        </w:rPr>
        <w:t xml:space="preserve"> </w:t>
      </w:r>
      <w:r w:rsidR="00421D8C">
        <w:rPr>
          <w:rFonts w:ascii="Times New Roman" w:hAnsi="Times New Roman" w:cs="Times New Roman"/>
          <w:lang w:val="en-GB"/>
        </w:rPr>
        <w:t>Similarly to the</w:t>
      </w:r>
      <w:r>
        <w:rPr>
          <w:rFonts w:ascii="Times New Roman" w:hAnsi="Times New Roman" w:cs="Times New Roman"/>
          <w:lang w:val="en-GB"/>
        </w:rPr>
        <w:t xml:space="preserve"> first model, no correlations between latent variables are shown in this figure for clarity’s sake, the correlations between these variables can be found on </w:t>
      </w:r>
      <w:r w:rsidR="003468B7">
        <w:rPr>
          <w:rFonts w:ascii="Times New Roman" w:hAnsi="Times New Roman" w:cs="Times New Roman"/>
          <w:lang w:val="en-GB"/>
        </w:rPr>
        <w:t>Table 6</w:t>
      </w:r>
      <w:r>
        <w:rPr>
          <w:rFonts w:ascii="Times New Roman" w:hAnsi="Times New Roman" w:cs="Times New Roman"/>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830BF"/>
    <w:multiLevelType w:val="multilevel"/>
    <w:tmpl w:val="443060A2"/>
    <w:lvl w:ilvl="0">
      <w:start w:val="1"/>
      <w:numFmt w:val="decimal"/>
      <w:pStyle w:val="Ttulo1"/>
      <w:lvlText w:val="%1"/>
      <w:lvlJc w:val="left"/>
      <w:pPr>
        <w:ind w:left="432" w:hanging="432"/>
      </w:pPr>
    </w:lvl>
    <w:lvl w:ilvl="1">
      <w:start w:val="1"/>
      <w:numFmt w:val="decimal"/>
      <w:pStyle w:val="Ttulo2"/>
      <w:lvlText w:val="%1.%2"/>
      <w:lvlJc w:val="left"/>
      <w:pPr>
        <w:ind w:left="576" w:hanging="576"/>
      </w:pPr>
      <w:rPr>
        <w:color w:val="auto"/>
        <w:sz w:val="22"/>
        <w:szCs w:val="22"/>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ria Royuela, Ramon Iker">
    <w15:presenceInfo w15:providerId="None" w15:userId="Soria Royuela, Ramon Iker"/>
  </w15:person>
  <w15:person w15:author="Soria Royuela, Ramon Iker [2]">
    <w15:presenceInfo w15:providerId="Windows Live" w15:userId="6aaa3755126dfa1d"/>
  </w15:person>
  <w15:person w15:author="Soria Royuela, Ramón Iker">
    <w15:presenceInfo w15:providerId="None" w15:userId="Soria Royuela, Ramón 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96D"/>
    <w:rsid w:val="0000027A"/>
    <w:rsid w:val="00001388"/>
    <w:rsid w:val="00001E78"/>
    <w:rsid w:val="00004B92"/>
    <w:rsid w:val="00030EDE"/>
    <w:rsid w:val="00035EEE"/>
    <w:rsid w:val="0005014B"/>
    <w:rsid w:val="0005033F"/>
    <w:rsid w:val="00054286"/>
    <w:rsid w:val="00054DDB"/>
    <w:rsid w:val="00057877"/>
    <w:rsid w:val="000655A1"/>
    <w:rsid w:val="000706BB"/>
    <w:rsid w:val="00071798"/>
    <w:rsid w:val="0007657E"/>
    <w:rsid w:val="00077B58"/>
    <w:rsid w:val="00082F53"/>
    <w:rsid w:val="00095F35"/>
    <w:rsid w:val="000A1637"/>
    <w:rsid w:val="000B6B8A"/>
    <w:rsid w:val="000D1940"/>
    <w:rsid w:val="000D3307"/>
    <w:rsid w:val="000E15BC"/>
    <w:rsid w:val="000E3657"/>
    <w:rsid w:val="000E386E"/>
    <w:rsid w:val="000F1731"/>
    <w:rsid w:val="000F28D4"/>
    <w:rsid w:val="000F7D58"/>
    <w:rsid w:val="001002C3"/>
    <w:rsid w:val="001006AB"/>
    <w:rsid w:val="00105F35"/>
    <w:rsid w:val="00106C2A"/>
    <w:rsid w:val="00115C36"/>
    <w:rsid w:val="00120027"/>
    <w:rsid w:val="00125A82"/>
    <w:rsid w:val="00135AD1"/>
    <w:rsid w:val="001457B4"/>
    <w:rsid w:val="00147FF6"/>
    <w:rsid w:val="00157A76"/>
    <w:rsid w:val="00172D7C"/>
    <w:rsid w:val="00173643"/>
    <w:rsid w:val="00177EC7"/>
    <w:rsid w:val="00197163"/>
    <w:rsid w:val="00197221"/>
    <w:rsid w:val="001A1FDE"/>
    <w:rsid w:val="001A2E6D"/>
    <w:rsid w:val="001B221A"/>
    <w:rsid w:val="001D59BB"/>
    <w:rsid w:val="001E46D4"/>
    <w:rsid w:val="001F1720"/>
    <w:rsid w:val="00211D4B"/>
    <w:rsid w:val="002136AB"/>
    <w:rsid w:val="0022463F"/>
    <w:rsid w:val="002260DB"/>
    <w:rsid w:val="00226C86"/>
    <w:rsid w:val="00234B98"/>
    <w:rsid w:val="00235CAA"/>
    <w:rsid w:val="0023702A"/>
    <w:rsid w:val="002457AA"/>
    <w:rsid w:val="00247A85"/>
    <w:rsid w:val="00247D6D"/>
    <w:rsid w:val="00251F8D"/>
    <w:rsid w:val="002616B8"/>
    <w:rsid w:val="00262B66"/>
    <w:rsid w:val="00262E82"/>
    <w:rsid w:val="00267507"/>
    <w:rsid w:val="00270A8F"/>
    <w:rsid w:val="0029397D"/>
    <w:rsid w:val="002939F0"/>
    <w:rsid w:val="00295470"/>
    <w:rsid w:val="00296472"/>
    <w:rsid w:val="002A2D40"/>
    <w:rsid w:val="002B42B6"/>
    <w:rsid w:val="002C096D"/>
    <w:rsid w:val="002C257C"/>
    <w:rsid w:val="002D7C7F"/>
    <w:rsid w:val="002E0B11"/>
    <w:rsid w:val="002E3AF1"/>
    <w:rsid w:val="002E3D80"/>
    <w:rsid w:val="002F0CDF"/>
    <w:rsid w:val="002F44D1"/>
    <w:rsid w:val="002F62C5"/>
    <w:rsid w:val="003047A3"/>
    <w:rsid w:val="00306EE3"/>
    <w:rsid w:val="00311573"/>
    <w:rsid w:val="00313087"/>
    <w:rsid w:val="00316FF7"/>
    <w:rsid w:val="00317B95"/>
    <w:rsid w:val="003206D2"/>
    <w:rsid w:val="00321A77"/>
    <w:rsid w:val="00325B1B"/>
    <w:rsid w:val="003263E1"/>
    <w:rsid w:val="00337203"/>
    <w:rsid w:val="003468B7"/>
    <w:rsid w:val="00351077"/>
    <w:rsid w:val="00353C3D"/>
    <w:rsid w:val="00354194"/>
    <w:rsid w:val="00360DA1"/>
    <w:rsid w:val="0036102F"/>
    <w:rsid w:val="00366337"/>
    <w:rsid w:val="003664A8"/>
    <w:rsid w:val="00367064"/>
    <w:rsid w:val="00373407"/>
    <w:rsid w:val="003858CC"/>
    <w:rsid w:val="00387D06"/>
    <w:rsid w:val="003923FF"/>
    <w:rsid w:val="003A226A"/>
    <w:rsid w:val="003A5CF0"/>
    <w:rsid w:val="003B2A76"/>
    <w:rsid w:val="003C6711"/>
    <w:rsid w:val="003D1BE6"/>
    <w:rsid w:val="003D28F5"/>
    <w:rsid w:val="003D7AE4"/>
    <w:rsid w:val="003E287D"/>
    <w:rsid w:val="003F1E9F"/>
    <w:rsid w:val="003F75E9"/>
    <w:rsid w:val="003F7928"/>
    <w:rsid w:val="004059F4"/>
    <w:rsid w:val="00421D8C"/>
    <w:rsid w:val="00423337"/>
    <w:rsid w:val="004333BE"/>
    <w:rsid w:val="00436D10"/>
    <w:rsid w:val="0044345F"/>
    <w:rsid w:val="00445D81"/>
    <w:rsid w:val="004477BB"/>
    <w:rsid w:val="00456E7B"/>
    <w:rsid w:val="00460D85"/>
    <w:rsid w:val="00467A53"/>
    <w:rsid w:val="00470E5C"/>
    <w:rsid w:val="00471220"/>
    <w:rsid w:val="004727A7"/>
    <w:rsid w:val="004727E6"/>
    <w:rsid w:val="004769E1"/>
    <w:rsid w:val="00482323"/>
    <w:rsid w:val="004A3F33"/>
    <w:rsid w:val="004A4F68"/>
    <w:rsid w:val="004B40B1"/>
    <w:rsid w:val="004B44D0"/>
    <w:rsid w:val="004C3A0B"/>
    <w:rsid w:val="004C7D2D"/>
    <w:rsid w:val="004D0CEC"/>
    <w:rsid w:val="004D63FC"/>
    <w:rsid w:val="004E1CE5"/>
    <w:rsid w:val="004E2B98"/>
    <w:rsid w:val="004F0F4D"/>
    <w:rsid w:val="004F5BB0"/>
    <w:rsid w:val="004F6D92"/>
    <w:rsid w:val="00503B2F"/>
    <w:rsid w:val="0051057D"/>
    <w:rsid w:val="00527409"/>
    <w:rsid w:val="00527706"/>
    <w:rsid w:val="00534CAB"/>
    <w:rsid w:val="0054439E"/>
    <w:rsid w:val="00550850"/>
    <w:rsid w:val="00552925"/>
    <w:rsid w:val="005617CD"/>
    <w:rsid w:val="005679A6"/>
    <w:rsid w:val="00571ABB"/>
    <w:rsid w:val="00573C87"/>
    <w:rsid w:val="00575502"/>
    <w:rsid w:val="0057788B"/>
    <w:rsid w:val="0058419B"/>
    <w:rsid w:val="005845C3"/>
    <w:rsid w:val="005849E4"/>
    <w:rsid w:val="005859E8"/>
    <w:rsid w:val="00585BE8"/>
    <w:rsid w:val="0058632E"/>
    <w:rsid w:val="00590D82"/>
    <w:rsid w:val="005A10F7"/>
    <w:rsid w:val="005A578D"/>
    <w:rsid w:val="005A7848"/>
    <w:rsid w:val="005B2B61"/>
    <w:rsid w:val="005B57D5"/>
    <w:rsid w:val="005C6CB0"/>
    <w:rsid w:val="005D2797"/>
    <w:rsid w:val="005D4C69"/>
    <w:rsid w:val="005D517B"/>
    <w:rsid w:val="005D5742"/>
    <w:rsid w:val="005E2DCA"/>
    <w:rsid w:val="005E375C"/>
    <w:rsid w:val="005E7839"/>
    <w:rsid w:val="005F121F"/>
    <w:rsid w:val="005F1F6A"/>
    <w:rsid w:val="005F3406"/>
    <w:rsid w:val="005F35F3"/>
    <w:rsid w:val="00603433"/>
    <w:rsid w:val="00603616"/>
    <w:rsid w:val="00605FE6"/>
    <w:rsid w:val="006155B3"/>
    <w:rsid w:val="00615B55"/>
    <w:rsid w:val="006166AB"/>
    <w:rsid w:val="00631B22"/>
    <w:rsid w:val="00632D50"/>
    <w:rsid w:val="00645ECB"/>
    <w:rsid w:val="006474C3"/>
    <w:rsid w:val="006570B0"/>
    <w:rsid w:val="00671B10"/>
    <w:rsid w:val="006724C5"/>
    <w:rsid w:val="00673B04"/>
    <w:rsid w:val="00675EC5"/>
    <w:rsid w:val="00682FB7"/>
    <w:rsid w:val="00694F10"/>
    <w:rsid w:val="006B1F1C"/>
    <w:rsid w:val="006B2070"/>
    <w:rsid w:val="006B70C3"/>
    <w:rsid w:val="006C649E"/>
    <w:rsid w:val="006D394B"/>
    <w:rsid w:val="006E230B"/>
    <w:rsid w:val="006E708D"/>
    <w:rsid w:val="006F7049"/>
    <w:rsid w:val="00704042"/>
    <w:rsid w:val="00705265"/>
    <w:rsid w:val="0071229F"/>
    <w:rsid w:val="00713DB6"/>
    <w:rsid w:val="007179CF"/>
    <w:rsid w:val="0072030D"/>
    <w:rsid w:val="007266D1"/>
    <w:rsid w:val="007312A7"/>
    <w:rsid w:val="007324B0"/>
    <w:rsid w:val="007351AD"/>
    <w:rsid w:val="00736AF7"/>
    <w:rsid w:val="007417CB"/>
    <w:rsid w:val="007431D2"/>
    <w:rsid w:val="00745950"/>
    <w:rsid w:val="007655B9"/>
    <w:rsid w:val="0077427B"/>
    <w:rsid w:val="00777FFB"/>
    <w:rsid w:val="00791043"/>
    <w:rsid w:val="0079426C"/>
    <w:rsid w:val="00794C8A"/>
    <w:rsid w:val="007A3EC5"/>
    <w:rsid w:val="007A7EA6"/>
    <w:rsid w:val="007B4F58"/>
    <w:rsid w:val="007B5DB6"/>
    <w:rsid w:val="007B6D78"/>
    <w:rsid w:val="007C5777"/>
    <w:rsid w:val="007C768A"/>
    <w:rsid w:val="007D083C"/>
    <w:rsid w:val="007D2BC2"/>
    <w:rsid w:val="007D6C0E"/>
    <w:rsid w:val="007F4C92"/>
    <w:rsid w:val="008034A7"/>
    <w:rsid w:val="008159DF"/>
    <w:rsid w:val="0083408E"/>
    <w:rsid w:val="0084116B"/>
    <w:rsid w:val="008433B3"/>
    <w:rsid w:val="00855980"/>
    <w:rsid w:val="00865854"/>
    <w:rsid w:val="00866384"/>
    <w:rsid w:val="00866942"/>
    <w:rsid w:val="00866B64"/>
    <w:rsid w:val="00867296"/>
    <w:rsid w:val="00873A68"/>
    <w:rsid w:val="00882014"/>
    <w:rsid w:val="00886A80"/>
    <w:rsid w:val="00893C79"/>
    <w:rsid w:val="00894A02"/>
    <w:rsid w:val="008A2AD1"/>
    <w:rsid w:val="008A488E"/>
    <w:rsid w:val="008A4AA8"/>
    <w:rsid w:val="008B01CE"/>
    <w:rsid w:val="008B33BE"/>
    <w:rsid w:val="008B69A7"/>
    <w:rsid w:val="008C1BC1"/>
    <w:rsid w:val="008C3F1B"/>
    <w:rsid w:val="008D1C7B"/>
    <w:rsid w:val="008D2DC3"/>
    <w:rsid w:val="008D40C3"/>
    <w:rsid w:val="008E5700"/>
    <w:rsid w:val="008E7F5D"/>
    <w:rsid w:val="008F596B"/>
    <w:rsid w:val="00902C81"/>
    <w:rsid w:val="00910ECA"/>
    <w:rsid w:val="00923796"/>
    <w:rsid w:val="00955615"/>
    <w:rsid w:val="00956590"/>
    <w:rsid w:val="009637B0"/>
    <w:rsid w:val="00964353"/>
    <w:rsid w:val="00966508"/>
    <w:rsid w:val="00971BFC"/>
    <w:rsid w:val="009751AB"/>
    <w:rsid w:val="009779A2"/>
    <w:rsid w:val="00982039"/>
    <w:rsid w:val="00983192"/>
    <w:rsid w:val="00990815"/>
    <w:rsid w:val="009949B6"/>
    <w:rsid w:val="0099640E"/>
    <w:rsid w:val="009A1E8C"/>
    <w:rsid w:val="009A205A"/>
    <w:rsid w:val="009A2FE9"/>
    <w:rsid w:val="009A4CDF"/>
    <w:rsid w:val="009B2B62"/>
    <w:rsid w:val="009B41BF"/>
    <w:rsid w:val="009B4C58"/>
    <w:rsid w:val="009B51C4"/>
    <w:rsid w:val="009B6F9B"/>
    <w:rsid w:val="009C2DC9"/>
    <w:rsid w:val="009C3542"/>
    <w:rsid w:val="009C773B"/>
    <w:rsid w:val="009D089C"/>
    <w:rsid w:val="009D1C02"/>
    <w:rsid w:val="009D52ED"/>
    <w:rsid w:val="009D5F99"/>
    <w:rsid w:val="009E1351"/>
    <w:rsid w:val="009E1F26"/>
    <w:rsid w:val="009E7CE9"/>
    <w:rsid w:val="009F3690"/>
    <w:rsid w:val="009F473E"/>
    <w:rsid w:val="009F500B"/>
    <w:rsid w:val="00A00CAA"/>
    <w:rsid w:val="00A03248"/>
    <w:rsid w:val="00A30BE8"/>
    <w:rsid w:val="00A31FDB"/>
    <w:rsid w:val="00A352F6"/>
    <w:rsid w:val="00A369BC"/>
    <w:rsid w:val="00A4121F"/>
    <w:rsid w:val="00A41B9A"/>
    <w:rsid w:val="00A4212E"/>
    <w:rsid w:val="00A43CF3"/>
    <w:rsid w:val="00A463AC"/>
    <w:rsid w:val="00A61F15"/>
    <w:rsid w:val="00A62ADB"/>
    <w:rsid w:val="00A62FBB"/>
    <w:rsid w:val="00A82437"/>
    <w:rsid w:val="00A900DF"/>
    <w:rsid w:val="00A90D84"/>
    <w:rsid w:val="00A95740"/>
    <w:rsid w:val="00A96506"/>
    <w:rsid w:val="00AA2ED9"/>
    <w:rsid w:val="00AA6AB8"/>
    <w:rsid w:val="00AB5132"/>
    <w:rsid w:val="00AD6066"/>
    <w:rsid w:val="00AD78EA"/>
    <w:rsid w:val="00AE51D2"/>
    <w:rsid w:val="00B05588"/>
    <w:rsid w:val="00B101BD"/>
    <w:rsid w:val="00B2510A"/>
    <w:rsid w:val="00B26A7B"/>
    <w:rsid w:val="00B27805"/>
    <w:rsid w:val="00B30F53"/>
    <w:rsid w:val="00B3678E"/>
    <w:rsid w:val="00B41D49"/>
    <w:rsid w:val="00B41F36"/>
    <w:rsid w:val="00B42FAA"/>
    <w:rsid w:val="00B51B13"/>
    <w:rsid w:val="00B51BE4"/>
    <w:rsid w:val="00B562BA"/>
    <w:rsid w:val="00B56C12"/>
    <w:rsid w:val="00B6265E"/>
    <w:rsid w:val="00B63644"/>
    <w:rsid w:val="00B72117"/>
    <w:rsid w:val="00B725F4"/>
    <w:rsid w:val="00B73F8E"/>
    <w:rsid w:val="00B774A4"/>
    <w:rsid w:val="00B91751"/>
    <w:rsid w:val="00B967BF"/>
    <w:rsid w:val="00BA298C"/>
    <w:rsid w:val="00BA7E25"/>
    <w:rsid w:val="00BB0D70"/>
    <w:rsid w:val="00BB2766"/>
    <w:rsid w:val="00BB5823"/>
    <w:rsid w:val="00BB7DE8"/>
    <w:rsid w:val="00BC3488"/>
    <w:rsid w:val="00BC4024"/>
    <w:rsid w:val="00BC7CE3"/>
    <w:rsid w:val="00BD53F6"/>
    <w:rsid w:val="00BD793C"/>
    <w:rsid w:val="00BE106C"/>
    <w:rsid w:val="00BF5CF9"/>
    <w:rsid w:val="00C0602C"/>
    <w:rsid w:val="00C0666A"/>
    <w:rsid w:val="00C13A0E"/>
    <w:rsid w:val="00C156C6"/>
    <w:rsid w:val="00C25B78"/>
    <w:rsid w:val="00C27CAA"/>
    <w:rsid w:val="00C35CA6"/>
    <w:rsid w:val="00C428CE"/>
    <w:rsid w:val="00C43152"/>
    <w:rsid w:val="00C45B2A"/>
    <w:rsid w:val="00C561C2"/>
    <w:rsid w:val="00C572A0"/>
    <w:rsid w:val="00C60C9C"/>
    <w:rsid w:val="00C651E0"/>
    <w:rsid w:val="00C821D3"/>
    <w:rsid w:val="00C8229E"/>
    <w:rsid w:val="00C91146"/>
    <w:rsid w:val="00C91D38"/>
    <w:rsid w:val="00C92190"/>
    <w:rsid w:val="00C93133"/>
    <w:rsid w:val="00C93B4C"/>
    <w:rsid w:val="00C96495"/>
    <w:rsid w:val="00C9759A"/>
    <w:rsid w:val="00CA3EDE"/>
    <w:rsid w:val="00CA576D"/>
    <w:rsid w:val="00CA6E36"/>
    <w:rsid w:val="00CA7879"/>
    <w:rsid w:val="00CA79F6"/>
    <w:rsid w:val="00CB2A0F"/>
    <w:rsid w:val="00CC2101"/>
    <w:rsid w:val="00CC2DA9"/>
    <w:rsid w:val="00CC5560"/>
    <w:rsid w:val="00CD2124"/>
    <w:rsid w:val="00CE478E"/>
    <w:rsid w:val="00CE7A85"/>
    <w:rsid w:val="00CF180C"/>
    <w:rsid w:val="00CF33E7"/>
    <w:rsid w:val="00CF4AAD"/>
    <w:rsid w:val="00D032F0"/>
    <w:rsid w:val="00D13400"/>
    <w:rsid w:val="00D148E6"/>
    <w:rsid w:val="00D22AB2"/>
    <w:rsid w:val="00D23417"/>
    <w:rsid w:val="00D239DF"/>
    <w:rsid w:val="00D26921"/>
    <w:rsid w:val="00D30BEF"/>
    <w:rsid w:val="00D30D8A"/>
    <w:rsid w:val="00D3178E"/>
    <w:rsid w:val="00D32250"/>
    <w:rsid w:val="00D35E0A"/>
    <w:rsid w:val="00D36382"/>
    <w:rsid w:val="00D368E9"/>
    <w:rsid w:val="00D4381E"/>
    <w:rsid w:val="00D45F24"/>
    <w:rsid w:val="00D46486"/>
    <w:rsid w:val="00D52CE6"/>
    <w:rsid w:val="00D56428"/>
    <w:rsid w:val="00D577A4"/>
    <w:rsid w:val="00D63206"/>
    <w:rsid w:val="00D67119"/>
    <w:rsid w:val="00D67F97"/>
    <w:rsid w:val="00D7106D"/>
    <w:rsid w:val="00D80072"/>
    <w:rsid w:val="00D8258F"/>
    <w:rsid w:val="00D860D1"/>
    <w:rsid w:val="00D91B7D"/>
    <w:rsid w:val="00D94963"/>
    <w:rsid w:val="00D9540C"/>
    <w:rsid w:val="00D95FE6"/>
    <w:rsid w:val="00DA00A0"/>
    <w:rsid w:val="00DA475C"/>
    <w:rsid w:val="00DA4AAB"/>
    <w:rsid w:val="00DA6B99"/>
    <w:rsid w:val="00DB784B"/>
    <w:rsid w:val="00DC45D2"/>
    <w:rsid w:val="00DD0D78"/>
    <w:rsid w:val="00DE12C4"/>
    <w:rsid w:val="00DE2BD4"/>
    <w:rsid w:val="00DE3607"/>
    <w:rsid w:val="00DE6366"/>
    <w:rsid w:val="00DF28BB"/>
    <w:rsid w:val="00DF2FA7"/>
    <w:rsid w:val="00E018E0"/>
    <w:rsid w:val="00E01A46"/>
    <w:rsid w:val="00E02774"/>
    <w:rsid w:val="00E02FCF"/>
    <w:rsid w:val="00E04F1B"/>
    <w:rsid w:val="00E05B1F"/>
    <w:rsid w:val="00E15276"/>
    <w:rsid w:val="00E15EDF"/>
    <w:rsid w:val="00E16645"/>
    <w:rsid w:val="00E22FB4"/>
    <w:rsid w:val="00E2421D"/>
    <w:rsid w:val="00E25060"/>
    <w:rsid w:val="00E432C8"/>
    <w:rsid w:val="00E44B6C"/>
    <w:rsid w:val="00E5430A"/>
    <w:rsid w:val="00E5612B"/>
    <w:rsid w:val="00E57DFD"/>
    <w:rsid w:val="00E62CCD"/>
    <w:rsid w:val="00E70104"/>
    <w:rsid w:val="00E70781"/>
    <w:rsid w:val="00E852D2"/>
    <w:rsid w:val="00E86591"/>
    <w:rsid w:val="00E925BB"/>
    <w:rsid w:val="00EA4B93"/>
    <w:rsid w:val="00EA5E71"/>
    <w:rsid w:val="00EA6D9C"/>
    <w:rsid w:val="00EB2674"/>
    <w:rsid w:val="00EB3641"/>
    <w:rsid w:val="00EB5B3D"/>
    <w:rsid w:val="00EC28D4"/>
    <w:rsid w:val="00ED5611"/>
    <w:rsid w:val="00EE1A16"/>
    <w:rsid w:val="00EE270C"/>
    <w:rsid w:val="00EF1D54"/>
    <w:rsid w:val="00EF242D"/>
    <w:rsid w:val="00EF3A62"/>
    <w:rsid w:val="00EF7668"/>
    <w:rsid w:val="00F01570"/>
    <w:rsid w:val="00F05627"/>
    <w:rsid w:val="00F114C5"/>
    <w:rsid w:val="00F23B53"/>
    <w:rsid w:val="00F51F1C"/>
    <w:rsid w:val="00F52CB5"/>
    <w:rsid w:val="00F53C0C"/>
    <w:rsid w:val="00F57B9C"/>
    <w:rsid w:val="00F92CC0"/>
    <w:rsid w:val="00F935C7"/>
    <w:rsid w:val="00F937EF"/>
    <w:rsid w:val="00F963CA"/>
    <w:rsid w:val="00F9797E"/>
    <w:rsid w:val="00F97C49"/>
    <w:rsid w:val="00FA1C3C"/>
    <w:rsid w:val="00FB1F7E"/>
    <w:rsid w:val="00FB3F6E"/>
    <w:rsid w:val="00FB555A"/>
    <w:rsid w:val="00FC44D8"/>
    <w:rsid w:val="00FC5DBE"/>
    <w:rsid w:val="00FD039E"/>
    <w:rsid w:val="00FD3503"/>
    <w:rsid w:val="00FD560E"/>
    <w:rsid w:val="00FF0621"/>
    <w:rsid w:val="00FF1D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DBD9"/>
  <w15:chartTrackingRefBased/>
  <w15:docId w15:val="{888BC59A-5024-4A4E-9C08-73B0D542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B57D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B57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B57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B57D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B57D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B57D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B57D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B57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B57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197221"/>
  </w:style>
  <w:style w:type="character" w:styleId="Refdecomentario">
    <w:name w:val="annotation reference"/>
    <w:basedOn w:val="Fuentedeprrafopredeter"/>
    <w:uiPriority w:val="99"/>
    <w:semiHidden/>
    <w:unhideWhenUsed/>
    <w:rsid w:val="005B57D5"/>
    <w:rPr>
      <w:sz w:val="16"/>
      <w:szCs w:val="16"/>
    </w:rPr>
  </w:style>
  <w:style w:type="paragraph" w:styleId="Textocomentario">
    <w:name w:val="annotation text"/>
    <w:basedOn w:val="Normal"/>
    <w:link w:val="TextocomentarioCar"/>
    <w:uiPriority w:val="99"/>
    <w:unhideWhenUsed/>
    <w:rsid w:val="005B57D5"/>
    <w:pPr>
      <w:spacing w:line="240" w:lineRule="auto"/>
    </w:pPr>
    <w:rPr>
      <w:sz w:val="20"/>
      <w:szCs w:val="20"/>
    </w:rPr>
  </w:style>
  <w:style w:type="character" w:customStyle="1" w:styleId="TextocomentarioCar">
    <w:name w:val="Texto comentario Car"/>
    <w:basedOn w:val="Fuentedeprrafopredeter"/>
    <w:link w:val="Textocomentario"/>
    <w:uiPriority w:val="99"/>
    <w:rsid w:val="005B57D5"/>
    <w:rPr>
      <w:sz w:val="20"/>
      <w:szCs w:val="20"/>
    </w:rPr>
  </w:style>
  <w:style w:type="paragraph" w:styleId="Asuntodelcomentario">
    <w:name w:val="annotation subject"/>
    <w:basedOn w:val="Textocomentario"/>
    <w:next w:val="Textocomentario"/>
    <w:link w:val="AsuntodelcomentarioCar"/>
    <w:uiPriority w:val="99"/>
    <w:semiHidden/>
    <w:unhideWhenUsed/>
    <w:rsid w:val="005B57D5"/>
    <w:rPr>
      <w:b/>
      <w:bCs/>
    </w:rPr>
  </w:style>
  <w:style w:type="character" w:customStyle="1" w:styleId="AsuntodelcomentarioCar">
    <w:name w:val="Asunto del comentario Car"/>
    <w:basedOn w:val="TextocomentarioCar"/>
    <w:link w:val="Asuntodelcomentario"/>
    <w:uiPriority w:val="99"/>
    <w:semiHidden/>
    <w:rsid w:val="005B57D5"/>
    <w:rPr>
      <w:b/>
      <w:bCs/>
      <w:sz w:val="20"/>
      <w:szCs w:val="20"/>
    </w:rPr>
  </w:style>
  <w:style w:type="paragraph" w:styleId="Textodeglobo">
    <w:name w:val="Balloon Text"/>
    <w:basedOn w:val="Normal"/>
    <w:link w:val="TextodegloboCar"/>
    <w:uiPriority w:val="99"/>
    <w:semiHidden/>
    <w:unhideWhenUsed/>
    <w:rsid w:val="005B57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7D5"/>
    <w:rPr>
      <w:rFonts w:ascii="Segoe UI" w:hAnsi="Segoe UI" w:cs="Segoe UI"/>
      <w:sz w:val="18"/>
      <w:szCs w:val="18"/>
    </w:rPr>
  </w:style>
  <w:style w:type="paragraph" w:styleId="Prrafodelista">
    <w:name w:val="List Paragraph"/>
    <w:basedOn w:val="Normal"/>
    <w:uiPriority w:val="34"/>
    <w:qFormat/>
    <w:rsid w:val="005B57D5"/>
    <w:pPr>
      <w:ind w:left="720"/>
      <w:contextualSpacing/>
    </w:pPr>
  </w:style>
  <w:style w:type="character" w:customStyle="1" w:styleId="Ttulo1Car">
    <w:name w:val="Título 1 Car"/>
    <w:basedOn w:val="Fuentedeprrafopredeter"/>
    <w:link w:val="Ttulo1"/>
    <w:uiPriority w:val="9"/>
    <w:rsid w:val="005B57D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B57D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B57D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5B57D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B57D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B57D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B57D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B57D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B57D5"/>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8A2AD1"/>
    <w:rPr>
      <w:color w:val="0563C1" w:themeColor="hyperlink"/>
      <w:u w:val="single"/>
    </w:rPr>
  </w:style>
  <w:style w:type="character" w:styleId="Hipervnculovisitado">
    <w:name w:val="FollowedHyperlink"/>
    <w:basedOn w:val="Fuentedeprrafopredeter"/>
    <w:uiPriority w:val="99"/>
    <w:semiHidden/>
    <w:unhideWhenUsed/>
    <w:rsid w:val="008A2AD1"/>
    <w:rPr>
      <w:color w:val="954F72" w:themeColor="followedHyperlink"/>
      <w:u w:val="single"/>
    </w:rPr>
  </w:style>
  <w:style w:type="paragraph" w:styleId="Revisin">
    <w:name w:val="Revision"/>
    <w:hidden/>
    <w:uiPriority w:val="99"/>
    <w:semiHidden/>
    <w:rsid w:val="00470E5C"/>
    <w:pPr>
      <w:spacing w:after="0" w:line="240" w:lineRule="auto"/>
    </w:pPr>
  </w:style>
  <w:style w:type="paragraph" w:styleId="Textonotapie">
    <w:name w:val="footnote text"/>
    <w:basedOn w:val="Normal"/>
    <w:link w:val="TextonotapieCar"/>
    <w:uiPriority w:val="99"/>
    <w:semiHidden/>
    <w:unhideWhenUsed/>
    <w:rsid w:val="007655B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655B9"/>
    <w:rPr>
      <w:sz w:val="20"/>
      <w:szCs w:val="20"/>
    </w:rPr>
  </w:style>
  <w:style w:type="character" w:styleId="Refdenotaalpie">
    <w:name w:val="footnote reference"/>
    <w:basedOn w:val="Fuentedeprrafopredeter"/>
    <w:uiPriority w:val="99"/>
    <w:semiHidden/>
    <w:unhideWhenUsed/>
    <w:rsid w:val="007655B9"/>
    <w:rPr>
      <w:vertAlign w:val="superscript"/>
    </w:rPr>
  </w:style>
  <w:style w:type="paragraph" w:styleId="NormalWeb">
    <w:name w:val="Normal (Web)"/>
    <w:basedOn w:val="Normal"/>
    <w:uiPriority w:val="99"/>
    <w:semiHidden/>
    <w:unhideWhenUsed/>
    <w:rsid w:val="003D7AE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03432">
      <w:bodyDiv w:val="1"/>
      <w:marLeft w:val="0"/>
      <w:marRight w:val="0"/>
      <w:marTop w:val="0"/>
      <w:marBottom w:val="0"/>
      <w:divBdr>
        <w:top w:val="none" w:sz="0" w:space="0" w:color="auto"/>
        <w:left w:val="none" w:sz="0" w:space="0" w:color="auto"/>
        <w:bottom w:val="none" w:sz="0" w:space="0" w:color="auto"/>
        <w:right w:val="none" w:sz="0" w:space="0" w:color="auto"/>
      </w:divBdr>
    </w:div>
    <w:div w:id="120616977">
      <w:bodyDiv w:val="1"/>
      <w:marLeft w:val="0"/>
      <w:marRight w:val="0"/>
      <w:marTop w:val="0"/>
      <w:marBottom w:val="0"/>
      <w:divBdr>
        <w:top w:val="none" w:sz="0" w:space="0" w:color="auto"/>
        <w:left w:val="none" w:sz="0" w:space="0" w:color="auto"/>
        <w:bottom w:val="none" w:sz="0" w:space="0" w:color="auto"/>
        <w:right w:val="none" w:sz="0" w:space="0" w:color="auto"/>
      </w:divBdr>
    </w:div>
    <w:div w:id="121272218">
      <w:bodyDiv w:val="1"/>
      <w:marLeft w:val="0"/>
      <w:marRight w:val="0"/>
      <w:marTop w:val="0"/>
      <w:marBottom w:val="0"/>
      <w:divBdr>
        <w:top w:val="none" w:sz="0" w:space="0" w:color="auto"/>
        <w:left w:val="none" w:sz="0" w:space="0" w:color="auto"/>
        <w:bottom w:val="none" w:sz="0" w:space="0" w:color="auto"/>
        <w:right w:val="none" w:sz="0" w:space="0" w:color="auto"/>
      </w:divBdr>
    </w:div>
    <w:div w:id="133065891">
      <w:bodyDiv w:val="1"/>
      <w:marLeft w:val="0"/>
      <w:marRight w:val="0"/>
      <w:marTop w:val="0"/>
      <w:marBottom w:val="0"/>
      <w:divBdr>
        <w:top w:val="none" w:sz="0" w:space="0" w:color="auto"/>
        <w:left w:val="none" w:sz="0" w:space="0" w:color="auto"/>
        <w:bottom w:val="none" w:sz="0" w:space="0" w:color="auto"/>
        <w:right w:val="none" w:sz="0" w:space="0" w:color="auto"/>
      </w:divBdr>
    </w:div>
    <w:div w:id="312221262">
      <w:bodyDiv w:val="1"/>
      <w:marLeft w:val="0"/>
      <w:marRight w:val="0"/>
      <w:marTop w:val="0"/>
      <w:marBottom w:val="0"/>
      <w:divBdr>
        <w:top w:val="none" w:sz="0" w:space="0" w:color="auto"/>
        <w:left w:val="none" w:sz="0" w:space="0" w:color="auto"/>
        <w:bottom w:val="none" w:sz="0" w:space="0" w:color="auto"/>
        <w:right w:val="none" w:sz="0" w:space="0" w:color="auto"/>
      </w:divBdr>
    </w:div>
    <w:div w:id="411857928">
      <w:bodyDiv w:val="1"/>
      <w:marLeft w:val="0"/>
      <w:marRight w:val="0"/>
      <w:marTop w:val="0"/>
      <w:marBottom w:val="0"/>
      <w:divBdr>
        <w:top w:val="none" w:sz="0" w:space="0" w:color="auto"/>
        <w:left w:val="none" w:sz="0" w:space="0" w:color="auto"/>
        <w:bottom w:val="none" w:sz="0" w:space="0" w:color="auto"/>
        <w:right w:val="none" w:sz="0" w:space="0" w:color="auto"/>
      </w:divBdr>
      <w:divsChild>
        <w:div w:id="13923930">
          <w:marLeft w:val="0"/>
          <w:marRight w:val="0"/>
          <w:marTop w:val="0"/>
          <w:marBottom w:val="0"/>
          <w:divBdr>
            <w:top w:val="none" w:sz="0" w:space="0" w:color="auto"/>
            <w:left w:val="none" w:sz="0" w:space="0" w:color="auto"/>
            <w:bottom w:val="none" w:sz="0" w:space="0" w:color="auto"/>
            <w:right w:val="none" w:sz="0" w:space="0" w:color="auto"/>
          </w:divBdr>
        </w:div>
      </w:divsChild>
    </w:div>
    <w:div w:id="416294568">
      <w:bodyDiv w:val="1"/>
      <w:marLeft w:val="0"/>
      <w:marRight w:val="0"/>
      <w:marTop w:val="0"/>
      <w:marBottom w:val="0"/>
      <w:divBdr>
        <w:top w:val="none" w:sz="0" w:space="0" w:color="auto"/>
        <w:left w:val="none" w:sz="0" w:space="0" w:color="auto"/>
        <w:bottom w:val="none" w:sz="0" w:space="0" w:color="auto"/>
        <w:right w:val="none" w:sz="0" w:space="0" w:color="auto"/>
      </w:divBdr>
    </w:div>
    <w:div w:id="459494378">
      <w:bodyDiv w:val="1"/>
      <w:marLeft w:val="0"/>
      <w:marRight w:val="0"/>
      <w:marTop w:val="0"/>
      <w:marBottom w:val="0"/>
      <w:divBdr>
        <w:top w:val="none" w:sz="0" w:space="0" w:color="auto"/>
        <w:left w:val="none" w:sz="0" w:space="0" w:color="auto"/>
        <w:bottom w:val="none" w:sz="0" w:space="0" w:color="auto"/>
        <w:right w:val="none" w:sz="0" w:space="0" w:color="auto"/>
      </w:divBdr>
    </w:div>
    <w:div w:id="489832078">
      <w:bodyDiv w:val="1"/>
      <w:marLeft w:val="0"/>
      <w:marRight w:val="0"/>
      <w:marTop w:val="0"/>
      <w:marBottom w:val="0"/>
      <w:divBdr>
        <w:top w:val="none" w:sz="0" w:space="0" w:color="auto"/>
        <w:left w:val="none" w:sz="0" w:space="0" w:color="auto"/>
        <w:bottom w:val="none" w:sz="0" w:space="0" w:color="auto"/>
        <w:right w:val="none" w:sz="0" w:space="0" w:color="auto"/>
      </w:divBdr>
    </w:div>
    <w:div w:id="513813084">
      <w:bodyDiv w:val="1"/>
      <w:marLeft w:val="0"/>
      <w:marRight w:val="0"/>
      <w:marTop w:val="0"/>
      <w:marBottom w:val="0"/>
      <w:divBdr>
        <w:top w:val="none" w:sz="0" w:space="0" w:color="auto"/>
        <w:left w:val="none" w:sz="0" w:space="0" w:color="auto"/>
        <w:bottom w:val="none" w:sz="0" w:space="0" w:color="auto"/>
        <w:right w:val="none" w:sz="0" w:space="0" w:color="auto"/>
      </w:divBdr>
    </w:div>
    <w:div w:id="518592274">
      <w:bodyDiv w:val="1"/>
      <w:marLeft w:val="0"/>
      <w:marRight w:val="0"/>
      <w:marTop w:val="0"/>
      <w:marBottom w:val="0"/>
      <w:divBdr>
        <w:top w:val="none" w:sz="0" w:space="0" w:color="auto"/>
        <w:left w:val="none" w:sz="0" w:space="0" w:color="auto"/>
        <w:bottom w:val="none" w:sz="0" w:space="0" w:color="auto"/>
        <w:right w:val="none" w:sz="0" w:space="0" w:color="auto"/>
      </w:divBdr>
    </w:div>
    <w:div w:id="521944791">
      <w:bodyDiv w:val="1"/>
      <w:marLeft w:val="0"/>
      <w:marRight w:val="0"/>
      <w:marTop w:val="0"/>
      <w:marBottom w:val="0"/>
      <w:divBdr>
        <w:top w:val="none" w:sz="0" w:space="0" w:color="auto"/>
        <w:left w:val="none" w:sz="0" w:space="0" w:color="auto"/>
        <w:bottom w:val="none" w:sz="0" w:space="0" w:color="auto"/>
        <w:right w:val="none" w:sz="0" w:space="0" w:color="auto"/>
      </w:divBdr>
    </w:div>
    <w:div w:id="535168362">
      <w:bodyDiv w:val="1"/>
      <w:marLeft w:val="0"/>
      <w:marRight w:val="0"/>
      <w:marTop w:val="0"/>
      <w:marBottom w:val="0"/>
      <w:divBdr>
        <w:top w:val="none" w:sz="0" w:space="0" w:color="auto"/>
        <w:left w:val="none" w:sz="0" w:space="0" w:color="auto"/>
        <w:bottom w:val="none" w:sz="0" w:space="0" w:color="auto"/>
        <w:right w:val="none" w:sz="0" w:space="0" w:color="auto"/>
      </w:divBdr>
    </w:div>
    <w:div w:id="535583724">
      <w:bodyDiv w:val="1"/>
      <w:marLeft w:val="0"/>
      <w:marRight w:val="0"/>
      <w:marTop w:val="0"/>
      <w:marBottom w:val="0"/>
      <w:divBdr>
        <w:top w:val="none" w:sz="0" w:space="0" w:color="auto"/>
        <w:left w:val="none" w:sz="0" w:space="0" w:color="auto"/>
        <w:bottom w:val="none" w:sz="0" w:space="0" w:color="auto"/>
        <w:right w:val="none" w:sz="0" w:space="0" w:color="auto"/>
      </w:divBdr>
    </w:div>
    <w:div w:id="545215057">
      <w:bodyDiv w:val="1"/>
      <w:marLeft w:val="0"/>
      <w:marRight w:val="0"/>
      <w:marTop w:val="0"/>
      <w:marBottom w:val="0"/>
      <w:divBdr>
        <w:top w:val="none" w:sz="0" w:space="0" w:color="auto"/>
        <w:left w:val="none" w:sz="0" w:space="0" w:color="auto"/>
        <w:bottom w:val="none" w:sz="0" w:space="0" w:color="auto"/>
        <w:right w:val="none" w:sz="0" w:space="0" w:color="auto"/>
      </w:divBdr>
    </w:div>
    <w:div w:id="555357960">
      <w:bodyDiv w:val="1"/>
      <w:marLeft w:val="0"/>
      <w:marRight w:val="0"/>
      <w:marTop w:val="0"/>
      <w:marBottom w:val="0"/>
      <w:divBdr>
        <w:top w:val="none" w:sz="0" w:space="0" w:color="auto"/>
        <w:left w:val="none" w:sz="0" w:space="0" w:color="auto"/>
        <w:bottom w:val="none" w:sz="0" w:space="0" w:color="auto"/>
        <w:right w:val="none" w:sz="0" w:space="0" w:color="auto"/>
      </w:divBdr>
    </w:div>
    <w:div w:id="584803596">
      <w:bodyDiv w:val="1"/>
      <w:marLeft w:val="0"/>
      <w:marRight w:val="0"/>
      <w:marTop w:val="0"/>
      <w:marBottom w:val="0"/>
      <w:divBdr>
        <w:top w:val="none" w:sz="0" w:space="0" w:color="auto"/>
        <w:left w:val="none" w:sz="0" w:space="0" w:color="auto"/>
        <w:bottom w:val="none" w:sz="0" w:space="0" w:color="auto"/>
        <w:right w:val="none" w:sz="0" w:space="0" w:color="auto"/>
      </w:divBdr>
    </w:div>
    <w:div w:id="593244081">
      <w:bodyDiv w:val="1"/>
      <w:marLeft w:val="0"/>
      <w:marRight w:val="0"/>
      <w:marTop w:val="0"/>
      <w:marBottom w:val="0"/>
      <w:divBdr>
        <w:top w:val="none" w:sz="0" w:space="0" w:color="auto"/>
        <w:left w:val="none" w:sz="0" w:space="0" w:color="auto"/>
        <w:bottom w:val="none" w:sz="0" w:space="0" w:color="auto"/>
        <w:right w:val="none" w:sz="0" w:space="0" w:color="auto"/>
      </w:divBdr>
    </w:div>
    <w:div w:id="628242957">
      <w:bodyDiv w:val="1"/>
      <w:marLeft w:val="0"/>
      <w:marRight w:val="0"/>
      <w:marTop w:val="0"/>
      <w:marBottom w:val="0"/>
      <w:divBdr>
        <w:top w:val="none" w:sz="0" w:space="0" w:color="auto"/>
        <w:left w:val="none" w:sz="0" w:space="0" w:color="auto"/>
        <w:bottom w:val="none" w:sz="0" w:space="0" w:color="auto"/>
        <w:right w:val="none" w:sz="0" w:space="0" w:color="auto"/>
      </w:divBdr>
      <w:divsChild>
        <w:div w:id="368339012">
          <w:marLeft w:val="0"/>
          <w:marRight w:val="0"/>
          <w:marTop w:val="0"/>
          <w:marBottom w:val="0"/>
          <w:divBdr>
            <w:top w:val="none" w:sz="0" w:space="0" w:color="auto"/>
            <w:left w:val="none" w:sz="0" w:space="0" w:color="auto"/>
            <w:bottom w:val="none" w:sz="0" w:space="0" w:color="auto"/>
            <w:right w:val="none" w:sz="0" w:space="0" w:color="auto"/>
          </w:divBdr>
        </w:div>
      </w:divsChild>
    </w:div>
    <w:div w:id="632296006">
      <w:bodyDiv w:val="1"/>
      <w:marLeft w:val="0"/>
      <w:marRight w:val="0"/>
      <w:marTop w:val="0"/>
      <w:marBottom w:val="0"/>
      <w:divBdr>
        <w:top w:val="none" w:sz="0" w:space="0" w:color="auto"/>
        <w:left w:val="none" w:sz="0" w:space="0" w:color="auto"/>
        <w:bottom w:val="none" w:sz="0" w:space="0" w:color="auto"/>
        <w:right w:val="none" w:sz="0" w:space="0" w:color="auto"/>
      </w:divBdr>
      <w:divsChild>
        <w:div w:id="1094087499">
          <w:marLeft w:val="0"/>
          <w:marRight w:val="0"/>
          <w:marTop w:val="0"/>
          <w:marBottom w:val="0"/>
          <w:divBdr>
            <w:top w:val="none" w:sz="0" w:space="0" w:color="auto"/>
            <w:left w:val="none" w:sz="0" w:space="0" w:color="auto"/>
            <w:bottom w:val="none" w:sz="0" w:space="0" w:color="auto"/>
            <w:right w:val="none" w:sz="0" w:space="0" w:color="auto"/>
          </w:divBdr>
        </w:div>
      </w:divsChild>
    </w:div>
    <w:div w:id="643395682">
      <w:bodyDiv w:val="1"/>
      <w:marLeft w:val="0"/>
      <w:marRight w:val="0"/>
      <w:marTop w:val="0"/>
      <w:marBottom w:val="0"/>
      <w:divBdr>
        <w:top w:val="none" w:sz="0" w:space="0" w:color="auto"/>
        <w:left w:val="none" w:sz="0" w:space="0" w:color="auto"/>
        <w:bottom w:val="none" w:sz="0" w:space="0" w:color="auto"/>
        <w:right w:val="none" w:sz="0" w:space="0" w:color="auto"/>
      </w:divBdr>
    </w:div>
    <w:div w:id="675961271">
      <w:bodyDiv w:val="1"/>
      <w:marLeft w:val="0"/>
      <w:marRight w:val="0"/>
      <w:marTop w:val="0"/>
      <w:marBottom w:val="0"/>
      <w:divBdr>
        <w:top w:val="none" w:sz="0" w:space="0" w:color="auto"/>
        <w:left w:val="none" w:sz="0" w:space="0" w:color="auto"/>
        <w:bottom w:val="none" w:sz="0" w:space="0" w:color="auto"/>
        <w:right w:val="none" w:sz="0" w:space="0" w:color="auto"/>
      </w:divBdr>
    </w:div>
    <w:div w:id="679048169">
      <w:bodyDiv w:val="1"/>
      <w:marLeft w:val="0"/>
      <w:marRight w:val="0"/>
      <w:marTop w:val="0"/>
      <w:marBottom w:val="0"/>
      <w:divBdr>
        <w:top w:val="none" w:sz="0" w:space="0" w:color="auto"/>
        <w:left w:val="none" w:sz="0" w:space="0" w:color="auto"/>
        <w:bottom w:val="none" w:sz="0" w:space="0" w:color="auto"/>
        <w:right w:val="none" w:sz="0" w:space="0" w:color="auto"/>
      </w:divBdr>
    </w:div>
    <w:div w:id="692535316">
      <w:bodyDiv w:val="1"/>
      <w:marLeft w:val="0"/>
      <w:marRight w:val="0"/>
      <w:marTop w:val="0"/>
      <w:marBottom w:val="0"/>
      <w:divBdr>
        <w:top w:val="none" w:sz="0" w:space="0" w:color="auto"/>
        <w:left w:val="none" w:sz="0" w:space="0" w:color="auto"/>
        <w:bottom w:val="none" w:sz="0" w:space="0" w:color="auto"/>
        <w:right w:val="none" w:sz="0" w:space="0" w:color="auto"/>
      </w:divBdr>
    </w:div>
    <w:div w:id="740374383">
      <w:bodyDiv w:val="1"/>
      <w:marLeft w:val="0"/>
      <w:marRight w:val="0"/>
      <w:marTop w:val="0"/>
      <w:marBottom w:val="0"/>
      <w:divBdr>
        <w:top w:val="none" w:sz="0" w:space="0" w:color="auto"/>
        <w:left w:val="none" w:sz="0" w:space="0" w:color="auto"/>
        <w:bottom w:val="none" w:sz="0" w:space="0" w:color="auto"/>
        <w:right w:val="none" w:sz="0" w:space="0" w:color="auto"/>
      </w:divBdr>
    </w:div>
    <w:div w:id="766998012">
      <w:bodyDiv w:val="1"/>
      <w:marLeft w:val="0"/>
      <w:marRight w:val="0"/>
      <w:marTop w:val="0"/>
      <w:marBottom w:val="0"/>
      <w:divBdr>
        <w:top w:val="none" w:sz="0" w:space="0" w:color="auto"/>
        <w:left w:val="none" w:sz="0" w:space="0" w:color="auto"/>
        <w:bottom w:val="none" w:sz="0" w:space="0" w:color="auto"/>
        <w:right w:val="none" w:sz="0" w:space="0" w:color="auto"/>
      </w:divBdr>
      <w:divsChild>
        <w:div w:id="417337096">
          <w:marLeft w:val="0"/>
          <w:marRight w:val="0"/>
          <w:marTop w:val="0"/>
          <w:marBottom w:val="0"/>
          <w:divBdr>
            <w:top w:val="none" w:sz="0" w:space="0" w:color="auto"/>
            <w:left w:val="none" w:sz="0" w:space="0" w:color="auto"/>
            <w:bottom w:val="none" w:sz="0" w:space="0" w:color="auto"/>
            <w:right w:val="none" w:sz="0" w:space="0" w:color="auto"/>
          </w:divBdr>
        </w:div>
        <w:div w:id="1120731461">
          <w:marLeft w:val="0"/>
          <w:marRight w:val="0"/>
          <w:marTop w:val="0"/>
          <w:marBottom w:val="0"/>
          <w:divBdr>
            <w:top w:val="none" w:sz="0" w:space="0" w:color="auto"/>
            <w:left w:val="none" w:sz="0" w:space="0" w:color="auto"/>
            <w:bottom w:val="none" w:sz="0" w:space="0" w:color="auto"/>
            <w:right w:val="none" w:sz="0" w:space="0" w:color="auto"/>
          </w:divBdr>
        </w:div>
        <w:div w:id="999119507">
          <w:marLeft w:val="0"/>
          <w:marRight w:val="0"/>
          <w:marTop w:val="0"/>
          <w:marBottom w:val="0"/>
          <w:divBdr>
            <w:top w:val="none" w:sz="0" w:space="0" w:color="auto"/>
            <w:left w:val="none" w:sz="0" w:space="0" w:color="auto"/>
            <w:bottom w:val="none" w:sz="0" w:space="0" w:color="auto"/>
            <w:right w:val="none" w:sz="0" w:space="0" w:color="auto"/>
          </w:divBdr>
        </w:div>
        <w:div w:id="1816023528">
          <w:marLeft w:val="0"/>
          <w:marRight w:val="0"/>
          <w:marTop w:val="0"/>
          <w:marBottom w:val="0"/>
          <w:divBdr>
            <w:top w:val="none" w:sz="0" w:space="0" w:color="auto"/>
            <w:left w:val="none" w:sz="0" w:space="0" w:color="auto"/>
            <w:bottom w:val="none" w:sz="0" w:space="0" w:color="auto"/>
            <w:right w:val="none" w:sz="0" w:space="0" w:color="auto"/>
          </w:divBdr>
        </w:div>
        <w:div w:id="1523127852">
          <w:marLeft w:val="0"/>
          <w:marRight w:val="0"/>
          <w:marTop w:val="0"/>
          <w:marBottom w:val="0"/>
          <w:divBdr>
            <w:top w:val="none" w:sz="0" w:space="0" w:color="auto"/>
            <w:left w:val="none" w:sz="0" w:space="0" w:color="auto"/>
            <w:bottom w:val="none" w:sz="0" w:space="0" w:color="auto"/>
            <w:right w:val="none" w:sz="0" w:space="0" w:color="auto"/>
          </w:divBdr>
        </w:div>
        <w:div w:id="524094522">
          <w:marLeft w:val="0"/>
          <w:marRight w:val="0"/>
          <w:marTop w:val="0"/>
          <w:marBottom w:val="0"/>
          <w:divBdr>
            <w:top w:val="none" w:sz="0" w:space="0" w:color="auto"/>
            <w:left w:val="none" w:sz="0" w:space="0" w:color="auto"/>
            <w:bottom w:val="none" w:sz="0" w:space="0" w:color="auto"/>
            <w:right w:val="none" w:sz="0" w:space="0" w:color="auto"/>
          </w:divBdr>
        </w:div>
        <w:div w:id="381558340">
          <w:marLeft w:val="0"/>
          <w:marRight w:val="0"/>
          <w:marTop w:val="0"/>
          <w:marBottom w:val="0"/>
          <w:divBdr>
            <w:top w:val="none" w:sz="0" w:space="0" w:color="auto"/>
            <w:left w:val="none" w:sz="0" w:space="0" w:color="auto"/>
            <w:bottom w:val="none" w:sz="0" w:space="0" w:color="auto"/>
            <w:right w:val="none" w:sz="0" w:space="0" w:color="auto"/>
          </w:divBdr>
        </w:div>
        <w:div w:id="524249930">
          <w:marLeft w:val="0"/>
          <w:marRight w:val="0"/>
          <w:marTop w:val="0"/>
          <w:marBottom w:val="0"/>
          <w:divBdr>
            <w:top w:val="none" w:sz="0" w:space="0" w:color="auto"/>
            <w:left w:val="none" w:sz="0" w:space="0" w:color="auto"/>
            <w:bottom w:val="none" w:sz="0" w:space="0" w:color="auto"/>
            <w:right w:val="none" w:sz="0" w:space="0" w:color="auto"/>
          </w:divBdr>
        </w:div>
        <w:div w:id="511336591">
          <w:marLeft w:val="0"/>
          <w:marRight w:val="0"/>
          <w:marTop w:val="0"/>
          <w:marBottom w:val="0"/>
          <w:divBdr>
            <w:top w:val="none" w:sz="0" w:space="0" w:color="auto"/>
            <w:left w:val="none" w:sz="0" w:space="0" w:color="auto"/>
            <w:bottom w:val="none" w:sz="0" w:space="0" w:color="auto"/>
            <w:right w:val="none" w:sz="0" w:space="0" w:color="auto"/>
          </w:divBdr>
        </w:div>
        <w:div w:id="2111703193">
          <w:marLeft w:val="0"/>
          <w:marRight w:val="0"/>
          <w:marTop w:val="0"/>
          <w:marBottom w:val="0"/>
          <w:divBdr>
            <w:top w:val="none" w:sz="0" w:space="0" w:color="auto"/>
            <w:left w:val="none" w:sz="0" w:space="0" w:color="auto"/>
            <w:bottom w:val="none" w:sz="0" w:space="0" w:color="auto"/>
            <w:right w:val="none" w:sz="0" w:space="0" w:color="auto"/>
          </w:divBdr>
        </w:div>
        <w:div w:id="1629631162">
          <w:marLeft w:val="0"/>
          <w:marRight w:val="0"/>
          <w:marTop w:val="0"/>
          <w:marBottom w:val="0"/>
          <w:divBdr>
            <w:top w:val="none" w:sz="0" w:space="0" w:color="auto"/>
            <w:left w:val="none" w:sz="0" w:space="0" w:color="auto"/>
            <w:bottom w:val="none" w:sz="0" w:space="0" w:color="auto"/>
            <w:right w:val="none" w:sz="0" w:space="0" w:color="auto"/>
          </w:divBdr>
        </w:div>
        <w:div w:id="696932371">
          <w:marLeft w:val="0"/>
          <w:marRight w:val="0"/>
          <w:marTop w:val="0"/>
          <w:marBottom w:val="0"/>
          <w:divBdr>
            <w:top w:val="none" w:sz="0" w:space="0" w:color="auto"/>
            <w:left w:val="none" w:sz="0" w:space="0" w:color="auto"/>
            <w:bottom w:val="none" w:sz="0" w:space="0" w:color="auto"/>
            <w:right w:val="none" w:sz="0" w:space="0" w:color="auto"/>
          </w:divBdr>
        </w:div>
        <w:div w:id="1939831702">
          <w:marLeft w:val="0"/>
          <w:marRight w:val="0"/>
          <w:marTop w:val="0"/>
          <w:marBottom w:val="0"/>
          <w:divBdr>
            <w:top w:val="none" w:sz="0" w:space="0" w:color="auto"/>
            <w:left w:val="none" w:sz="0" w:space="0" w:color="auto"/>
            <w:bottom w:val="none" w:sz="0" w:space="0" w:color="auto"/>
            <w:right w:val="none" w:sz="0" w:space="0" w:color="auto"/>
          </w:divBdr>
        </w:div>
        <w:div w:id="1532759959">
          <w:marLeft w:val="0"/>
          <w:marRight w:val="0"/>
          <w:marTop w:val="0"/>
          <w:marBottom w:val="0"/>
          <w:divBdr>
            <w:top w:val="none" w:sz="0" w:space="0" w:color="auto"/>
            <w:left w:val="none" w:sz="0" w:space="0" w:color="auto"/>
            <w:bottom w:val="none" w:sz="0" w:space="0" w:color="auto"/>
            <w:right w:val="none" w:sz="0" w:space="0" w:color="auto"/>
          </w:divBdr>
        </w:div>
        <w:div w:id="664358793">
          <w:marLeft w:val="0"/>
          <w:marRight w:val="0"/>
          <w:marTop w:val="0"/>
          <w:marBottom w:val="0"/>
          <w:divBdr>
            <w:top w:val="none" w:sz="0" w:space="0" w:color="auto"/>
            <w:left w:val="none" w:sz="0" w:space="0" w:color="auto"/>
            <w:bottom w:val="none" w:sz="0" w:space="0" w:color="auto"/>
            <w:right w:val="none" w:sz="0" w:space="0" w:color="auto"/>
          </w:divBdr>
        </w:div>
        <w:div w:id="1323779141">
          <w:marLeft w:val="0"/>
          <w:marRight w:val="0"/>
          <w:marTop w:val="0"/>
          <w:marBottom w:val="0"/>
          <w:divBdr>
            <w:top w:val="none" w:sz="0" w:space="0" w:color="auto"/>
            <w:left w:val="none" w:sz="0" w:space="0" w:color="auto"/>
            <w:bottom w:val="none" w:sz="0" w:space="0" w:color="auto"/>
            <w:right w:val="none" w:sz="0" w:space="0" w:color="auto"/>
          </w:divBdr>
        </w:div>
        <w:div w:id="528492435">
          <w:marLeft w:val="0"/>
          <w:marRight w:val="0"/>
          <w:marTop w:val="0"/>
          <w:marBottom w:val="0"/>
          <w:divBdr>
            <w:top w:val="none" w:sz="0" w:space="0" w:color="auto"/>
            <w:left w:val="none" w:sz="0" w:space="0" w:color="auto"/>
            <w:bottom w:val="none" w:sz="0" w:space="0" w:color="auto"/>
            <w:right w:val="none" w:sz="0" w:space="0" w:color="auto"/>
          </w:divBdr>
        </w:div>
        <w:div w:id="1208106174">
          <w:marLeft w:val="0"/>
          <w:marRight w:val="0"/>
          <w:marTop w:val="0"/>
          <w:marBottom w:val="0"/>
          <w:divBdr>
            <w:top w:val="none" w:sz="0" w:space="0" w:color="auto"/>
            <w:left w:val="none" w:sz="0" w:space="0" w:color="auto"/>
            <w:bottom w:val="none" w:sz="0" w:space="0" w:color="auto"/>
            <w:right w:val="none" w:sz="0" w:space="0" w:color="auto"/>
          </w:divBdr>
        </w:div>
        <w:div w:id="1613319447">
          <w:marLeft w:val="0"/>
          <w:marRight w:val="0"/>
          <w:marTop w:val="0"/>
          <w:marBottom w:val="0"/>
          <w:divBdr>
            <w:top w:val="none" w:sz="0" w:space="0" w:color="auto"/>
            <w:left w:val="none" w:sz="0" w:space="0" w:color="auto"/>
            <w:bottom w:val="none" w:sz="0" w:space="0" w:color="auto"/>
            <w:right w:val="none" w:sz="0" w:space="0" w:color="auto"/>
          </w:divBdr>
        </w:div>
        <w:div w:id="2084326124">
          <w:marLeft w:val="0"/>
          <w:marRight w:val="0"/>
          <w:marTop w:val="0"/>
          <w:marBottom w:val="0"/>
          <w:divBdr>
            <w:top w:val="none" w:sz="0" w:space="0" w:color="auto"/>
            <w:left w:val="none" w:sz="0" w:space="0" w:color="auto"/>
            <w:bottom w:val="none" w:sz="0" w:space="0" w:color="auto"/>
            <w:right w:val="none" w:sz="0" w:space="0" w:color="auto"/>
          </w:divBdr>
        </w:div>
        <w:div w:id="1694720197">
          <w:marLeft w:val="0"/>
          <w:marRight w:val="0"/>
          <w:marTop w:val="0"/>
          <w:marBottom w:val="0"/>
          <w:divBdr>
            <w:top w:val="none" w:sz="0" w:space="0" w:color="auto"/>
            <w:left w:val="none" w:sz="0" w:space="0" w:color="auto"/>
            <w:bottom w:val="none" w:sz="0" w:space="0" w:color="auto"/>
            <w:right w:val="none" w:sz="0" w:space="0" w:color="auto"/>
          </w:divBdr>
        </w:div>
        <w:div w:id="2121801579">
          <w:marLeft w:val="0"/>
          <w:marRight w:val="0"/>
          <w:marTop w:val="0"/>
          <w:marBottom w:val="0"/>
          <w:divBdr>
            <w:top w:val="none" w:sz="0" w:space="0" w:color="auto"/>
            <w:left w:val="none" w:sz="0" w:space="0" w:color="auto"/>
            <w:bottom w:val="none" w:sz="0" w:space="0" w:color="auto"/>
            <w:right w:val="none" w:sz="0" w:space="0" w:color="auto"/>
          </w:divBdr>
        </w:div>
        <w:div w:id="1827161034">
          <w:marLeft w:val="0"/>
          <w:marRight w:val="0"/>
          <w:marTop w:val="0"/>
          <w:marBottom w:val="0"/>
          <w:divBdr>
            <w:top w:val="none" w:sz="0" w:space="0" w:color="auto"/>
            <w:left w:val="none" w:sz="0" w:space="0" w:color="auto"/>
            <w:bottom w:val="none" w:sz="0" w:space="0" w:color="auto"/>
            <w:right w:val="none" w:sz="0" w:space="0" w:color="auto"/>
          </w:divBdr>
        </w:div>
        <w:div w:id="651909951">
          <w:marLeft w:val="0"/>
          <w:marRight w:val="0"/>
          <w:marTop w:val="0"/>
          <w:marBottom w:val="0"/>
          <w:divBdr>
            <w:top w:val="none" w:sz="0" w:space="0" w:color="auto"/>
            <w:left w:val="none" w:sz="0" w:space="0" w:color="auto"/>
            <w:bottom w:val="none" w:sz="0" w:space="0" w:color="auto"/>
            <w:right w:val="none" w:sz="0" w:space="0" w:color="auto"/>
          </w:divBdr>
        </w:div>
        <w:div w:id="303045628">
          <w:marLeft w:val="0"/>
          <w:marRight w:val="0"/>
          <w:marTop w:val="0"/>
          <w:marBottom w:val="0"/>
          <w:divBdr>
            <w:top w:val="none" w:sz="0" w:space="0" w:color="auto"/>
            <w:left w:val="none" w:sz="0" w:space="0" w:color="auto"/>
            <w:bottom w:val="none" w:sz="0" w:space="0" w:color="auto"/>
            <w:right w:val="none" w:sz="0" w:space="0" w:color="auto"/>
          </w:divBdr>
        </w:div>
      </w:divsChild>
    </w:div>
    <w:div w:id="799884720">
      <w:bodyDiv w:val="1"/>
      <w:marLeft w:val="0"/>
      <w:marRight w:val="0"/>
      <w:marTop w:val="0"/>
      <w:marBottom w:val="0"/>
      <w:divBdr>
        <w:top w:val="none" w:sz="0" w:space="0" w:color="auto"/>
        <w:left w:val="none" w:sz="0" w:space="0" w:color="auto"/>
        <w:bottom w:val="none" w:sz="0" w:space="0" w:color="auto"/>
        <w:right w:val="none" w:sz="0" w:space="0" w:color="auto"/>
      </w:divBdr>
    </w:div>
    <w:div w:id="820736611">
      <w:bodyDiv w:val="1"/>
      <w:marLeft w:val="0"/>
      <w:marRight w:val="0"/>
      <w:marTop w:val="0"/>
      <w:marBottom w:val="0"/>
      <w:divBdr>
        <w:top w:val="none" w:sz="0" w:space="0" w:color="auto"/>
        <w:left w:val="none" w:sz="0" w:space="0" w:color="auto"/>
        <w:bottom w:val="none" w:sz="0" w:space="0" w:color="auto"/>
        <w:right w:val="none" w:sz="0" w:space="0" w:color="auto"/>
      </w:divBdr>
    </w:div>
    <w:div w:id="868684053">
      <w:bodyDiv w:val="1"/>
      <w:marLeft w:val="0"/>
      <w:marRight w:val="0"/>
      <w:marTop w:val="0"/>
      <w:marBottom w:val="0"/>
      <w:divBdr>
        <w:top w:val="none" w:sz="0" w:space="0" w:color="auto"/>
        <w:left w:val="none" w:sz="0" w:space="0" w:color="auto"/>
        <w:bottom w:val="none" w:sz="0" w:space="0" w:color="auto"/>
        <w:right w:val="none" w:sz="0" w:space="0" w:color="auto"/>
      </w:divBdr>
      <w:divsChild>
        <w:div w:id="2030064590">
          <w:marLeft w:val="0"/>
          <w:marRight w:val="0"/>
          <w:marTop w:val="0"/>
          <w:marBottom w:val="0"/>
          <w:divBdr>
            <w:top w:val="none" w:sz="0" w:space="0" w:color="auto"/>
            <w:left w:val="none" w:sz="0" w:space="0" w:color="auto"/>
            <w:bottom w:val="none" w:sz="0" w:space="0" w:color="auto"/>
            <w:right w:val="none" w:sz="0" w:space="0" w:color="auto"/>
          </w:divBdr>
        </w:div>
      </w:divsChild>
    </w:div>
    <w:div w:id="903374999">
      <w:bodyDiv w:val="1"/>
      <w:marLeft w:val="0"/>
      <w:marRight w:val="0"/>
      <w:marTop w:val="0"/>
      <w:marBottom w:val="0"/>
      <w:divBdr>
        <w:top w:val="none" w:sz="0" w:space="0" w:color="auto"/>
        <w:left w:val="none" w:sz="0" w:space="0" w:color="auto"/>
        <w:bottom w:val="none" w:sz="0" w:space="0" w:color="auto"/>
        <w:right w:val="none" w:sz="0" w:space="0" w:color="auto"/>
      </w:divBdr>
    </w:div>
    <w:div w:id="970525067">
      <w:bodyDiv w:val="1"/>
      <w:marLeft w:val="0"/>
      <w:marRight w:val="0"/>
      <w:marTop w:val="0"/>
      <w:marBottom w:val="0"/>
      <w:divBdr>
        <w:top w:val="none" w:sz="0" w:space="0" w:color="auto"/>
        <w:left w:val="none" w:sz="0" w:space="0" w:color="auto"/>
        <w:bottom w:val="none" w:sz="0" w:space="0" w:color="auto"/>
        <w:right w:val="none" w:sz="0" w:space="0" w:color="auto"/>
      </w:divBdr>
    </w:div>
    <w:div w:id="1050574432">
      <w:bodyDiv w:val="1"/>
      <w:marLeft w:val="0"/>
      <w:marRight w:val="0"/>
      <w:marTop w:val="0"/>
      <w:marBottom w:val="0"/>
      <w:divBdr>
        <w:top w:val="none" w:sz="0" w:space="0" w:color="auto"/>
        <w:left w:val="none" w:sz="0" w:space="0" w:color="auto"/>
        <w:bottom w:val="none" w:sz="0" w:space="0" w:color="auto"/>
        <w:right w:val="none" w:sz="0" w:space="0" w:color="auto"/>
      </w:divBdr>
    </w:div>
    <w:div w:id="1122115186">
      <w:bodyDiv w:val="1"/>
      <w:marLeft w:val="0"/>
      <w:marRight w:val="0"/>
      <w:marTop w:val="0"/>
      <w:marBottom w:val="0"/>
      <w:divBdr>
        <w:top w:val="none" w:sz="0" w:space="0" w:color="auto"/>
        <w:left w:val="none" w:sz="0" w:space="0" w:color="auto"/>
        <w:bottom w:val="none" w:sz="0" w:space="0" w:color="auto"/>
        <w:right w:val="none" w:sz="0" w:space="0" w:color="auto"/>
      </w:divBdr>
    </w:div>
    <w:div w:id="1122307897">
      <w:bodyDiv w:val="1"/>
      <w:marLeft w:val="0"/>
      <w:marRight w:val="0"/>
      <w:marTop w:val="0"/>
      <w:marBottom w:val="0"/>
      <w:divBdr>
        <w:top w:val="none" w:sz="0" w:space="0" w:color="auto"/>
        <w:left w:val="none" w:sz="0" w:space="0" w:color="auto"/>
        <w:bottom w:val="none" w:sz="0" w:space="0" w:color="auto"/>
        <w:right w:val="none" w:sz="0" w:space="0" w:color="auto"/>
      </w:divBdr>
    </w:div>
    <w:div w:id="1144010422">
      <w:bodyDiv w:val="1"/>
      <w:marLeft w:val="0"/>
      <w:marRight w:val="0"/>
      <w:marTop w:val="0"/>
      <w:marBottom w:val="0"/>
      <w:divBdr>
        <w:top w:val="none" w:sz="0" w:space="0" w:color="auto"/>
        <w:left w:val="none" w:sz="0" w:space="0" w:color="auto"/>
        <w:bottom w:val="none" w:sz="0" w:space="0" w:color="auto"/>
        <w:right w:val="none" w:sz="0" w:space="0" w:color="auto"/>
      </w:divBdr>
      <w:divsChild>
        <w:div w:id="1726567489">
          <w:marLeft w:val="0"/>
          <w:marRight w:val="0"/>
          <w:marTop w:val="0"/>
          <w:marBottom w:val="0"/>
          <w:divBdr>
            <w:top w:val="none" w:sz="0" w:space="0" w:color="auto"/>
            <w:left w:val="none" w:sz="0" w:space="0" w:color="auto"/>
            <w:bottom w:val="none" w:sz="0" w:space="0" w:color="auto"/>
            <w:right w:val="none" w:sz="0" w:space="0" w:color="auto"/>
          </w:divBdr>
        </w:div>
        <w:div w:id="1755930282">
          <w:marLeft w:val="0"/>
          <w:marRight w:val="0"/>
          <w:marTop w:val="0"/>
          <w:marBottom w:val="0"/>
          <w:divBdr>
            <w:top w:val="none" w:sz="0" w:space="0" w:color="auto"/>
            <w:left w:val="none" w:sz="0" w:space="0" w:color="auto"/>
            <w:bottom w:val="none" w:sz="0" w:space="0" w:color="auto"/>
            <w:right w:val="none" w:sz="0" w:space="0" w:color="auto"/>
          </w:divBdr>
        </w:div>
        <w:div w:id="1241912901">
          <w:marLeft w:val="0"/>
          <w:marRight w:val="0"/>
          <w:marTop w:val="0"/>
          <w:marBottom w:val="0"/>
          <w:divBdr>
            <w:top w:val="none" w:sz="0" w:space="0" w:color="auto"/>
            <w:left w:val="none" w:sz="0" w:space="0" w:color="auto"/>
            <w:bottom w:val="none" w:sz="0" w:space="0" w:color="auto"/>
            <w:right w:val="none" w:sz="0" w:space="0" w:color="auto"/>
          </w:divBdr>
        </w:div>
        <w:div w:id="1520503128">
          <w:marLeft w:val="0"/>
          <w:marRight w:val="0"/>
          <w:marTop w:val="0"/>
          <w:marBottom w:val="0"/>
          <w:divBdr>
            <w:top w:val="none" w:sz="0" w:space="0" w:color="auto"/>
            <w:left w:val="none" w:sz="0" w:space="0" w:color="auto"/>
            <w:bottom w:val="none" w:sz="0" w:space="0" w:color="auto"/>
            <w:right w:val="none" w:sz="0" w:space="0" w:color="auto"/>
          </w:divBdr>
        </w:div>
        <w:div w:id="67459367">
          <w:marLeft w:val="0"/>
          <w:marRight w:val="0"/>
          <w:marTop w:val="0"/>
          <w:marBottom w:val="0"/>
          <w:divBdr>
            <w:top w:val="none" w:sz="0" w:space="0" w:color="auto"/>
            <w:left w:val="none" w:sz="0" w:space="0" w:color="auto"/>
            <w:bottom w:val="none" w:sz="0" w:space="0" w:color="auto"/>
            <w:right w:val="none" w:sz="0" w:space="0" w:color="auto"/>
          </w:divBdr>
        </w:div>
        <w:div w:id="1071775820">
          <w:marLeft w:val="0"/>
          <w:marRight w:val="0"/>
          <w:marTop w:val="0"/>
          <w:marBottom w:val="0"/>
          <w:divBdr>
            <w:top w:val="none" w:sz="0" w:space="0" w:color="auto"/>
            <w:left w:val="none" w:sz="0" w:space="0" w:color="auto"/>
            <w:bottom w:val="none" w:sz="0" w:space="0" w:color="auto"/>
            <w:right w:val="none" w:sz="0" w:space="0" w:color="auto"/>
          </w:divBdr>
        </w:div>
        <w:div w:id="1729646641">
          <w:marLeft w:val="0"/>
          <w:marRight w:val="0"/>
          <w:marTop w:val="0"/>
          <w:marBottom w:val="0"/>
          <w:divBdr>
            <w:top w:val="none" w:sz="0" w:space="0" w:color="auto"/>
            <w:left w:val="none" w:sz="0" w:space="0" w:color="auto"/>
            <w:bottom w:val="none" w:sz="0" w:space="0" w:color="auto"/>
            <w:right w:val="none" w:sz="0" w:space="0" w:color="auto"/>
          </w:divBdr>
        </w:div>
        <w:div w:id="172696128">
          <w:marLeft w:val="0"/>
          <w:marRight w:val="0"/>
          <w:marTop w:val="0"/>
          <w:marBottom w:val="0"/>
          <w:divBdr>
            <w:top w:val="none" w:sz="0" w:space="0" w:color="auto"/>
            <w:left w:val="none" w:sz="0" w:space="0" w:color="auto"/>
            <w:bottom w:val="none" w:sz="0" w:space="0" w:color="auto"/>
            <w:right w:val="none" w:sz="0" w:space="0" w:color="auto"/>
          </w:divBdr>
        </w:div>
        <w:div w:id="1980039470">
          <w:marLeft w:val="0"/>
          <w:marRight w:val="0"/>
          <w:marTop w:val="0"/>
          <w:marBottom w:val="0"/>
          <w:divBdr>
            <w:top w:val="none" w:sz="0" w:space="0" w:color="auto"/>
            <w:left w:val="none" w:sz="0" w:space="0" w:color="auto"/>
            <w:bottom w:val="none" w:sz="0" w:space="0" w:color="auto"/>
            <w:right w:val="none" w:sz="0" w:space="0" w:color="auto"/>
          </w:divBdr>
        </w:div>
        <w:div w:id="1435126109">
          <w:marLeft w:val="0"/>
          <w:marRight w:val="0"/>
          <w:marTop w:val="0"/>
          <w:marBottom w:val="0"/>
          <w:divBdr>
            <w:top w:val="none" w:sz="0" w:space="0" w:color="auto"/>
            <w:left w:val="none" w:sz="0" w:space="0" w:color="auto"/>
            <w:bottom w:val="none" w:sz="0" w:space="0" w:color="auto"/>
            <w:right w:val="none" w:sz="0" w:space="0" w:color="auto"/>
          </w:divBdr>
        </w:div>
        <w:div w:id="2139907047">
          <w:marLeft w:val="0"/>
          <w:marRight w:val="0"/>
          <w:marTop w:val="0"/>
          <w:marBottom w:val="0"/>
          <w:divBdr>
            <w:top w:val="none" w:sz="0" w:space="0" w:color="auto"/>
            <w:left w:val="none" w:sz="0" w:space="0" w:color="auto"/>
            <w:bottom w:val="none" w:sz="0" w:space="0" w:color="auto"/>
            <w:right w:val="none" w:sz="0" w:space="0" w:color="auto"/>
          </w:divBdr>
        </w:div>
        <w:div w:id="1257860575">
          <w:marLeft w:val="0"/>
          <w:marRight w:val="0"/>
          <w:marTop w:val="0"/>
          <w:marBottom w:val="0"/>
          <w:divBdr>
            <w:top w:val="none" w:sz="0" w:space="0" w:color="auto"/>
            <w:left w:val="none" w:sz="0" w:space="0" w:color="auto"/>
            <w:bottom w:val="none" w:sz="0" w:space="0" w:color="auto"/>
            <w:right w:val="none" w:sz="0" w:space="0" w:color="auto"/>
          </w:divBdr>
        </w:div>
        <w:div w:id="908031112">
          <w:marLeft w:val="0"/>
          <w:marRight w:val="0"/>
          <w:marTop w:val="0"/>
          <w:marBottom w:val="0"/>
          <w:divBdr>
            <w:top w:val="none" w:sz="0" w:space="0" w:color="auto"/>
            <w:left w:val="none" w:sz="0" w:space="0" w:color="auto"/>
            <w:bottom w:val="none" w:sz="0" w:space="0" w:color="auto"/>
            <w:right w:val="none" w:sz="0" w:space="0" w:color="auto"/>
          </w:divBdr>
        </w:div>
        <w:div w:id="585187738">
          <w:marLeft w:val="0"/>
          <w:marRight w:val="0"/>
          <w:marTop w:val="0"/>
          <w:marBottom w:val="0"/>
          <w:divBdr>
            <w:top w:val="none" w:sz="0" w:space="0" w:color="auto"/>
            <w:left w:val="none" w:sz="0" w:space="0" w:color="auto"/>
            <w:bottom w:val="none" w:sz="0" w:space="0" w:color="auto"/>
            <w:right w:val="none" w:sz="0" w:space="0" w:color="auto"/>
          </w:divBdr>
        </w:div>
        <w:div w:id="1072238876">
          <w:marLeft w:val="0"/>
          <w:marRight w:val="0"/>
          <w:marTop w:val="0"/>
          <w:marBottom w:val="0"/>
          <w:divBdr>
            <w:top w:val="none" w:sz="0" w:space="0" w:color="auto"/>
            <w:left w:val="none" w:sz="0" w:space="0" w:color="auto"/>
            <w:bottom w:val="none" w:sz="0" w:space="0" w:color="auto"/>
            <w:right w:val="none" w:sz="0" w:space="0" w:color="auto"/>
          </w:divBdr>
        </w:div>
        <w:div w:id="1824665441">
          <w:marLeft w:val="0"/>
          <w:marRight w:val="0"/>
          <w:marTop w:val="0"/>
          <w:marBottom w:val="0"/>
          <w:divBdr>
            <w:top w:val="none" w:sz="0" w:space="0" w:color="auto"/>
            <w:left w:val="none" w:sz="0" w:space="0" w:color="auto"/>
            <w:bottom w:val="none" w:sz="0" w:space="0" w:color="auto"/>
            <w:right w:val="none" w:sz="0" w:space="0" w:color="auto"/>
          </w:divBdr>
        </w:div>
        <w:div w:id="1153451291">
          <w:marLeft w:val="0"/>
          <w:marRight w:val="0"/>
          <w:marTop w:val="0"/>
          <w:marBottom w:val="0"/>
          <w:divBdr>
            <w:top w:val="none" w:sz="0" w:space="0" w:color="auto"/>
            <w:left w:val="none" w:sz="0" w:space="0" w:color="auto"/>
            <w:bottom w:val="none" w:sz="0" w:space="0" w:color="auto"/>
            <w:right w:val="none" w:sz="0" w:space="0" w:color="auto"/>
          </w:divBdr>
        </w:div>
        <w:div w:id="718170279">
          <w:marLeft w:val="0"/>
          <w:marRight w:val="0"/>
          <w:marTop w:val="0"/>
          <w:marBottom w:val="0"/>
          <w:divBdr>
            <w:top w:val="none" w:sz="0" w:space="0" w:color="auto"/>
            <w:left w:val="none" w:sz="0" w:space="0" w:color="auto"/>
            <w:bottom w:val="none" w:sz="0" w:space="0" w:color="auto"/>
            <w:right w:val="none" w:sz="0" w:space="0" w:color="auto"/>
          </w:divBdr>
        </w:div>
        <w:div w:id="28461870">
          <w:marLeft w:val="0"/>
          <w:marRight w:val="0"/>
          <w:marTop w:val="0"/>
          <w:marBottom w:val="0"/>
          <w:divBdr>
            <w:top w:val="none" w:sz="0" w:space="0" w:color="auto"/>
            <w:left w:val="none" w:sz="0" w:space="0" w:color="auto"/>
            <w:bottom w:val="none" w:sz="0" w:space="0" w:color="auto"/>
            <w:right w:val="none" w:sz="0" w:space="0" w:color="auto"/>
          </w:divBdr>
        </w:div>
        <w:div w:id="1196432327">
          <w:marLeft w:val="0"/>
          <w:marRight w:val="0"/>
          <w:marTop w:val="0"/>
          <w:marBottom w:val="0"/>
          <w:divBdr>
            <w:top w:val="none" w:sz="0" w:space="0" w:color="auto"/>
            <w:left w:val="none" w:sz="0" w:space="0" w:color="auto"/>
            <w:bottom w:val="none" w:sz="0" w:space="0" w:color="auto"/>
            <w:right w:val="none" w:sz="0" w:space="0" w:color="auto"/>
          </w:divBdr>
        </w:div>
        <w:div w:id="1140810106">
          <w:marLeft w:val="0"/>
          <w:marRight w:val="0"/>
          <w:marTop w:val="0"/>
          <w:marBottom w:val="0"/>
          <w:divBdr>
            <w:top w:val="none" w:sz="0" w:space="0" w:color="auto"/>
            <w:left w:val="none" w:sz="0" w:space="0" w:color="auto"/>
            <w:bottom w:val="none" w:sz="0" w:space="0" w:color="auto"/>
            <w:right w:val="none" w:sz="0" w:space="0" w:color="auto"/>
          </w:divBdr>
        </w:div>
        <w:div w:id="516114899">
          <w:marLeft w:val="0"/>
          <w:marRight w:val="0"/>
          <w:marTop w:val="0"/>
          <w:marBottom w:val="0"/>
          <w:divBdr>
            <w:top w:val="none" w:sz="0" w:space="0" w:color="auto"/>
            <w:left w:val="none" w:sz="0" w:space="0" w:color="auto"/>
            <w:bottom w:val="none" w:sz="0" w:space="0" w:color="auto"/>
            <w:right w:val="none" w:sz="0" w:space="0" w:color="auto"/>
          </w:divBdr>
        </w:div>
        <w:div w:id="975447211">
          <w:marLeft w:val="0"/>
          <w:marRight w:val="0"/>
          <w:marTop w:val="0"/>
          <w:marBottom w:val="0"/>
          <w:divBdr>
            <w:top w:val="none" w:sz="0" w:space="0" w:color="auto"/>
            <w:left w:val="none" w:sz="0" w:space="0" w:color="auto"/>
            <w:bottom w:val="none" w:sz="0" w:space="0" w:color="auto"/>
            <w:right w:val="none" w:sz="0" w:space="0" w:color="auto"/>
          </w:divBdr>
        </w:div>
        <w:div w:id="920484146">
          <w:marLeft w:val="0"/>
          <w:marRight w:val="0"/>
          <w:marTop w:val="0"/>
          <w:marBottom w:val="0"/>
          <w:divBdr>
            <w:top w:val="none" w:sz="0" w:space="0" w:color="auto"/>
            <w:left w:val="none" w:sz="0" w:space="0" w:color="auto"/>
            <w:bottom w:val="none" w:sz="0" w:space="0" w:color="auto"/>
            <w:right w:val="none" w:sz="0" w:space="0" w:color="auto"/>
          </w:divBdr>
        </w:div>
        <w:div w:id="452985206">
          <w:marLeft w:val="0"/>
          <w:marRight w:val="0"/>
          <w:marTop w:val="0"/>
          <w:marBottom w:val="0"/>
          <w:divBdr>
            <w:top w:val="none" w:sz="0" w:space="0" w:color="auto"/>
            <w:left w:val="none" w:sz="0" w:space="0" w:color="auto"/>
            <w:bottom w:val="none" w:sz="0" w:space="0" w:color="auto"/>
            <w:right w:val="none" w:sz="0" w:space="0" w:color="auto"/>
          </w:divBdr>
        </w:div>
        <w:div w:id="332802585">
          <w:marLeft w:val="0"/>
          <w:marRight w:val="0"/>
          <w:marTop w:val="0"/>
          <w:marBottom w:val="0"/>
          <w:divBdr>
            <w:top w:val="none" w:sz="0" w:space="0" w:color="auto"/>
            <w:left w:val="none" w:sz="0" w:space="0" w:color="auto"/>
            <w:bottom w:val="none" w:sz="0" w:space="0" w:color="auto"/>
            <w:right w:val="none" w:sz="0" w:space="0" w:color="auto"/>
          </w:divBdr>
        </w:div>
        <w:div w:id="292754762">
          <w:marLeft w:val="0"/>
          <w:marRight w:val="0"/>
          <w:marTop w:val="0"/>
          <w:marBottom w:val="0"/>
          <w:divBdr>
            <w:top w:val="none" w:sz="0" w:space="0" w:color="auto"/>
            <w:left w:val="none" w:sz="0" w:space="0" w:color="auto"/>
            <w:bottom w:val="none" w:sz="0" w:space="0" w:color="auto"/>
            <w:right w:val="none" w:sz="0" w:space="0" w:color="auto"/>
          </w:divBdr>
        </w:div>
        <w:div w:id="1463420202">
          <w:marLeft w:val="0"/>
          <w:marRight w:val="0"/>
          <w:marTop w:val="0"/>
          <w:marBottom w:val="0"/>
          <w:divBdr>
            <w:top w:val="none" w:sz="0" w:space="0" w:color="auto"/>
            <w:left w:val="none" w:sz="0" w:space="0" w:color="auto"/>
            <w:bottom w:val="none" w:sz="0" w:space="0" w:color="auto"/>
            <w:right w:val="none" w:sz="0" w:space="0" w:color="auto"/>
          </w:divBdr>
        </w:div>
        <w:div w:id="496655492">
          <w:marLeft w:val="0"/>
          <w:marRight w:val="0"/>
          <w:marTop w:val="0"/>
          <w:marBottom w:val="0"/>
          <w:divBdr>
            <w:top w:val="none" w:sz="0" w:space="0" w:color="auto"/>
            <w:left w:val="none" w:sz="0" w:space="0" w:color="auto"/>
            <w:bottom w:val="none" w:sz="0" w:space="0" w:color="auto"/>
            <w:right w:val="none" w:sz="0" w:space="0" w:color="auto"/>
          </w:divBdr>
        </w:div>
        <w:div w:id="1563521365">
          <w:marLeft w:val="0"/>
          <w:marRight w:val="0"/>
          <w:marTop w:val="0"/>
          <w:marBottom w:val="0"/>
          <w:divBdr>
            <w:top w:val="none" w:sz="0" w:space="0" w:color="auto"/>
            <w:left w:val="none" w:sz="0" w:space="0" w:color="auto"/>
            <w:bottom w:val="none" w:sz="0" w:space="0" w:color="auto"/>
            <w:right w:val="none" w:sz="0" w:space="0" w:color="auto"/>
          </w:divBdr>
        </w:div>
        <w:div w:id="39282140">
          <w:marLeft w:val="0"/>
          <w:marRight w:val="0"/>
          <w:marTop w:val="0"/>
          <w:marBottom w:val="0"/>
          <w:divBdr>
            <w:top w:val="none" w:sz="0" w:space="0" w:color="auto"/>
            <w:left w:val="none" w:sz="0" w:space="0" w:color="auto"/>
            <w:bottom w:val="none" w:sz="0" w:space="0" w:color="auto"/>
            <w:right w:val="none" w:sz="0" w:space="0" w:color="auto"/>
          </w:divBdr>
        </w:div>
        <w:div w:id="1394965331">
          <w:marLeft w:val="0"/>
          <w:marRight w:val="0"/>
          <w:marTop w:val="0"/>
          <w:marBottom w:val="0"/>
          <w:divBdr>
            <w:top w:val="none" w:sz="0" w:space="0" w:color="auto"/>
            <w:left w:val="none" w:sz="0" w:space="0" w:color="auto"/>
            <w:bottom w:val="none" w:sz="0" w:space="0" w:color="auto"/>
            <w:right w:val="none" w:sz="0" w:space="0" w:color="auto"/>
          </w:divBdr>
        </w:div>
        <w:div w:id="1298144803">
          <w:marLeft w:val="0"/>
          <w:marRight w:val="0"/>
          <w:marTop w:val="0"/>
          <w:marBottom w:val="0"/>
          <w:divBdr>
            <w:top w:val="none" w:sz="0" w:space="0" w:color="auto"/>
            <w:left w:val="none" w:sz="0" w:space="0" w:color="auto"/>
            <w:bottom w:val="none" w:sz="0" w:space="0" w:color="auto"/>
            <w:right w:val="none" w:sz="0" w:space="0" w:color="auto"/>
          </w:divBdr>
        </w:div>
        <w:div w:id="1175339110">
          <w:marLeft w:val="0"/>
          <w:marRight w:val="0"/>
          <w:marTop w:val="0"/>
          <w:marBottom w:val="0"/>
          <w:divBdr>
            <w:top w:val="none" w:sz="0" w:space="0" w:color="auto"/>
            <w:left w:val="none" w:sz="0" w:space="0" w:color="auto"/>
            <w:bottom w:val="none" w:sz="0" w:space="0" w:color="auto"/>
            <w:right w:val="none" w:sz="0" w:space="0" w:color="auto"/>
          </w:divBdr>
        </w:div>
        <w:div w:id="621114267">
          <w:marLeft w:val="0"/>
          <w:marRight w:val="0"/>
          <w:marTop w:val="0"/>
          <w:marBottom w:val="0"/>
          <w:divBdr>
            <w:top w:val="none" w:sz="0" w:space="0" w:color="auto"/>
            <w:left w:val="none" w:sz="0" w:space="0" w:color="auto"/>
            <w:bottom w:val="none" w:sz="0" w:space="0" w:color="auto"/>
            <w:right w:val="none" w:sz="0" w:space="0" w:color="auto"/>
          </w:divBdr>
        </w:div>
        <w:div w:id="679819345">
          <w:marLeft w:val="0"/>
          <w:marRight w:val="0"/>
          <w:marTop w:val="0"/>
          <w:marBottom w:val="0"/>
          <w:divBdr>
            <w:top w:val="none" w:sz="0" w:space="0" w:color="auto"/>
            <w:left w:val="none" w:sz="0" w:space="0" w:color="auto"/>
            <w:bottom w:val="none" w:sz="0" w:space="0" w:color="auto"/>
            <w:right w:val="none" w:sz="0" w:space="0" w:color="auto"/>
          </w:divBdr>
        </w:div>
        <w:div w:id="353075172">
          <w:marLeft w:val="0"/>
          <w:marRight w:val="0"/>
          <w:marTop w:val="0"/>
          <w:marBottom w:val="0"/>
          <w:divBdr>
            <w:top w:val="none" w:sz="0" w:space="0" w:color="auto"/>
            <w:left w:val="none" w:sz="0" w:space="0" w:color="auto"/>
            <w:bottom w:val="none" w:sz="0" w:space="0" w:color="auto"/>
            <w:right w:val="none" w:sz="0" w:space="0" w:color="auto"/>
          </w:divBdr>
        </w:div>
        <w:div w:id="1975403093">
          <w:marLeft w:val="0"/>
          <w:marRight w:val="0"/>
          <w:marTop w:val="0"/>
          <w:marBottom w:val="0"/>
          <w:divBdr>
            <w:top w:val="none" w:sz="0" w:space="0" w:color="auto"/>
            <w:left w:val="none" w:sz="0" w:space="0" w:color="auto"/>
            <w:bottom w:val="none" w:sz="0" w:space="0" w:color="auto"/>
            <w:right w:val="none" w:sz="0" w:space="0" w:color="auto"/>
          </w:divBdr>
        </w:div>
        <w:div w:id="1534806698">
          <w:marLeft w:val="0"/>
          <w:marRight w:val="0"/>
          <w:marTop w:val="0"/>
          <w:marBottom w:val="0"/>
          <w:divBdr>
            <w:top w:val="none" w:sz="0" w:space="0" w:color="auto"/>
            <w:left w:val="none" w:sz="0" w:space="0" w:color="auto"/>
            <w:bottom w:val="none" w:sz="0" w:space="0" w:color="auto"/>
            <w:right w:val="none" w:sz="0" w:space="0" w:color="auto"/>
          </w:divBdr>
        </w:div>
        <w:div w:id="43985441">
          <w:marLeft w:val="0"/>
          <w:marRight w:val="0"/>
          <w:marTop w:val="0"/>
          <w:marBottom w:val="0"/>
          <w:divBdr>
            <w:top w:val="none" w:sz="0" w:space="0" w:color="auto"/>
            <w:left w:val="none" w:sz="0" w:space="0" w:color="auto"/>
            <w:bottom w:val="none" w:sz="0" w:space="0" w:color="auto"/>
            <w:right w:val="none" w:sz="0" w:space="0" w:color="auto"/>
          </w:divBdr>
        </w:div>
        <w:div w:id="1257641056">
          <w:marLeft w:val="0"/>
          <w:marRight w:val="0"/>
          <w:marTop w:val="0"/>
          <w:marBottom w:val="0"/>
          <w:divBdr>
            <w:top w:val="none" w:sz="0" w:space="0" w:color="auto"/>
            <w:left w:val="none" w:sz="0" w:space="0" w:color="auto"/>
            <w:bottom w:val="none" w:sz="0" w:space="0" w:color="auto"/>
            <w:right w:val="none" w:sz="0" w:space="0" w:color="auto"/>
          </w:divBdr>
        </w:div>
        <w:div w:id="806356706">
          <w:marLeft w:val="0"/>
          <w:marRight w:val="0"/>
          <w:marTop w:val="0"/>
          <w:marBottom w:val="0"/>
          <w:divBdr>
            <w:top w:val="none" w:sz="0" w:space="0" w:color="auto"/>
            <w:left w:val="none" w:sz="0" w:space="0" w:color="auto"/>
            <w:bottom w:val="none" w:sz="0" w:space="0" w:color="auto"/>
            <w:right w:val="none" w:sz="0" w:space="0" w:color="auto"/>
          </w:divBdr>
        </w:div>
        <w:div w:id="639963190">
          <w:marLeft w:val="0"/>
          <w:marRight w:val="0"/>
          <w:marTop w:val="0"/>
          <w:marBottom w:val="0"/>
          <w:divBdr>
            <w:top w:val="none" w:sz="0" w:space="0" w:color="auto"/>
            <w:left w:val="none" w:sz="0" w:space="0" w:color="auto"/>
            <w:bottom w:val="none" w:sz="0" w:space="0" w:color="auto"/>
            <w:right w:val="none" w:sz="0" w:space="0" w:color="auto"/>
          </w:divBdr>
        </w:div>
        <w:div w:id="2061901836">
          <w:marLeft w:val="0"/>
          <w:marRight w:val="0"/>
          <w:marTop w:val="0"/>
          <w:marBottom w:val="0"/>
          <w:divBdr>
            <w:top w:val="none" w:sz="0" w:space="0" w:color="auto"/>
            <w:left w:val="none" w:sz="0" w:space="0" w:color="auto"/>
            <w:bottom w:val="none" w:sz="0" w:space="0" w:color="auto"/>
            <w:right w:val="none" w:sz="0" w:space="0" w:color="auto"/>
          </w:divBdr>
        </w:div>
        <w:div w:id="7370044">
          <w:marLeft w:val="0"/>
          <w:marRight w:val="0"/>
          <w:marTop w:val="0"/>
          <w:marBottom w:val="0"/>
          <w:divBdr>
            <w:top w:val="none" w:sz="0" w:space="0" w:color="auto"/>
            <w:left w:val="none" w:sz="0" w:space="0" w:color="auto"/>
            <w:bottom w:val="none" w:sz="0" w:space="0" w:color="auto"/>
            <w:right w:val="none" w:sz="0" w:space="0" w:color="auto"/>
          </w:divBdr>
        </w:div>
        <w:div w:id="579946297">
          <w:marLeft w:val="0"/>
          <w:marRight w:val="0"/>
          <w:marTop w:val="0"/>
          <w:marBottom w:val="0"/>
          <w:divBdr>
            <w:top w:val="none" w:sz="0" w:space="0" w:color="auto"/>
            <w:left w:val="none" w:sz="0" w:space="0" w:color="auto"/>
            <w:bottom w:val="none" w:sz="0" w:space="0" w:color="auto"/>
            <w:right w:val="none" w:sz="0" w:space="0" w:color="auto"/>
          </w:divBdr>
        </w:div>
        <w:div w:id="20711783">
          <w:marLeft w:val="0"/>
          <w:marRight w:val="0"/>
          <w:marTop w:val="0"/>
          <w:marBottom w:val="0"/>
          <w:divBdr>
            <w:top w:val="none" w:sz="0" w:space="0" w:color="auto"/>
            <w:left w:val="none" w:sz="0" w:space="0" w:color="auto"/>
            <w:bottom w:val="none" w:sz="0" w:space="0" w:color="auto"/>
            <w:right w:val="none" w:sz="0" w:space="0" w:color="auto"/>
          </w:divBdr>
        </w:div>
        <w:div w:id="1082144698">
          <w:marLeft w:val="0"/>
          <w:marRight w:val="0"/>
          <w:marTop w:val="0"/>
          <w:marBottom w:val="0"/>
          <w:divBdr>
            <w:top w:val="none" w:sz="0" w:space="0" w:color="auto"/>
            <w:left w:val="none" w:sz="0" w:space="0" w:color="auto"/>
            <w:bottom w:val="none" w:sz="0" w:space="0" w:color="auto"/>
            <w:right w:val="none" w:sz="0" w:space="0" w:color="auto"/>
          </w:divBdr>
        </w:div>
        <w:div w:id="1631856995">
          <w:marLeft w:val="0"/>
          <w:marRight w:val="0"/>
          <w:marTop w:val="0"/>
          <w:marBottom w:val="0"/>
          <w:divBdr>
            <w:top w:val="none" w:sz="0" w:space="0" w:color="auto"/>
            <w:left w:val="none" w:sz="0" w:space="0" w:color="auto"/>
            <w:bottom w:val="none" w:sz="0" w:space="0" w:color="auto"/>
            <w:right w:val="none" w:sz="0" w:space="0" w:color="auto"/>
          </w:divBdr>
        </w:div>
        <w:div w:id="1077092689">
          <w:marLeft w:val="0"/>
          <w:marRight w:val="0"/>
          <w:marTop w:val="0"/>
          <w:marBottom w:val="0"/>
          <w:divBdr>
            <w:top w:val="none" w:sz="0" w:space="0" w:color="auto"/>
            <w:left w:val="none" w:sz="0" w:space="0" w:color="auto"/>
            <w:bottom w:val="none" w:sz="0" w:space="0" w:color="auto"/>
            <w:right w:val="none" w:sz="0" w:space="0" w:color="auto"/>
          </w:divBdr>
        </w:div>
        <w:div w:id="775056761">
          <w:marLeft w:val="0"/>
          <w:marRight w:val="0"/>
          <w:marTop w:val="0"/>
          <w:marBottom w:val="0"/>
          <w:divBdr>
            <w:top w:val="none" w:sz="0" w:space="0" w:color="auto"/>
            <w:left w:val="none" w:sz="0" w:space="0" w:color="auto"/>
            <w:bottom w:val="none" w:sz="0" w:space="0" w:color="auto"/>
            <w:right w:val="none" w:sz="0" w:space="0" w:color="auto"/>
          </w:divBdr>
        </w:div>
        <w:div w:id="1610624761">
          <w:marLeft w:val="0"/>
          <w:marRight w:val="0"/>
          <w:marTop w:val="0"/>
          <w:marBottom w:val="0"/>
          <w:divBdr>
            <w:top w:val="none" w:sz="0" w:space="0" w:color="auto"/>
            <w:left w:val="none" w:sz="0" w:space="0" w:color="auto"/>
            <w:bottom w:val="none" w:sz="0" w:space="0" w:color="auto"/>
            <w:right w:val="none" w:sz="0" w:space="0" w:color="auto"/>
          </w:divBdr>
        </w:div>
        <w:div w:id="276302611">
          <w:marLeft w:val="0"/>
          <w:marRight w:val="0"/>
          <w:marTop w:val="0"/>
          <w:marBottom w:val="0"/>
          <w:divBdr>
            <w:top w:val="none" w:sz="0" w:space="0" w:color="auto"/>
            <w:left w:val="none" w:sz="0" w:space="0" w:color="auto"/>
            <w:bottom w:val="none" w:sz="0" w:space="0" w:color="auto"/>
            <w:right w:val="none" w:sz="0" w:space="0" w:color="auto"/>
          </w:divBdr>
        </w:div>
        <w:div w:id="1858037478">
          <w:marLeft w:val="0"/>
          <w:marRight w:val="0"/>
          <w:marTop w:val="0"/>
          <w:marBottom w:val="0"/>
          <w:divBdr>
            <w:top w:val="none" w:sz="0" w:space="0" w:color="auto"/>
            <w:left w:val="none" w:sz="0" w:space="0" w:color="auto"/>
            <w:bottom w:val="none" w:sz="0" w:space="0" w:color="auto"/>
            <w:right w:val="none" w:sz="0" w:space="0" w:color="auto"/>
          </w:divBdr>
        </w:div>
        <w:div w:id="504904773">
          <w:marLeft w:val="0"/>
          <w:marRight w:val="0"/>
          <w:marTop w:val="0"/>
          <w:marBottom w:val="0"/>
          <w:divBdr>
            <w:top w:val="none" w:sz="0" w:space="0" w:color="auto"/>
            <w:left w:val="none" w:sz="0" w:space="0" w:color="auto"/>
            <w:bottom w:val="none" w:sz="0" w:space="0" w:color="auto"/>
            <w:right w:val="none" w:sz="0" w:space="0" w:color="auto"/>
          </w:divBdr>
        </w:div>
        <w:div w:id="1283880419">
          <w:marLeft w:val="0"/>
          <w:marRight w:val="0"/>
          <w:marTop w:val="0"/>
          <w:marBottom w:val="0"/>
          <w:divBdr>
            <w:top w:val="none" w:sz="0" w:space="0" w:color="auto"/>
            <w:left w:val="none" w:sz="0" w:space="0" w:color="auto"/>
            <w:bottom w:val="none" w:sz="0" w:space="0" w:color="auto"/>
            <w:right w:val="none" w:sz="0" w:space="0" w:color="auto"/>
          </w:divBdr>
        </w:div>
        <w:div w:id="864365284">
          <w:marLeft w:val="0"/>
          <w:marRight w:val="0"/>
          <w:marTop w:val="0"/>
          <w:marBottom w:val="0"/>
          <w:divBdr>
            <w:top w:val="none" w:sz="0" w:space="0" w:color="auto"/>
            <w:left w:val="none" w:sz="0" w:space="0" w:color="auto"/>
            <w:bottom w:val="none" w:sz="0" w:space="0" w:color="auto"/>
            <w:right w:val="none" w:sz="0" w:space="0" w:color="auto"/>
          </w:divBdr>
        </w:div>
        <w:div w:id="1927379001">
          <w:marLeft w:val="0"/>
          <w:marRight w:val="0"/>
          <w:marTop w:val="0"/>
          <w:marBottom w:val="0"/>
          <w:divBdr>
            <w:top w:val="none" w:sz="0" w:space="0" w:color="auto"/>
            <w:left w:val="none" w:sz="0" w:space="0" w:color="auto"/>
            <w:bottom w:val="none" w:sz="0" w:space="0" w:color="auto"/>
            <w:right w:val="none" w:sz="0" w:space="0" w:color="auto"/>
          </w:divBdr>
        </w:div>
        <w:div w:id="1045563971">
          <w:marLeft w:val="0"/>
          <w:marRight w:val="0"/>
          <w:marTop w:val="0"/>
          <w:marBottom w:val="0"/>
          <w:divBdr>
            <w:top w:val="none" w:sz="0" w:space="0" w:color="auto"/>
            <w:left w:val="none" w:sz="0" w:space="0" w:color="auto"/>
            <w:bottom w:val="none" w:sz="0" w:space="0" w:color="auto"/>
            <w:right w:val="none" w:sz="0" w:space="0" w:color="auto"/>
          </w:divBdr>
        </w:div>
        <w:div w:id="815534431">
          <w:marLeft w:val="0"/>
          <w:marRight w:val="0"/>
          <w:marTop w:val="0"/>
          <w:marBottom w:val="0"/>
          <w:divBdr>
            <w:top w:val="none" w:sz="0" w:space="0" w:color="auto"/>
            <w:left w:val="none" w:sz="0" w:space="0" w:color="auto"/>
            <w:bottom w:val="none" w:sz="0" w:space="0" w:color="auto"/>
            <w:right w:val="none" w:sz="0" w:space="0" w:color="auto"/>
          </w:divBdr>
        </w:div>
        <w:div w:id="2094431875">
          <w:marLeft w:val="0"/>
          <w:marRight w:val="0"/>
          <w:marTop w:val="0"/>
          <w:marBottom w:val="0"/>
          <w:divBdr>
            <w:top w:val="none" w:sz="0" w:space="0" w:color="auto"/>
            <w:left w:val="none" w:sz="0" w:space="0" w:color="auto"/>
            <w:bottom w:val="none" w:sz="0" w:space="0" w:color="auto"/>
            <w:right w:val="none" w:sz="0" w:space="0" w:color="auto"/>
          </w:divBdr>
        </w:div>
        <w:div w:id="121463018">
          <w:marLeft w:val="0"/>
          <w:marRight w:val="0"/>
          <w:marTop w:val="0"/>
          <w:marBottom w:val="0"/>
          <w:divBdr>
            <w:top w:val="none" w:sz="0" w:space="0" w:color="auto"/>
            <w:left w:val="none" w:sz="0" w:space="0" w:color="auto"/>
            <w:bottom w:val="none" w:sz="0" w:space="0" w:color="auto"/>
            <w:right w:val="none" w:sz="0" w:space="0" w:color="auto"/>
          </w:divBdr>
        </w:div>
        <w:div w:id="424494298">
          <w:marLeft w:val="0"/>
          <w:marRight w:val="0"/>
          <w:marTop w:val="0"/>
          <w:marBottom w:val="0"/>
          <w:divBdr>
            <w:top w:val="none" w:sz="0" w:space="0" w:color="auto"/>
            <w:left w:val="none" w:sz="0" w:space="0" w:color="auto"/>
            <w:bottom w:val="none" w:sz="0" w:space="0" w:color="auto"/>
            <w:right w:val="none" w:sz="0" w:space="0" w:color="auto"/>
          </w:divBdr>
        </w:div>
        <w:div w:id="145754497">
          <w:marLeft w:val="0"/>
          <w:marRight w:val="0"/>
          <w:marTop w:val="0"/>
          <w:marBottom w:val="0"/>
          <w:divBdr>
            <w:top w:val="none" w:sz="0" w:space="0" w:color="auto"/>
            <w:left w:val="none" w:sz="0" w:space="0" w:color="auto"/>
            <w:bottom w:val="none" w:sz="0" w:space="0" w:color="auto"/>
            <w:right w:val="none" w:sz="0" w:space="0" w:color="auto"/>
          </w:divBdr>
        </w:div>
        <w:div w:id="887953457">
          <w:marLeft w:val="0"/>
          <w:marRight w:val="0"/>
          <w:marTop w:val="0"/>
          <w:marBottom w:val="0"/>
          <w:divBdr>
            <w:top w:val="none" w:sz="0" w:space="0" w:color="auto"/>
            <w:left w:val="none" w:sz="0" w:space="0" w:color="auto"/>
            <w:bottom w:val="none" w:sz="0" w:space="0" w:color="auto"/>
            <w:right w:val="none" w:sz="0" w:space="0" w:color="auto"/>
          </w:divBdr>
        </w:div>
        <w:div w:id="309096965">
          <w:marLeft w:val="0"/>
          <w:marRight w:val="0"/>
          <w:marTop w:val="0"/>
          <w:marBottom w:val="0"/>
          <w:divBdr>
            <w:top w:val="none" w:sz="0" w:space="0" w:color="auto"/>
            <w:left w:val="none" w:sz="0" w:space="0" w:color="auto"/>
            <w:bottom w:val="none" w:sz="0" w:space="0" w:color="auto"/>
            <w:right w:val="none" w:sz="0" w:space="0" w:color="auto"/>
          </w:divBdr>
        </w:div>
        <w:div w:id="1332181842">
          <w:marLeft w:val="0"/>
          <w:marRight w:val="0"/>
          <w:marTop w:val="0"/>
          <w:marBottom w:val="0"/>
          <w:divBdr>
            <w:top w:val="none" w:sz="0" w:space="0" w:color="auto"/>
            <w:left w:val="none" w:sz="0" w:space="0" w:color="auto"/>
            <w:bottom w:val="none" w:sz="0" w:space="0" w:color="auto"/>
            <w:right w:val="none" w:sz="0" w:space="0" w:color="auto"/>
          </w:divBdr>
        </w:div>
        <w:div w:id="458837605">
          <w:marLeft w:val="0"/>
          <w:marRight w:val="0"/>
          <w:marTop w:val="0"/>
          <w:marBottom w:val="0"/>
          <w:divBdr>
            <w:top w:val="none" w:sz="0" w:space="0" w:color="auto"/>
            <w:left w:val="none" w:sz="0" w:space="0" w:color="auto"/>
            <w:bottom w:val="none" w:sz="0" w:space="0" w:color="auto"/>
            <w:right w:val="none" w:sz="0" w:space="0" w:color="auto"/>
          </w:divBdr>
        </w:div>
        <w:div w:id="167141436">
          <w:marLeft w:val="0"/>
          <w:marRight w:val="0"/>
          <w:marTop w:val="0"/>
          <w:marBottom w:val="0"/>
          <w:divBdr>
            <w:top w:val="none" w:sz="0" w:space="0" w:color="auto"/>
            <w:left w:val="none" w:sz="0" w:space="0" w:color="auto"/>
            <w:bottom w:val="none" w:sz="0" w:space="0" w:color="auto"/>
            <w:right w:val="none" w:sz="0" w:space="0" w:color="auto"/>
          </w:divBdr>
        </w:div>
        <w:div w:id="242762605">
          <w:marLeft w:val="0"/>
          <w:marRight w:val="0"/>
          <w:marTop w:val="0"/>
          <w:marBottom w:val="0"/>
          <w:divBdr>
            <w:top w:val="none" w:sz="0" w:space="0" w:color="auto"/>
            <w:left w:val="none" w:sz="0" w:space="0" w:color="auto"/>
            <w:bottom w:val="none" w:sz="0" w:space="0" w:color="auto"/>
            <w:right w:val="none" w:sz="0" w:space="0" w:color="auto"/>
          </w:divBdr>
        </w:div>
        <w:div w:id="931010523">
          <w:marLeft w:val="0"/>
          <w:marRight w:val="0"/>
          <w:marTop w:val="0"/>
          <w:marBottom w:val="0"/>
          <w:divBdr>
            <w:top w:val="none" w:sz="0" w:space="0" w:color="auto"/>
            <w:left w:val="none" w:sz="0" w:space="0" w:color="auto"/>
            <w:bottom w:val="none" w:sz="0" w:space="0" w:color="auto"/>
            <w:right w:val="none" w:sz="0" w:space="0" w:color="auto"/>
          </w:divBdr>
        </w:div>
        <w:div w:id="1209991765">
          <w:marLeft w:val="0"/>
          <w:marRight w:val="0"/>
          <w:marTop w:val="0"/>
          <w:marBottom w:val="0"/>
          <w:divBdr>
            <w:top w:val="none" w:sz="0" w:space="0" w:color="auto"/>
            <w:left w:val="none" w:sz="0" w:space="0" w:color="auto"/>
            <w:bottom w:val="none" w:sz="0" w:space="0" w:color="auto"/>
            <w:right w:val="none" w:sz="0" w:space="0" w:color="auto"/>
          </w:divBdr>
        </w:div>
        <w:div w:id="1941059997">
          <w:marLeft w:val="0"/>
          <w:marRight w:val="0"/>
          <w:marTop w:val="0"/>
          <w:marBottom w:val="0"/>
          <w:divBdr>
            <w:top w:val="none" w:sz="0" w:space="0" w:color="auto"/>
            <w:left w:val="none" w:sz="0" w:space="0" w:color="auto"/>
            <w:bottom w:val="none" w:sz="0" w:space="0" w:color="auto"/>
            <w:right w:val="none" w:sz="0" w:space="0" w:color="auto"/>
          </w:divBdr>
        </w:div>
        <w:div w:id="1146706859">
          <w:marLeft w:val="0"/>
          <w:marRight w:val="0"/>
          <w:marTop w:val="0"/>
          <w:marBottom w:val="0"/>
          <w:divBdr>
            <w:top w:val="none" w:sz="0" w:space="0" w:color="auto"/>
            <w:left w:val="none" w:sz="0" w:space="0" w:color="auto"/>
            <w:bottom w:val="none" w:sz="0" w:space="0" w:color="auto"/>
            <w:right w:val="none" w:sz="0" w:space="0" w:color="auto"/>
          </w:divBdr>
        </w:div>
        <w:div w:id="1096369939">
          <w:marLeft w:val="0"/>
          <w:marRight w:val="0"/>
          <w:marTop w:val="0"/>
          <w:marBottom w:val="0"/>
          <w:divBdr>
            <w:top w:val="none" w:sz="0" w:space="0" w:color="auto"/>
            <w:left w:val="none" w:sz="0" w:space="0" w:color="auto"/>
            <w:bottom w:val="none" w:sz="0" w:space="0" w:color="auto"/>
            <w:right w:val="none" w:sz="0" w:space="0" w:color="auto"/>
          </w:divBdr>
        </w:div>
        <w:div w:id="950433263">
          <w:marLeft w:val="0"/>
          <w:marRight w:val="0"/>
          <w:marTop w:val="0"/>
          <w:marBottom w:val="0"/>
          <w:divBdr>
            <w:top w:val="none" w:sz="0" w:space="0" w:color="auto"/>
            <w:left w:val="none" w:sz="0" w:space="0" w:color="auto"/>
            <w:bottom w:val="none" w:sz="0" w:space="0" w:color="auto"/>
            <w:right w:val="none" w:sz="0" w:space="0" w:color="auto"/>
          </w:divBdr>
        </w:div>
        <w:div w:id="2028366666">
          <w:marLeft w:val="0"/>
          <w:marRight w:val="0"/>
          <w:marTop w:val="0"/>
          <w:marBottom w:val="0"/>
          <w:divBdr>
            <w:top w:val="none" w:sz="0" w:space="0" w:color="auto"/>
            <w:left w:val="none" w:sz="0" w:space="0" w:color="auto"/>
            <w:bottom w:val="none" w:sz="0" w:space="0" w:color="auto"/>
            <w:right w:val="none" w:sz="0" w:space="0" w:color="auto"/>
          </w:divBdr>
        </w:div>
        <w:div w:id="502478207">
          <w:marLeft w:val="0"/>
          <w:marRight w:val="0"/>
          <w:marTop w:val="0"/>
          <w:marBottom w:val="0"/>
          <w:divBdr>
            <w:top w:val="none" w:sz="0" w:space="0" w:color="auto"/>
            <w:left w:val="none" w:sz="0" w:space="0" w:color="auto"/>
            <w:bottom w:val="none" w:sz="0" w:space="0" w:color="auto"/>
            <w:right w:val="none" w:sz="0" w:space="0" w:color="auto"/>
          </w:divBdr>
        </w:div>
        <w:div w:id="1735203688">
          <w:marLeft w:val="0"/>
          <w:marRight w:val="0"/>
          <w:marTop w:val="0"/>
          <w:marBottom w:val="0"/>
          <w:divBdr>
            <w:top w:val="none" w:sz="0" w:space="0" w:color="auto"/>
            <w:left w:val="none" w:sz="0" w:space="0" w:color="auto"/>
            <w:bottom w:val="none" w:sz="0" w:space="0" w:color="auto"/>
            <w:right w:val="none" w:sz="0" w:space="0" w:color="auto"/>
          </w:divBdr>
        </w:div>
        <w:div w:id="1674339468">
          <w:marLeft w:val="0"/>
          <w:marRight w:val="0"/>
          <w:marTop w:val="0"/>
          <w:marBottom w:val="0"/>
          <w:divBdr>
            <w:top w:val="none" w:sz="0" w:space="0" w:color="auto"/>
            <w:left w:val="none" w:sz="0" w:space="0" w:color="auto"/>
            <w:bottom w:val="none" w:sz="0" w:space="0" w:color="auto"/>
            <w:right w:val="none" w:sz="0" w:space="0" w:color="auto"/>
          </w:divBdr>
        </w:div>
        <w:div w:id="1975913227">
          <w:marLeft w:val="0"/>
          <w:marRight w:val="0"/>
          <w:marTop w:val="0"/>
          <w:marBottom w:val="0"/>
          <w:divBdr>
            <w:top w:val="none" w:sz="0" w:space="0" w:color="auto"/>
            <w:left w:val="none" w:sz="0" w:space="0" w:color="auto"/>
            <w:bottom w:val="none" w:sz="0" w:space="0" w:color="auto"/>
            <w:right w:val="none" w:sz="0" w:space="0" w:color="auto"/>
          </w:divBdr>
        </w:div>
        <w:div w:id="831802014">
          <w:marLeft w:val="0"/>
          <w:marRight w:val="0"/>
          <w:marTop w:val="0"/>
          <w:marBottom w:val="0"/>
          <w:divBdr>
            <w:top w:val="none" w:sz="0" w:space="0" w:color="auto"/>
            <w:left w:val="none" w:sz="0" w:space="0" w:color="auto"/>
            <w:bottom w:val="none" w:sz="0" w:space="0" w:color="auto"/>
            <w:right w:val="none" w:sz="0" w:space="0" w:color="auto"/>
          </w:divBdr>
        </w:div>
        <w:div w:id="598875132">
          <w:marLeft w:val="0"/>
          <w:marRight w:val="0"/>
          <w:marTop w:val="0"/>
          <w:marBottom w:val="0"/>
          <w:divBdr>
            <w:top w:val="none" w:sz="0" w:space="0" w:color="auto"/>
            <w:left w:val="none" w:sz="0" w:space="0" w:color="auto"/>
            <w:bottom w:val="none" w:sz="0" w:space="0" w:color="auto"/>
            <w:right w:val="none" w:sz="0" w:space="0" w:color="auto"/>
          </w:divBdr>
        </w:div>
        <w:div w:id="631060498">
          <w:marLeft w:val="0"/>
          <w:marRight w:val="0"/>
          <w:marTop w:val="0"/>
          <w:marBottom w:val="0"/>
          <w:divBdr>
            <w:top w:val="none" w:sz="0" w:space="0" w:color="auto"/>
            <w:left w:val="none" w:sz="0" w:space="0" w:color="auto"/>
            <w:bottom w:val="none" w:sz="0" w:space="0" w:color="auto"/>
            <w:right w:val="none" w:sz="0" w:space="0" w:color="auto"/>
          </w:divBdr>
        </w:div>
        <w:div w:id="555551754">
          <w:marLeft w:val="0"/>
          <w:marRight w:val="0"/>
          <w:marTop w:val="0"/>
          <w:marBottom w:val="0"/>
          <w:divBdr>
            <w:top w:val="none" w:sz="0" w:space="0" w:color="auto"/>
            <w:left w:val="none" w:sz="0" w:space="0" w:color="auto"/>
            <w:bottom w:val="none" w:sz="0" w:space="0" w:color="auto"/>
            <w:right w:val="none" w:sz="0" w:space="0" w:color="auto"/>
          </w:divBdr>
        </w:div>
        <w:div w:id="1423797226">
          <w:marLeft w:val="0"/>
          <w:marRight w:val="0"/>
          <w:marTop w:val="0"/>
          <w:marBottom w:val="0"/>
          <w:divBdr>
            <w:top w:val="none" w:sz="0" w:space="0" w:color="auto"/>
            <w:left w:val="none" w:sz="0" w:space="0" w:color="auto"/>
            <w:bottom w:val="none" w:sz="0" w:space="0" w:color="auto"/>
            <w:right w:val="none" w:sz="0" w:space="0" w:color="auto"/>
          </w:divBdr>
        </w:div>
        <w:div w:id="626160658">
          <w:marLeft w:val="0"/>
          <w:marRight w:val="0"/>
          <w:marTop w:val="0"/>
          <w:marBottom w:val="0"/>
          <w:divBdr>
            <w:top w:val="none" w:sz="0" w:space="0" w:color="auto"/>
            <w:left w:val="none" w:sz="0" w:space="0" w:color="auto"/>
            <w:bottom w:val="none" w:sz="0" w:space="0" w:color="auto"/>
            <w:right w:val="none" w:sz="0" w:space="0" w:color="auto"/>
          </w:divBdr>
        </w:div>
        <w:div w:id="167838104">
          <w:marLeft w:val="0"/>
          <w:marRight w:val="0"/>
          <w:marTop w:val="0"/>
          <w:marBottom w:val="0"/>
          <w:divBdr>
            <w:top w:val="none" w:sz="0" w:space="0" w:color="auto"/>
            <w:left w:val="none" w:sz="0" w:space="0" w:color="auto"/>
            <w:bottom w:val="none" w:sz="0" w:space="0" w:color="auto"/>
            <w:right w:val="none" w:sz="0" w:space="0" w:color="auto"/>
          </w:divBdr>
        </w:div>
        <w:div w:id="520509523">
          <w:marLeft w:val="0"/>
          <w:marRight w:val="0"/>
          <w:marTop w:val="0"/>
          <w:marBottom w:val="0"/>
          <w:divBdr>
            <w:top w:val="none" w:sz="0" w:space="0" w:color="auto"/>
            <w:left w:val="none" w:sz="0" w:space="0" w:color="auto"/>
            <w:bottom w:val="none" w:sz="0" w:space="0" w:color="auto"/>
            <w:right w:val="none" w:sz="0" w:space="0" w:color="auto"/>
          </w:divBdr>
        </w:div>
        <w:div w:id="5598147">
          <w:marLeft w:val="0"/>
          <w:marRight w:val="0"/>
          <w:marTop w:val="0"/>
          <w:marBottom w:val="0"/>
          <w:divBdr>
            <w:top w:val="none" w:sz="0" w:space="0" w:color="auto"/>
            <w:left w:val="none" w:sz="0" w:space="0" w:color="auto"/>
            <w:bottom w:val="none" w:sz="0" w:space="0" w:color="auto"/>
            <w:right w:val="none" w:sz="0" w:space="0" w:color="auto"/>
          </w:divBdr>
        </w:div>
        <w:div w:id="1184830790">
          <w:marLeft w:val="0"/>
          <w:marRight w:val="0"/>
          <w:marTop w:val="0"/>
          <w:marBottom w:val="0"/>
          <w:divBdr>
            <w:top w:val="none" w:sz="0" w:space="0" w:color="auto"/>
            <w:left w:val="none" w:sz="0" w:space="0" w:color="auto"/>
            <w:bottom w:val="none" w:sz="0" w:space="0" w:color="auto"/>
            <w:right w:val="none" w:sz="0" w:space="0" w:color="auto"/>
          </w:divBdr>
        </w:div>
        <w:div w:id="885096409">
          <w:marLeft w:val="0"/>
          <w:marRight w:val="0"/>
          <w:marTop w:val="0"/>
          <w:marBottom w:val="0"/>
          <w:divBdr>
            <w:top w:val="none" w:sz="0" w:space="0" w:color="auto"/>
            <w:left w:val="none" w:sz="0" w:space="0" w:color="auto"/>
            <w:bottom w:val="none" w:sz="0" w:space="0" w:color="auto"/>
            <w:right w:val="none" w:sz="0" w:space="0" w:color="auto"/>
          </w:divBdr>
        </w:div>
        <w:div w:id="1129519549">
          <w:marLeft w:val="0"/>
          <w:marRight w:val="0"/>
          <w:marTop w:val="0"/>
          <w:marBottom w:val="0"/>
          <w:divBdr>
            <w:top w:val="none" w:sz="0" w:space="0" w:color="auto"/>
            <w:left w:val="none" w:sz="0" w:space="0" w:color="auto"/>
            <w:bottom w:val="none" w:sz="0" w:space="0" w:color="auto"/>
            <w:right w:val="none" w:sz="0" w:space="0" w:color="auto"/>
          </w:divBdr>
        </w:div>
        <w:div w:id="2001420148">
          <w:marLeft w:val="0"/>
          <w:marRight w:val="0"/>
          <w:marTop w:val="0"/>
          <w:marBottom w:val="0"/>
          <w:divBdr>
            <w:top w:val="none" w:sz="0" w:space="0" w:color="auto"/>
            <w:left w:val="none" w:sz="0" w:space="0" w:color="auto"/>
            <w:bottom w:val="none" w:sz="0" w:space="0" w:color="auto"/>
            <w:right w:val="none" w:sz="0" w:space="0" w:color="auto"/>
          </w:divBdr>
        </w:div>
        <w:div w:id="1507942701">
          <w:marLeft w:val="0"/>
          <w:marRight w:val="0"/>
          <w:marTop w:val="0"/>
          <w:marBottom w:val="0"/>
          <w:divBdr>
            <w:top w:val="none" w:sz="0" w:space="0" w:color="auto"/>
            <w:left w:val="none" w:sz="0" w:space="0" w:color="auto"/>
            <w:bottom w:val="none" w:sz="0" w:space="0" w:color="auto"/>
            <w:right w:val="none" w:sz="0" w:space="0" w:color="auto"/>
          </w:divBdr>
        </w:div>
        <w:div w:id="368991235">
          <w:marLeft w:val="0"/>
          <w:marRight w:val="0"/>
          <w:marTop w:val="0"/>
          <w:marBottom w:val="0"/>
          <w:divBdr>
            <w:top w:val="none" w:sz="0" w:space="0" w:color="auto"/>
            <w:left w:val="none" w:sz="0" w:space="0" w:color="auto"/>
            <w:bottom w:val="none" w:sz="0" w:space="0" w:color="auto"/>
            <w:right w:val="none" w:sz="0" w:space="0" w:color="auto"/>
          </w:divBdr>
        </w:div>
        <w:div w:id="1991592572">
          <w:marLeft w:val="0"/>
          <w:marRight w:val="0"/>
          <w:marTop w:val="0"/>
          <w:marBottom w:val="0"/>
          <w:divBdr>
            <w:top w:val="none" w:sz="0" w:space="0" w:color="auto"/>
            <w:left w:val="none" w:sz="0" w:space="0" w:color="auto"/>
            <w:bottom w:val="none" w:sz="0" w:space="0" w:color="auto"/>
            <w:right w:val="none" w:sz="0" w:space="0" w:color="auto"/>
          </w:divBdr>
        </w:div>
        <w:div w:id="160511019">
          <w:marLeft w:val="0"/>
          <w:marRight w:val="0"/>
          <w:marTop w:val="0"/>
          <w:marBottom w:val="0"/>
          <w:divBdr>
            <w:top w:val="none" w:sz="0" w:space="0" w:color="auto"/>
            <w:left w:val="none" w:sz="0" w:space="0" w:color="auto"/>
            <w:bottom w:val="none" w:sz="0" w:space="0" w:color="auto"/>
            <w:right w:val="none" w:sz="0" w:space="0" w:color="auto"/>
          </w:divBdr>
        </w:div>
        <w:div w:id="1917283400">
          <w:marLeft w:val="0"/>
          <w:marRight w:val="0"/>
          <w:marTop w:val="0"/>
          <w:marBottom w:val="0"/>
          <w:divBdr>
            <w:top w:val="none" w:sz="0" w:space="0" w:color="auto"/>
            <w:left w:val="none" w:sz="0" w:space="0" w:color="auto"/>
            <w:bottom w:val="none" w:sz="0" w:space="0" w:color="auto"/>
            <w:right w:val="none" w:sz="0" w:space="0" w:color="auto"/>
          </w:divBdr>
        </w:div>
        <w:div w:id="521551162">
          <w:marLeft w:val="0"/>
          <w:marRight w:val="0"/>
          <w:marTop w:val="0"/>
          <w:marBottom w:val="0"/>
          <w:divBdr>
            <w:top w:val="none" w:sz="0" w:space="0" w:color="auto"/>
            <w:left w:val="none" w:sz="0" w:space="0" w:color="auto"/>
            <w:bottom w:val="none" w:sz="0" w:space="0" w:color="auto"/>
            <w:right w:val="none" w:sz="0" w:space="0" w:color="auto"/>
          </w:divBdr>
        </w:div>
        <w:div w:id="117068032">
          <w:marLeft w:val="0"/>
          <w:marRight w:val="0"/>
          <w:marTop w:val="0"/>
          <w:marBottom w:val="0"/>
          <w:divBdr>
            <w:top w:val="none" w:sz="0" w:space="0" w:color="auto"/>
            <w:left w:val="none" w:sz="0" w:space="0" w:color="auto"/>
            <w:bottom w:val="none" w:sz="0" w:space="0" w:color="auto"/>
            <w:right w:val="none" w:sz="0" w:space="0" w:color="auto"/>
          </w:divBdr>
        </w:div>
        <w:div w:id="98113072">
          <w:marLeft w:val="0"/>
          <w:marRight w:val="0"/>
          <w:marTop w:val="0"/>
          <w:marBottom w:val="0"/>
          <w:divBdr>
            <w:top w:val="none" w:sz="0" w:space="0" w:color="auto"/>
            <w:left w:val="none" w:sz="0" w:space="0" w:color="auto"/>
            <w:bottom w:val="none" w:sz="0" w:space="0" w:color="auto"/>
            <w:right w:val="none" w:sz="0" w:space="0" w:color="auto"/>
          </w:divBdr>
        </w:div>
        <w:div w:id="1102189769">
          <w:marLeft w:val="0"/>
          <w:marRight w:val="0"/>
          <w:marTop w:val="0"/>
          <w:marBottom w:val="0"/>
          <w:divBdr>
            <w:top w:val="none" w:sz="0" w:space="0" w:color="auto"/>
            <w:left w:val="none" w:sz="0" w:space="0" w:color="auto"/>
            <w:bottom w:val="none" w:sz="0" w:space="0" w:color="auto"/>
            <w:right w:val="none" w:sz="0" w:space="0" w:color="auto"/>
          </w:divBdr>
        </w:div>
        <w:div w:id="1980333442">
          <w:marLeft w:val="0"/>
          <w:marRight w:val="0"/>
          <w:marTop w:val="0"/>
          <w:marBottom w:val="0"/>
          <w:divBdr>
            <w:top w:val="none" w:sz="0" w:space="0" w:color="auto"/>
            <w:left w:val="none" w:sz="0" w:space="0" w:color="auto"/>
            <w:bottom w:val="none" w:sz="0" w:space="0" w:color="auto"/>
            <w:right w:val="none" w:sz="0" w:space="0" w:color="auto"/>
          </w:divBdr>
        </w:div>
        <w:div w:id="578096615">
          <w:marLeft w:val="0"/>
          <w:marRight w:val="0"/>
          <w:marTop w:val="0"/>
          <w:marBottom w:val="0"/>
          <w:divBdr>
            <w:top w:val="none" w:sz="0" w:space="0" w:color="auto"/>
            <w:left w:val="none" w:sz="0" w:space="0" w:color="auto"/>
            <w:bottom w:val="none" w:sz="0" w:space="0" w:color="auto"/>
            <w:right w:val="none" w:sz="0" w:space="0" w:color="auto"/>
          </w:divBdr>
        </w:div>
        <w:div w:id="1953124369">
          <w:marLeft w:val="0"/>
          <w:marRight w:val="0"/>
          <w:marTop w:val="0"/>
          <w:marBottom w:val="0"/>
          <w:divBdr>
            <w:top w:val="none" w:sz="0" w:space="0" w:color="auto"/>
            <w:left w:val="none" w:sz="0" w:space="0" w:color="auto"/>
            <w:bottom w:val="none" w:sz="0" w:space="0" w:color="auto"/>
            <w:right w:val="none" w:sz="0" w:space="0" w:color="auto"/>
          </w:divBdr>
        </w:div>
        <w:div w:id="715667764">
          <w:marLeft w:val="0"/>
          <w:marRight w:val="0"/>
          <w:marTop w:val="0"/>
          <w:marBottom w:val="0"/>
          <w:divBdr>
            <w:top w:val="none" w:sz="0" w:space="0" w:color="auto"/>
            <w:left w:val="none" w:sz="0" w:space="0" w:color="auto"/>
            <w:bottom w:val="none" w:sz="0" w:space="0" w:color="auto"/>
            <w:right w:val="none" w:sz="0" w:space="0" w:color="auto"/>
          </w:divBdr>
        </w:div>
        <w:div w:id="449281678">
          <w:marLeft w:val="0"/>
          <w:marRight w:val="0"/>
          <w:marTop w:val="0"/>
          <w:marBottom w:val="0"/>
          <w:divBdr>
            <w:top w:val="none" w:sz="0" w:space="0" w:color="auto"/>
            <w:left w:val="none" w:sz="0" w:space="0" w:color="auto"/>
            <w:bottom w:val="none" w:sz="0" w:space="0" w:color="auto"/>
            <w:right w:val="none" w:sz="0" w:space="0" w:color="auto"/>
          </w:divBdr>
        </w:div>
        <w:div w:id="1132483440">
          <w:marLeft w:val="0"/>
          <w:marRight w:val="0"/>
          <w:marTop w:val="0"/>
          <w:marBottom w:val="0"/>
          <w:divBdr>
            <w:top w:val="none" w:sz="0" w:space="0" w:color="auto"/>
            <w:left w:val="none" w:sz="0" w:space="0" w:color="auto"/>
            <w:bottom w:val="none" w:sz="0" w:space="0" w:color="auto"/>
            <w:right w:val="none" w:sz="0" w:space="0" w:color="auto"/>
          </w:divBdr>
        </w:div>
        <w:div w:id="440106100">
          <w:marLeft w:val="0"/>
          <w:marRight w:val="0"/>
          <w:marTop w:val="0"/>
          <w:marBottom w:val="0"/>
          <w:divBdr>
            <w:top w:val="none" w:sz="0" w:space="0" w:color="auto"/>
            <w:left w:val="none" w:sz="0" w:space="0" w:color="auto"/>
            <w:bottom w:val="none" w:sz="0" w:space="0" w:color="auto"/>
            <w:right w:val="none" w:sz="0" w:space="0" w:color="auto"/>
          </w:divBdr>
        </w:div>
        <w:div w:id="226306761">
          <w:marLeft w:val="0"/>
          <w:marRight w:val="0"/>
          <w:marTop w:val="0"/>
          <w:marBottom w:val="0"/>
          <w:divBdr>
            <w:top w:val="none" w:sz="0" w:space="0" w:color="auto"/>
            <w:left w:val="none" w:sz="0" w:space="0" w:color="auto"/>
            <w:bottom w:val="none" w:sz="0" w:space="0" w:color="auto"/>
            <w:right w:val="none" w:sz="0" w:space="0" w:color="auto"/>
          </w:divBdr>
        </w:div>
        <w:div w:id="1704558122">
          <w:marLeft w:val="0"/>
          <w:marRight w:val="0"/>
          <w:marTop w:val="0"/>
          <w:marBottom w:val="0"/>
          <w:divBdr>
            <w:top w:val="none" w:sz="0" w:space="0" w:color="auto"/>
            <w:left w:val="none" w:sz="0" w:space="0" w:color="auto"/>
            <w:bottom w:val="none" w:sz="0" w:space="0" w:color="auto"/>
            <w:right w:val="none" w:sz="0" w:space="0" w:color="auto"/>
          </w:divBdr>
        </w:div>
        <w:div w:id="940062752">
          <w:marLeft w:val="0"/>
          <w:marRight w:val="0"/>
          <w:marTop w:val="0"/>
          <w:marBottom w:val="0"/>
          <w:divBdr>
            <w:top w:val="none" w:sz="0" w:space="0" w:color="auto"/>
            <w:left w:val="none" w:sz="0" w:space="0" w:color="auto"/>
            <w:bottom w:val="none" w:sz="0" w:space="0" w:color="auto"/>
            <w:right w:val="none" w:sz="0" w:space="0" w:color="auto"/>
          </w:divBdr>
        </w:div>
        <w:div w:id="1024791327">
          <w:marLeft w:val="0"/>
          <w:marRight w:val="0"/>
          <w:marTop w:val="0"/>
          <w:marBottom w:val="0"/>
          <w:divBdr>
            <w:top w:val="none" w:sz="0" w:space="0" w:color="auto"/>
            <w:left w:val="none" w:sz="0" w:space="0" w:color="auto"/>
            <w:bottom w:val="none" w:sz="0" w:space="0" w:color="auto"/>
            <w:right w:val="none" w:sz="0" w:space="0" w:color="auto"/>
          </w:divBdr>
        </w:div>
        <w:div w:id="388890954">
          <w:marLeft w:val="0"/>
          <w:marRight w:val="0"/>
          <w:marTop w:val="0"/>
          <w:marBottom w:val="0"/>
          <w:divBdr>
            <w:top w:val="none" w:sz="0" w:space="0" w:color="auto"/>
            <w:left w:val="none" w:sz="0" w:space="0" w:color="auto"/>
            <w:bottom w:val="none" w:sz="0" w:space="0" w:color="auto"/>
            <w:right w:val="none" w:sz="0" w:space="0" w:color="auto"/>
          </w:divBdr>
        </w:div>
        <w:div w:id="2899450">
          <w:marLeft w:val="0"/>
          <w:marRight w:val="0"/>
          <w:marTop w:val="0"/>
          <w:marBottom w:val="0"/>
          <w:divBdr>
            <w:top w:val="none" w:sz="0" w:space="0" w:color="auto"/>
            <w:left w:val="none" w:sz="0" w:space="0" w:color="auto"/>
            <w:bottom w:val="none" w:sz="0" w:space="0" w:color="auto"/>
            <w:right w:val="none" w:sz="0" w:space="0" w:color="auto"/>
          </w:divBdr>
        </w:div>
        <w:div w:id="847329153">
          <w:marLeft w:val="0"/>
          <w:marRight w:val="0"/>
          <w:marTop w:val="0"/>
          <w:marBottom w:val="0"/>
          <w:divBdr>
            <w:top w:val="none" w:sz="0" w:space="0" w:color="auto"/>
            <w:left w:val="none" w:sz="0" w:space="0" w:color="auto"/>
            <w:bottom w:val="none" w:sz="0" w:space="0" w:color="auto"/>
            <w:right w:val="none" w:sz="0" w:space="0" w:color="auto"/>
          </w:divBdr>
        </w:div>
        <w:div w:id="1454208314">
          <w:marLeft w:val="0"/>
          <w:marRight w:val="0"/>
          <w:marTop w:val="0"/>
          <w:marBottom w:val="0"/>
          <w:divBdr>
            <w:top w:val="none" w:sz="0" w:space="0" w:color="auto"/>
            <w:left w:val="none" w:sz="0" w:space="0" w:color="auto"/>
            <w:bottom w:val="none" w:sz="0" w:space="0" w:color="auto"/>
            <w:right w:val="none" w:sz="0" w:space="0" w:color="auto"/>
          </w:divBdr>
        </w:div>
        <w:div w:id="1368023429">
          <w:marLeft w:val="0"/>
          <w:marRight w:val="0"/>
          <w:marTop w:val="0"/>
          <w:marBottom w:val="0"/>
          <w:divBdr>
            <w:top w:val="none" w:sz="0" w:space="0" w:color="auto"/>
            <w:left w:val="none" w:sz="0" w:space="0" w:color="auto"/>
            <w:bottom w:val="none" w:sz="0" w:space="0" w:color="auto"/>
            <w:right w:val="none" w:sz="0" w:space="0" w:color="auto"/>
          </w:divBdr>
        </w:div>
        <w:div w:id="1542666435">
          <w:marLeft w:val="0"/>
          <w:marRight w:val="0"/>
          <w:marTop w:val="0"/>
          <w:marBottom w:val="0"/>
          <w:divBdr>
            <w:top w:val="none" w:sz="0" w:space="0" w:color="auto"/>
            <w:left w:val="none" w:sz="0" w:space="0" w:color="auto"/>
            <w:bottom w:val="none" w:sz="0" w:space="0" w:color="auto"/>
            <w:right w:val="none" w:sz="0" w:space="0" w:color="auto"/>
          </w:divBdr>
        </w:div>
        <w:div w:id="719979290">
          <w:marLeft w:val="0"/>
          <w:marRight w:val="0"/>
          <w:marTop w:val="0"/>
          <w:marBottom w:val="0"/>
          <w:divBdr>
            <w:top w:val="none" w:sz="0" w:space="0" w:color="auto"/>
            <w:left w:val="none" w:sz="0" w:space="0" w:color="auto"/>
            <w:bottom w:val="none" w:sz="0" w:space="0" w:color="auto"/>
            <w:right w:val="none" w:sz="0" w:space="0" w:color="auto"/>
          </w:divBdr>
        </w:div>
        <w:div w:id="1923831885">
          <w:marLeft w:val="0"/>
          <w:marRight w:val="0"/>
          <w:marTop w:val="0"/>
          <w:marBottom w:val="0"/>
          <w:divBdr>
            <w:top w:val="none" w:sz="0" w:space="0" w:color="auto"/>
            <w:left w:val="none" w:sz="0" w:space="0" w:color="auto"/>
            <w:bottom w:val="none" w:sz="0" w:space="0" w:color="auto"/>
            <w:right w:val="none" w:sz="0" w:space="0" w:color="auto"/>
          </w:divBdr>
        </w:div>
        <w:div w:id="886796381">
          <w:marLeft w:val="0"/>
          <w:marRight w:val="0"/>
          <w:marTop w:val="0"/>
          <w:marBottom w:val="0"/>
          <w:divBdr>
            <w:top w:val="none" w:sz="0" w:space="0" w:color="auto"/>
            <w:left w:val="none" w:sz="0" w:space="0" w:color="auto"/>
            <w:bottom w:val="none" w:sz="0" w:space="0" w:color="auto"/>
            <w:right w:val="none" w:sz="0" w:space="0" w:color="auto"/>
          </w:divBdr>
        </w:div>
        <w:div w:id="914242093">
          <w:marLeft w:val="0"/>
          <w:marRight w:val="0"/>
          <w:marTop w:val="0"/>
          <w:marBottom w:val="0"/>
          <w:divBdr>
            <w:top w:val="none" w:sz="0" w:space="0" w:color="auto"/>
            <w:left w:val="none" w:sz="0" w:space="0" w:color="auto"/>
            <w:bottom w:val="none" w:sz="0" w:space="0" w:color="auto"/>
            <w:right w:val="none" w:sz="0" w:space="0" w:color="auto"/>
          </w:divBdr>
        </w:div>
        <w:div w:id="1968703619">
          <w:marLeft w:val="0"/>
          <w:marRight w:val="0"/>
          <w:marTop w:val="0"/>
          <w:marBottom w:val="0"/>
          <w:divBdr>
            <w:top w:val="none" w:sz="0" w:space="0" w:color="auto"/>
            <w:left w:val="none" w:sz="0" w:space="0" w:color="auto"/>
            <w:bottom w:val="none" w:sz="0" w:space="0" w:color="auto"/>
            <w:right w:val="none" w:sz="0" w:space="0" w:color="auto"/>
          </w:divBdr>
        </w:div>
        <w:div w:id="217135036">
          <w:marLeft w:val="0"/>
          <w:marRight w:val="0"/>
          <w:marTop w:val="0"/>
          <w:marBottom w:val="0"/>
          <w:divBdr>
            <w:top w:val="none" w:sz="0" w:space="0" w:color="auto"/>
            <w:left w:val="none" w:sz="0" w:space="0" w:color="auto"/>
            <w:bottom w:val="none" w:sz="0" w:space="0" w:color="auto"/>
            <w:right w:val="none" w:sz="0" w:space="0" w:color="auto"/>
          </w:divBdr>
        </w:div>
        <w:div w:id="1206943530">
          <w:marLeft w:val="0"/>
          <w:marRight w:val="0"/>
          <w:marTop w:val="0"/>
          <w:marBottom w:val="0"/>
          <w:divBdr>
            <w:top w:val="none" w:sz="0" w:space="0" w:color="auto"/>
            <w:left w:val="none" w:sz="0" w:space="0" w:color="auto"/>
            <w:bottom w:val="none" w:sz="0" w:space="0" w:color="auto"/>
            <w:right w:val="none" w:sz="0" w:space="0" w:color="auto"/>
          </w:divBdr>
        </w:div>
        <w:div w:id="437526046">
          <w:marLeft w:val="0"/>
          <w:marRight w:val="0"/>
          <w:marTop w:val="0"/>
          <w:marBottom w:val="0"/>
          <w:divBdr>
            <w:top w:val="none" w:sz="0" w:space="0" w:color="auto"/>
            <w:left w:val="none" w:sz="0" w:space="0" w:color="auto"/>
            <w:bottom w:val="none" w:sz="0" w:space="0" w:color="auto"/>
            <w:right w:val="none" w:sz="0" w:space="0" w:color="auto"/>
          </w:divBdr>
        </w:div>
        <w:div w:id="72746900">
          <w:marLeft w:val="0"/>
          <w:marRight w:val="0"/>
          <w:marTop w:val="0"/>
          <w:marBottom w:val="0"/>
          <w:divBdr>
            <w:top w:val="none" w:sz="0" w:space="0" w:color="auto"/>
            <w:left w:val="none" w:sz="0" w:space="0" w:color="auto"/>
            <w:bottom w:val="none" w:sz="0" w:space="0" w:color="auto"/>
            <w:right w:val="none" w:sz="0" w:space="0" w:color="auto"/>
          </w:divBdr>
        </w:div>
        <w:div w:id="1076394042">
          <w:marLeft w:val="0"/>
          <w:marRight w:val="0"/>
          <w:marTop w:val="0"/>
          <w:marBottom w:val="0"/>
          <w:divBdr>
            <w:top w:val="none" w:sz="0" w:space="0" w:color="auto"/>
            <w:left w:val="none" w:sz="0" w:space="0" w:color="auto"/>
            <w:bottom w:val="none" w:sz="0" w:space="0" w:color="auto"/>
            <w:right w:val="none" w:sz="0" w:space="0" w:color="auto"/>
          </w:divBdr>
        </w:div>
        <w:div w:id="1707752397">
          <w:marLeft w:val="0"/>
          <w:marRight w:val="0"/>
          <w:marTop w:val="0"/>
          <w:marBottom w:val="0"/>
          <w:divBdr>
            <w:top w:val="none" w:sz="0" w:space="0" w:color="auto"/>
            <w:left w:val="none" w:sz="0" w:space="0" w:color="auto"/>
            <w:bottom w:val="none" w:sz="0" w:space="0" w:color="auto"/>
            <w:right w:val="none" w:sz="0" w:space="0" w:color="auto"/>
          </w:divBdr>
        </w:div>
        <w:div w:id="1329869885">
          <w:marLeft w:val="0"/>
          <w:marRight w:val="0"/>
          <w:marTop w:val="0"/>
          <w:marBottom w:val="0"/>
          <w:divBdr>
            <w:top w:val="none" w:sz="0" w:space="0" w:color="auto"/>
            <w:left w:val="none" w:sz="0" w:space="0" w:color="auto"/>
            <w:bottom w:val="none" w:sz="0" w:space="0" w:color="auto"/>
            <w:right w:val="none" w:sz="0" w:space="0" w:color="auto"/>
          </w:divBdr>
        </w:div>
        <w:div w:id="677469760">
          <w:marLeft w:val="0"/>
          <w:marRight w:val="0"/>
          <w:marTop w:val="0"/>
          <w:marBottom w:val="0"/>
          <w:divBdr>
            <w:top w:val="none" w:sz="0" w:space="0" w:color="auto"/>
            <w:left w:val="none" w:sz="0" w:space="0" w:color="auto"/>
            <w:bottom w:val="none" w:sz="0" w:space="0" w:color="auto"/>
            <w:right w:val="none" w:sz="0" w:space="0" w:color="auto"/>
          </w:divBdr>
        </w:div>
        <w:div w:id="1319387328">
          <w:marLeft w:val="0"/>
          <w:marRight w:val="0"/>
          <w:marTop w:val="0"/>
          <w:marBottom w:val="0"/>
          <w:divBdr>
            <w:top w:val="none" w:sz="0" w:space="0" w:color="auto"/>
            <w:left w:val="none" w:sz="0" w:space="0" w:color="auto"/>
            <w:bottom w:val="none" w:sz="0" w:space="0" w:color="auto"/>
            <w:right w:val="none" w:sz="0" w:space="0" w:color="auto"/>
          </w:divBdr>
        </w:div>
        <w:div w:id="498425592">
          <w:marLeft w:val="0"/>
          <w:marRight w:val="0"/>
          <w:marTop w:val="0"/>
          <w:marBottom w:val="0"/>
          <w:divBdr>
            <w:top w:val="none" w:sz="0" w:space="0" w:color="auto"/>
            <w:left w:val="none" w:sz="0" w:space="0" w:color="auto"/>
            <w:bottom w:val="none" w:sz="0" w:space="0" w:color="auto"/>
            <w:right w:val="none" w:sz="0" w:space="0" w:color="auto"/>
          </w:divBdr>
        </w:div>
        <w:div w:id="1639259356">
          <w:marLeft w:val="0"/>
          <w:marRight w:val="0"/>
          <w:marTop w:val="0"/>
          <w:marBottom w:val="0"/>
          <w:divBdr>
            <w:top w:val="none" w:sz="0" w:space="0" w:color="auto"/>
            <w:left w:val="none" w:sz="0" w:space="0" w:color="auto"/>
            <w:bottom w:val="none" w:sz="0" w:space="0" w:color="auto"/>
            <w:right w:val="none" w:sz="0" w:space="0" w:color="auto"/>
          </w:divBdr>
        </w:div>
        <w:div w:id="1105033840">
          <w:marLeft w:val="0"/>
          <w:marRight w:val="0"/>
          <w:marTop w:val="0"/>
          <w:marBottom w:val="0"/>
          <w:divBdr>
            <w:top w:val="none" w:sz="0" w:space="0" w:color="auto"/>
            <w:left w:val="none" w:sz="0" w:space="0" w:color="auto"/>
            <w:bottom w:val="none" w:sz="0" w:space="0" w:color="auto"/>
            <w:right w:val="none" w:sz="0" w:space="0" w:color="auto"/>
          </w:divBdr>
        </w:div>
        <w:div w:id="1305115460">
          <w:marLeft w:val="0"/>
          <w:marRight w:val="0"/>
          <w:marTop w:val="0"/>
          <w:marBottom w:val="0"/>
          <w:divBdr>
            <w:top w:val="none" w:sz="0" w:space="0" w:color="auto"/>
            <w:left w:val="none" w:sz="0" w:space="0" w:color="auto"/>
            <w:bottom w:val="none" w:sz="0" w:space="0" w:color="auto"/>
            <w:right w:val="none" w:sz="0" w:space="0" w:color="auto"/>
          </w:divBdr>
        </w:div>
        <w:div w:id="403070385">
          <w:marLeft w:val="0"/>
          <w:marRight w:val="0"/>
          <w:marTop w:val="0"/>
          <w:marBottom w:val="0"/>
          <w:divBdr>
            <w:top w:val="none" w:sz="0" w:space="0" w:color="auto"/>
            <w:left w:val="none" w:sz="0" w:space="0" w:color="auto"/>
            <w:bottom w:val="none" w:sz="0" w:space="0" w:color="auto"/>
            <w:right w:val="none" w:sz="0" w:space="0" w:color="auto"/>
          </w:divBdr>
        </w:div>
        <w:div w:id="1922643901">
          <w:marLeft w:val="0"/>
          <w:marRight w:val="0"/>
          <w:marTop w:val="0"/>
          <w:marBottom w:val="0"/>
          <w:divBdr>
            <w:top w:val="none" w:sz="0" w:space="0" w:color="auto"/>
            <w:left w:val="none" w:sz="0" w:space="0" w:color="auto"/>
            <w:bottom w:val="none" w:sz="0" w:space="0" w:color="auto"/>
            <w:right w:val="none" w:sz="0" w:space="0" w:color="auto"/>
          </w:divBdr>
        </w:div>
        <w:div w:id="1468820595">
          <w:marLeft w:val="0"/>
          <w:marRight w:val="0"/>
          <w:marTop w:val="0"/>
          <w:marBottom w:val="0"/>
          <w:divBdr>
            <w:top w:val="none" w:sz="0" w:space="0" w:color="auto"/>
            <w:left w:val="none" w:sz="0" w:space="0" w:color="auto"/>
            <w:bottom w:val="none" w:sz="0" w:space="0" w:color="auto"/>
            <w:right w:val="none" w:sz="0" w:space="0" w:color="auto"/>
          </w:divBdr>
        </w:div>
        <w:div w:id="449471990">
          <w:marLeft w:val="0"/>
          <w:marRight w:val="0"/>
          <w:marTop w:val="0"/>
          <w:marBottom w:val="0"/>
          <w:divBdr>
            <w:top w:val="none" w:sz="0" w:space="0" w:color="auto"/>
            <w:left w:val="none" w:sz="0" w:space="0" w:color="auto"/>
            <w:bottom w:val="none" w:sz="0" w:space="0" w:color="auto"/>
            <w:right w:val="none" w:sz="0" w:space="0" w:color="auto"/>
          </w:divBdr>
        </w:div>
        <w:div w:id="795368083">
          <w:marLeft w:val="0"/>
          <w:marRight w:val="0"/>
          <w:marTop w:val="0"/>
          <w:marBottom w:val="0"/>
          <w:divBdr>
            <w:top w:val="none" w:sz="0" w:space="0" w:color="auto"/>
            <w:left w:val="none" w:sz="0" w:space="0" w:color="auto"/>
            <w:bottom w:val="none" w:sz="0" w:space="0" w:color="auto"/>
            <w:right w:val="none" w:sz="0" w:space="0" w:color="auto"/>
          </w:divBdr>
        </w:div>
        <w:div w:id="1264849129">
          <w:marLeft w:val="0"/>
          <w:marRight w:val="0"/>
          <w:marTop w:val="0"/>
          <w:marBottom w:val="0"/>
          <w:divBdr>
            <w:top w:val="none" w:sz="0" w:space="0" w:color="auto"/>
            <w:left w:val="none" w:sz="0" w:space="0" w:color="auto"/>
            <w:bottom w:val="none" w:sz="0" w:space="0" w:color="auto"/>
            <w:right w:val="none" w:sz="0" w:space="0" w:color="auto"/>
          </w:divBdr>
        </w:div>
        <w:div w:id="899514256">
          <w:marLeft w:val="0"/>
          <w:marRight w:val="0"/>
          <w:marTop w:val="0"/>
          <w:marBottom w:val="0"/>
          <w:divBdr>
            <w:top w:val="none" w:sz="0" w:space="0" w:color="auto"/>
            <w:left w:val="none" w:sz="0" w:space="0" w:color="auto"/>
            <w:bottom w:val="none" w:sz="0" w:space="0" w:color="auto"/>
            <w:right w:val="none" w:sz="0" w:space="0" w:color="auto"/>
          </w:divBdr>
        </w:div>
        <w:div w:id="1739740450">
          <w:marLeft w:val="0"/>
          <w:marRight w:val="0"/>
          <w:marTop w:val="0"/>
          <w:marBottom w:val="0"/>
          <w:divBdr>
            <w:top w:val="none" w:sz="0" w:space="0" w:color="auto"/>
            <w:left w:val="none" w:sz="0" w:space="0" w:color="auto"/>
            <w:bottom w:val="none" w:sz="0" w:space="0" w:color="auto"/>
            <w:right w:val="none" w:sz="0" w:space="0" w:color="auto"/>
          </w:divBdr>
        </w:div>
        <w:div w:id="200021131">
          <w:marLeft w:val="0"/>
          <w:marRight w:val="0"/>
          <w:marTop w:val="0"/>
          <w:marBottom w:val="0"/>
          <w:divBdr>
            <w:top w:val="none" w:sz="0" w:space="0" w:color="auto"/>
            <w:left w:val="none" w:sz="0" w:space="0" w:color="auto"/>
            <w:bottom w:val="none" w:sz="0" w:space="0" w:color="auto"/>
            <w:right w:val="none" w:sz="0" w:space="0" w:color="auto"/>
          </w:divBdr>
        </w:div>
        <w:div w:id="594439449">
          <w:marLeft w:val="0"/>
          <w:marRight w:val="0"/>
          <w:marTop w:val="0"/>
          <w:marBottom w:val="0"/>
          <w:divBdr>
            <w:top w:val="none" w:sz="0" w:space="0" w:color="auto"/>
            <w:left w:val="none" w:sz="0" w:space="0" w:color="auto"/>
            <w:bottom w:val="none" w:sz="0" w:space="0" w:color="auto"/>
            <w:right w:val="none" w:sz="0" w:space="0" w:color="auto"/>
          </w:divBdr>
        </w:div>
        <w:div w:id="135488416">
          <w:marLeft w:val="0"/>
          <w:marRight w:val="0"/>
          <w:marTop w:val="0"/>
          <w:marBottom w:val="0"/>
          <w:divBdr>
            <w:top w:val="none" w:sz="0" w:space="0" w:color="auto"/>
            <w:left w:val="none" w:sz="0" w:space="0" w:color="auto"/>
            <w:bottom w:val="none" w:sz="0" w:space="0" w:color="auto"/>
            <w:right w:val="none" w:sz="0" w:space="0" w:color="auto"/>
          </w:divBdr>
        </w:div>
        <w:div w:id="96411759">
          <w:marLeft w:val="0"/>
          <w:marRight w:val="0"/>
          <w:marTop w:val="0"/>
          <w:marBottom w:val="0"/>
          <w:divBdr>
            <w:top w:val="none" w:sz="0" w:space="0" w:color="auto"/>
            <w:left w:val="none" w:sz="0" w:space="0" w:color="auto"/>
            <w:bottom w:val="none" w:sz="0" w:space="0" w:color="auto"/>
            <w:right w:val="none" w:sz="0" w:space="0" w:color="auto"/>
          </w:divBdr>
        </w:div>
        <w:div w:id="1425954372">
          <w:marLeft w:val="0"/>
          <w:marRight w:val="0"/>
          <w:marTop w:val="0"/>
          <w:marBottom w:val="0"/>
          <w:divBdr>
            <w:top w:val="none" w:sz="0" w:space="0" w:color="auto"/>
            <w:left w:val="none" w:sz="0" w:space="0" w:color="auto"/>
            <w:bottom w:val="none" w:sz="0" w:space="0" w:color="auto"/>
            <w:right w:val="none" w:sz="0" w:space="0" w:color="auto"/>
          </w:divBdr>
        </w:div>
        <w:div w:id="2132049010">
          <w:marLeft w:val="0"/>
          <w:marRight w:val="0"/>
          <w:marTop w:val="0"/>
          <w:marBottom w:val="0"/>
          <w:divBdr>
            <w:top w:val="none" w:sz="0" w:space="0" w:color="auto"/>
            <w:left w:val="none" w:sz="0" w:space="0" w:color="auto"/>
            <w:bottom w:val="none" w:sz="0" w:space="0" w:color="auto"/>
            <w:right w:val="none" w:sz="0" w:space="0" w:color="auto"/>
          </w:divBdr>
        </w:div>
        <w:div w:id="1363677237">
          <w:marLeft w:val="0"/>
          <w:marRight w:val="0"/>
          <w:marTop w:val="0"/>
          <w:marBottom w:val="0"/>
          <w:divBdr>
            <w:top w:val="none" w:sz="0" w:space="0" w:color="auto"/>
            <w:left w:val="none" w:sz="0" w:space="0" w:color="auto"/>
            <w:bottom w:val="none" w:sz="0" w:space="0" w:color="auto"/>
            <w:right w:val="none" w:sz="0" w:space="0" w:color="auto"/>
          </w:divBdr>
        </w:div>
        <w:div w:id="1062556820">
          <w:marLeft w:val="0"/>
          <w:marRight w:val="0"/>
          <w:marTop w:val="0"/>
          <w:marBottom w:val="0"/>
          <w:divBdr>
            <w:top w:val="none" w:sz="0" w:space="0" w:color="auto"/>
            <w:left w:val="none" w:sz="0" w:space="0" w:color="auto"/>
            <w:bottom w:val="none" w:sz="0" w:space="0" w:color="auto"/>
            <w:right w:val="none" w:sz="0" w:space="0" w:color="auto"/>
          </w:divBdr>
        </w:div>
        <w:div w:id="1636985528">
          <w:marLeft w:val="0"/>
          <w:marRight w:val="0"/>
          <w:marTop w:val="0"/>
          <w:marBottom w:val="0"/>
          <w:divBdr>
            <w:top w:val="none" w:sz="0" w:space="0" w:color="auto"/>
            <w:left w:val="none" w:sz="0" w:space="0" w:color="auto"/>
            <w:bottom w:val="none" w:sz="0" w:space="0" w:color="auto"/>
            <w:right w:val="none" w:sz="0" w:space="0" w:color="auto"/>
          </w:divBdr>
        </w:div>
        <w:div w:id="991367933">
          <w:marLeft w:val="0"/>
          <w:marRight w:val="0"/>
          <w:marTop w:val="0"/>
          <w:marBottom w:val="0"/>
          <w:divBdr>
            <w:top w:val="none" w:sz="0" w:space="0" w:color="auto"/>
            <w:left w:val="none" w:sz="0" w:space="0" w:color="auto"/>
            <w:bottom w:val="none" w:sz="0" w:space="0" w:color="auto"/>
            <w:right w:val="none" w:sz="0" w:space="0" w:color="auto"/>
          </w:divBdr>
        </w:div>
        <w:div w:id="102507217">
          <w:marLeft w:val="0"/>
          <w:marRight w:val="0"/>
          <w:marTop w:val="0"/>
          <w:marBottom w:val="0"/>
          <w:divBdr>
            <w:top w:val="none" w:sz="0" w:space="0" w:color="auto"/>
            <w:left w:val="none" w:sz="0" w:space="0" w:color="auto"/>
            <w:bottom w:val="none" w:sz="0" w:space="0" w:color="auto"/>
            <w:right w:val="none" w:sz="0" w:space="0" w:color="auto"/>
          </w:divBdr>
        </w:div>
        <w:div w:id="908878219">
          <w:marLeft w:val="0"/>
          <w:marRight w:val="0"/>
          <w:marTop w:val="0"/>
          <w:marBottom w:val="0"/>
          <w:divBdr>
            <w:top w:val="none" w:sz="0" w:space="0" w:color="auto"/>
            <w:left w:val="none" w:sz="0" w:space="0" w:color="auto"/>
            <w:bottom w:val="none" w:sz="0" w:space="0" w:color="auto"/>
            <w:right w:val="none" w:sz="0" w:space="0" w:color="auto"/>
          </w:divBdr>
        </w:div>
        <w:div w:id="1054279802">
          <w:marLeft w:val="0"/>
          <w:marRight w:val="0"/>
          <w:marTop w:val="0"/>
          <w:marBottom w:val="0"/>
          <w:divBdr>
            <w:top w:val="none" w:sz="0" w:space="0" w:color="auto"/>
            <w:left w:val="none" w:sz="0" w:space="0" w:color="auto"/>
            <w:bottom w:val="none" w:sz="0" w:space="0" w:color="auto"/>
            <w:right w:val="none" w:sz="0" w:space="0" w:color="auto"/>
          </w:divBdr>
        </w:div>
        <w:div w:id="1118328599">
          <w:marLeft w:val="0"/>
          <w:marRight w:val="0"/>
          <w:marTop w:val="0"/>
          <w:marBottom w:val="0"/>
          <w:divBdr>
            <w:top w:val="none" w:sz="0" w:space="0" w:color="auto"/>
            <w:left w:val="none" w:sz="0" w:space="0" w:color="auto"/>
            <w:bottom w:val="none" w:sz="0" w:space="0" w:color="auto"/>
            <w:right w:val="none" w:sz="0" w:space="0" w:color="auto"/>
          </w:divBdr>
        </w:div>
        <w:div w:id="831216434">
          <w:marLeft w:val="0"/>
          <w:marRight w:val="0"/>
          <w:marTop w:val="0"/>
          <w:marBottom w:val="0"/>
          <w:divBdr>
            <w:top w:val="none" w:sz="0" w:space="0" w:color="auto"/>
            <w:left w:val="none" w:sz="0" w:space="0" w:color="auto"/>
            <w:bottom w:val="none" w:sz="0" w:space="0" w:color="auto"/>
            <w:right w:val="none" w:sz="0" w:space="0" w:color="auto"/>
          </w:divBdr>
        </w:div>
        <w:div w:id="517620791">
          <w:marLeft w:val="0"/>
          <w:marRight w:val="0"/>
          <w:marTop w:val="0"/>
          <w:marBottom w:val="0"/>
          <w:divBdr>
            <w:top w:val="none" w:sz="0" w:space="0" w:color="auto"/>
            <w:left w:val="none" w:sz="0" w:space="0" w:color="auto"/>
            <w:bottom w:val="none" w:sz="0" w:space="0" w:color="auto"/>
            <w:right w:val="none" w:sz="0" w:space="0" w:color="auto"/>
          </w:divBdr>
        </w:div>
        <w:div w:id="296028567">
          <w:marLeft w:val="0"/>
          <w:marRight w:val="0"/>
          <w:marTop w:val="0"/>
          <w:marBottom w:val="0"/>
          <w:divBdr>
            <w:top w:val="none" w:sz="0" w:space="0" w:color="auto"/>
            <w:left w:val="none" w:sz="0" w:space="0" w:color="auto"/>
            <w:bottom w:val="none" w:sz="0" w:space="0" w:color="auto"/>
            <w:right w:val="none" w:sz="0" w:space="0" w:color="auto"/>
          </w:divBdr>
        </w:div>
        <w:div w:id="12346984">
          <w:marLeft w:val="0"/>
          <w:marRight w:val="0"/>
          <w:marTop w:val="0"/>
          <w:marBottom w:val="0"/>
          <w:divBdr>
            <w:top w:val="none" w:sz="0" w:space="0" w:color="auto"/>
            <w:left w:val="none" w:sz="0" w:space="0" w:color="auto"/>
            <w:bottom w:val="none" w:sz="0" w:space="0" w:color="auto"/>
            <w:right w:val="none" w:sz="0" w:space="0" w:color="auto"/>
          </w:divBdr>
        </w:div>
        <w:div w:id="1076171567">
          <w:marLeft w:val="0"/>
          <w:marRight w:val="0"/>
          <w:marTop w:val="0"/>
          <w:marBottom w:val="0"/>
          <w:divBdr>
            <w:top w:val="none" w:sz="0" w:space="0" w:color="auto"/>
            <w:left w:val="none" w:sz="0" w:space="0" w:color="auto"/>
            <w:bottom w:val="none" w:sz="0" w:space="0" w:color="auto"/>
            <w:right w:val="none" w:sz="0" w:space="0" w:color="auto"/>
          </w:divBdr>
        </w:div>
        <w:div w:id="1941330134">
          <w:marLeft w:val="0"/>
          <w:marRight w:val="0"/>
          <w:marTop w:val="0"/>
          <w:marBottom w:val="0"/>
          <w:divBdr>
            <w:top w:val="none" w:sz="0" w:space="0" w:color="auto"/>
            <w:left w:val="none" w:sz="0" w:space="0" w:color="auto"/>
            <w:bottom w:val="none" w:sz="0" w:space="0" w:color="auto"/>
            <w:right w:val="none" w:sz="0" w:space="0" w:color="auto"/>
          </w:divBdr>
        </w:div>
        <w:div w:id="938219594">
          <w:marLeft w:val="0"/>
          <w:marRight w:val="0"/>
          <w:marTop w:val="0"/>
          <w:marBottom w:val="0"/>
          <w:divBdr>
            <w:top w:val="none" w:sz="0" w:space="0" w:color="auto"/>
            <w:left w:val="none" w:sz="0" w:space="0" w:color="auto"/>
            <w:bottom w:val="none" w:sz="0" w:space="0" w:color="auto"/>
            <w:right w:val="none" w:sz="0" w:space="0" w:color="auto"/>
          </w:divBdr>
        </w:div>
        <w:div w:id="1308365769">
          <w:marLeft w:val="0"/>
          <w:marRight w:val="0"/>
          <w:marTop w:val="0"/>
          <w:marBottom w:val="0"/>
          <w:divBdr>
            <w:top w:val="none" w:sz="0" w:space="0" w:color="auto"/>
            <w:left w:val="none" w:sz="0" w:space="0" w:color="auto"/>
            <w:bottom w:val="none" w:sz="0" w:space="0" w:color="auto"/>
            <w:right w:val="none" w:sz="0" w:space="0" w:color="auto"/>
          </w:divBdr>
        </w:div>
        <w:div w:id="330529192">
          <w:marLeft w:val="0"/>
          <w:marRight w:val="0"/>
          <w:marTop w:val="0"/>
          <w:marBottom w:val="0"/>
          <w:divBdr>
            <w:top w:val="none" w:sz="0" w:space="0" w:color="auto"/>
            <w:left w:val="none" w:sz="0" w:space="0" w:color="auto"/>
            <w:bottom w:val="none" w:sz="0" w:space="0" w:color="auto"/>
            <w:right w:val="none" w:sz="0" w:space="0" w:color="auto"/>
          </w:divBdr>
        </w:div>
        <w:div w:id="1056393362">
          <w:marLeft w:val="0"/>
          <w:marRight w:val="0"/>
          <w:marTop w:val="0"/>
          <w:marBottom w:val="0"/>
          <w:divBdr>
            <w:top w:val="none" w:sz="0" w:space="0" w:color="auto"/>
            <w:left w:val="none" w:sz="0" w:space="0" w:color="auto"/>
            <w:bottom w:val="none" w:sz="0" w:space="0" w:color="auto"/>
            <w:right w:val="none" w:sz="0" w:space="0" w:color="auto"/>
          </w:divBdr>
        </w:div>
        <w:div w:id="491721145">
          <w:marLeft w:val="0"/>
          <w:marRight w:val="0"/>
          <w:marTop w:val="0"/>
          <w:marBottom w:val="0"/>
          <w:divBdr>
            <w:top w:val="none" w:sz="0" w:space="0" w:color="auto"/>
            <w:left w:val="none" w:sz="0" w:space="0" w:color="auto"/>
            <w:bottom w:val="none" w:sz="0" w:space="0" w:color="auto"/>
            <w:right w:val="none" w:sz="0" w:space="0" w:color="auto"/>
          </w:divBdr>
        </w:div>
        <w:div w:id="2028363957">
          <w:marLeft w:val="0"/>
          <w:marRight w:val="0"/>
          <w:marTop w:val="0"/>
          <w:marBottom w:val="0"/>
          <w:divBdr>
            <w:top w:val="none" w:sz="0" w:space="0" w:color="auto"/>
            <w:left w:val="none" w:sz="0" w:space="0" w:color="auto"/>
            <w:bottom w:val="none" w:sz="0" w:space="0" w:color="auto"/>
            <w:right w:val="none" w:sz="0" w:space="0" w:color="auto"/>
          </w:divBdr>
        </w:div>
        <w:div w:id="728842069">
          <w:marLeft w:val="0"/>
          <w:marRight w:val="0"/>
          <w:marTop w:val="0"/>
          <w:marBottom w:val="0"/>
          <w:divBdr>
            <w:top w:val="none" w:sz="0" w:space="0" w:color="auto"/>
            <w:left w:val="none" w:sz="0" w:space="0" w:color="auto"/>
            <w:bottom w:val="none" w:sz="0" w:space="0" w:color="auto"/>
            <w:right w:val="none" w:sz="0" w:space="0" w:color="auto"/>
          </w:divBdr>
        </w:div>
        <w:div w:id="891235298">
          <w:marLeft w:val="0"/>
          <w:marRight w:val="0"/>
          <w:marTop w:val="0"/>
          <w:marBottom w:val="0"/>
          <w:divBdr>
            <w:top w:val="none" w:sz="0" w:space="0" w:color="auto"/>
            <w:left w:val="none" w:sz="0" w:space="0" w:color="auto"/>
            <w:bottom w:val="none" w:sz="0" w:space="0" w:color="auto"/>
            <w:right w:val="none" w:sz="0" w:space="0" w:color="auto"/>
          </w:divBdr>
        </w:div>
        <w:div w:id="567767775">
          <w:marLeft w:val="0"/>
          <w:marRight w:val="0"/>
          <w:marTop w:val="0"/>
          <w:marBottom w:val="0"/>
          <w:divBdr>
            <w:top w:val="none" w:sz="0" w:space="0" w:color="auto"/>
            <w:left w:val="none" w:sz="0" w:space="0" w:color="auto"/>
            <w:bottom w:val="none" w:sz="0" w:space="0" w:color="auto"/>
            <w:right w:val="none" w:sz="0" w:space="0" w:color="auto"/>
          </w:divBdr>
        </w:div>
        <w:div w:id="2094084677">
          <w:marLeft w:val="0"/>
          <w:marRight w:val="0"/>
          <w:marTop w:val="0"/>
          <w:marBottom w:val="0"/>
          <w:divBdr>
            <w:top w:val="none" w:sz="0" w:space="0" w:color="auto"/>
            <w:left w:val="none" w:sz="0" w:space="0" w:color="auto"/>
            <w:bottom w:val="none" w:sz="0" w:space="0" w:color="auto"/>
            <w:right w:val="none" w:sz="0" w:space="0" w:color="auto"/>
          </w:divBdr>
        </w:div>
        <w:div w:id="575171532">
          <w:marLeft w:val="0"/>
          <w:marRight w:val="0"/>
          <w:marTop w:val="0"/>
          <w:marBottom w:val="0"/>
          <w:divBdr>
            <w:top w:val="none" w:sz="0" w:space="0" w:color="auto"/>
            <w:left w:val="none" w:sz="0" w:space="0" w:color="auto"/>
            <w:bottom w:val="none" w:sz="0" w:space="0" w:color="auto"/>
            <w:right w:val="none" w:sz="0" w:space="0" w:color="auto"/>
          </w:divBdr>
        </w:div>
        <w:div w:id="516847948">
          <w:marLeft w:val="0"/>
          <w:marRight w:val="0"/>
          <w:marTop w:val="0"/>
          <w:marBottom w:val="0"/>
          <w:divBdr>
            <w:top w:val="none" w:sz="0" w:space="0" w:color="auto"/>
            <w:left w:val="none" w:sz="0" w:space="0" w:color="auto"/>
            <w:bottom w:val="none" w:sz="0" w:space="0" w:color="auto"/>
            <w:right w:val="none" w:sz="0" w:space="0" w:color="auto"/>
          </w:divBdr>
        </w:div>
        <w:div w:id="143207023">
          <w:marLeft w:val="0"/>
          <w:marRight w:val="0"/>
          <w:marTop w:val="0"/>
          <w:marBottom w:val="0"/>
          <w:divBdr>
            <w:top w:val="none" w:sz="0" w:space="0" w:color="auto"/>
            <w:left w:val="none" w:sz="0" w:space="0" w:color="auto"/>
            <w:bottom w:val="none" w:sz="0" w:space="0" w:color="auto"/>
            <w:right w:val="none" w:sz="0" w:space="0" w:color="auto"/>
          </w:divBdr>
        </w:div>
        <w:div w:id="2038197732">
          <w:marLeft w:val="0"/>
          <w:marRight w:val="0"/>
          <w:marTop w:val="0"/>
          <w:marBottom w:val="0"/>
          <w:divBdr>
            <w:top w:val="none" w:sz="0" w:space="0" w:color="auto"/>
            <w:left w:val="none" w:sz="0" w:space="0" w:color="auto"/>
            <w:bottom w:val="none" w:sz="0" w:space="0" w:color="auto"/>
            <w:right w:val="none" w:sz="0" w:space="0" w:color="auto"/>
          </w:divBdr>
        </w:div>
        <w:div w:id="1761487949">
          <w:marLeft w:val="0"/>
          <w:marRight w:val="0"/>
          <w:marTop w:val="0"/>
          <w:marBottom w:val="0"/>
          <w:divBdr>
            <w:top w:val="none" w:sz="0" w:space="0" w:color="auto"/>
            <w:left w:val="none" w:sz="0" w:space="0" w:color="auto"/>
            <w:bottom w:val="none" w:sz="0" w:space="0" w:color="auto"/>
            <w:right w:val="none" w:sz="0" w:space="0" w:color="auto"/>
          </w:divBdr>
        </w:div>
        <w:div w:id="681324540">
          <w:marLeft w:val="0"/>
          <w:marRight w:val="0"/>
          <w:marTop w:val="0"/>
          <w:marBottom w:val="0"/>
          <w:divBdr>
            <w:top w:val="none" w:sz="0" w:space="0" w:color="auto"/>
            <w:left w:val="none" w:sz="0" w:space="0" w:color="auto"/>
            <w:bottom w:val="none" w:sz="0" w:space="0" w:color="auto"/>
            <w:right w:val="none" w:sz="0" w:space="0" w:color="auto"/>
          </w:divBdr>
        </w:div>
        <w:div w:id="1657145439">
          <w:marLeft w:val="0"/>
          <w:marRight w:val="0"/>
          <w:marTop w:val="0"/>
          <w:marBottom w:val="0"/>
          <w:divBdr>
            <w:top w:val="none" w:sz="0" w:space="0" w:color="auto"/>
            <w:left w:val="none" w:sz="0" w:space="0" w:color="auto"/>
            <w:bottom w:val="none" w:sz="0" w:space="0" w:color="auto"/>
            <w:right w:val="none" w:sz="0" w:space="0" w:color="auto"/>
          </w:divBdr>
        </w:div>
        <w:div w:id="820466333">
          <w:marLeft w:val="0"/>
          <w:marRight w:val="0"/>
          <w:marTop w:val="0"/>
          <w:marBottom w:val="0"/>
          <w:divBdr>
            <w:top w:val="none" w:sz="0" w:space="0" w:color="auto"/>
            <w:left w:val="none" w:sz="0" w:space="0" w:color="auto"/>
            <w:bottom w:val="none" w:sz="0" w:space="0" w:color="auto"/>
            <w:right w:val="none" w:sz="0" w:space="0" w:color="auto"/>
          </w:divBdr>
        </w:div>
        <w:div w:id="1668291236">
          <w:marLeft w:val="0"/>
          <w:marRight w:val="0"/>
          <w:marTop w:val="0"/>
          <w:marBottom w:val="0"/>
          <w:divBdr>
            <w:top w:val="none" w:sz="0" w:space="0" w:color="auto"/>
            <w:left w:val="none" w:sz="0" w:space="0" w:color="auto"/>
            <w:bottom w:val="none" w:sz="0" w:space="0" w:color="auto"/>
            <w:right w:val="none" w:sz="0" w:space="0" w:color="auto"/>
          </w:divBdr>
        </w:div>
        <w:div w:id="43218350">
          <w:marLeft w:val="0"/>
          <w:marRight w:val="0"/>
          <w:marTop w:val="0"/>
          <w:marBottom w:val="0"/>
          <w:divBdr>
            <w:top w:val="none" w:sz="0" w:space="0" w:color="auto"/>
            <w:left w:val="none" w:sz="0" w:space="0" w:color="auto"/>
            <w:bottom w:val="none" w:sz="0" w:space="0" w:color="auto"/>
            <w:right w:val="none" w:sz="0" w:space="0" w:color="auto"/>
          </w:divBdr>
        </w:div>
        <w:div w:id="896432360">
          <w:marLeft w:val="0"/>
          <w:marRight w:val="0"/>
          <w:marTop w:val="0"/>
          <w:marBottom w:val="0"/>
          <w:divBdr>
            <w:top w:val="none" w:sz="0" w:space="0" w:color="auto"/>
            <w:left w:val="none" w:sz="0" w:space="0" w:color="auto"/>
            <w:bottom w:val="none" w:sz="0" w:space="0" w:color="auto"/>
            <w:right w:val="none" w:sz="0" w:space="0" w:color="auto"/>
          </w:divBdr>
        </w:div>
        <w:div w:id="177276601">
          <w:marLeft w:val="0"/>
          <w:marRight w:val="0"/>
          <w:marTop w:val="0"/>
          <w:marBottom w:val="0"/>
          <w:divBdr>
            <w:top w:val="none" w:sz="0" w:space="0" w:color="auto"/>
            <w:left w:val="none" w:sz="0" w:space="0" w:color="auto"/>
            <w:bottom w:val="none" w:sz="0" w:space="0" w:color="auto"/>
            <w:right w:val="none" w:sz="0" w:space="0" w:color="auto"/>
          </w:divBdr>
        </w:div>
        <w:div w:id="45762467">
          <w:marLeft w:val="0"/>
          <w:marRight w:val="0"/>
          <w:marTop w:val="0"/>
          <w:marBottom w:val="0"/>
          <w:divBdr>
            <w:top w:val="none" w:sz="0" w:space="0" w:color="auto"/>
            <w:left w:val="none" w:sz="0" w:space="0" w:color="auto"/>
            <w:bottom w:val="none" w:sz="0" w:space="0" w:color="auto"/>
            <w:right w:val="none" w:sz="0" w:space="0" w:color="auto"/>
          </w:divBdr>
        </w:div>
        <w:div w:id="1566136241">
          <w:marLeft w:val="0"/>
          <w:marRight w:val="0"/>
          <w:marTop w:val="0"/>
          <w:marBottom w:val="0"/>
          <w:divBdr>
            <w:top w:val="none" w:sz="0" w:space="0" w:color="auto"/>
            <w:left w:val="none" w:sz="0" w:space="0" w:color="auto"/>
            <w:bottom w:val="none" w:sz="0" w:space="0" w:color="auto"/>
            <w:right w:val="none" w:sz="0" w:space="0" w:color="auto"/>
          </w:divBdr>
        </w:div>
        <w:div w:id="990133410">
          <w:marLeft w:val="0"/>
          <w:marRight w:val="0"/>
          <w:marTop w:val="0"/>
          <w:marBottom w:val="0"/>
          <w:divBdr>
            <w:top w:val="none" w:sz="0" w:space="0" w:color="auto"/>
            <w:left w:val="none" w:sz="0" w:space="0" w:color="auto"/>
            <w:bottom w:val="none" w:sz="0" w:space="0" w:color="auto"/>
            <w:right w:val="none" w:sz="0" w:space="0" w:color="auto"/>
          </w:divBdr>
        </w:div>
        <w:div w:id="784662942">
          <w:marLeft w:val="0"/>
          <w:marRight w:val="0"/>
          <w:marTop w:val="0"/>
          <w:marBottom w:val="0"/>
          <w:divBdr>
            <w:top w:val="none" w:sz="0" w:space="0" w:color="auto"/>
            <w:left w:val="none" w:sz="0" w:space="0" w:color="auto"/>
            <w:bottom w:val="none" w:sz="0" w:space="0" w:color="auto"/>
            <w:right w:val="none" w:sz="0" w:space="0" w:color="auto"/>
          </w:divBdr>
        </w:div>
        <w:div w:id="311251711">
          <w:marLeft w:val="0"/>
          <w:marRight w:val="0"/>
          <w:marTop w:val="0"/>
          <w:marBottom w:val="0"/>
          <w:divBdr>
            <w:top w:val="none" w:sz="0" w:space="0" w:color="auto"/>
            <w:left w:val="none" w:sz="0" w:space="0" w:color="auto"/>
            <w:bottom w:val="none" w:sz="0" w:space="0" w:color="auto"/>
            <w:right w:val="none" w:sz="0" w:space="0" w:color="auto"/>
          </w:divBdr>
        </w:div>
        <w:div w:id="564730208">
          <w:marLeft w:val="0"/>
          <w:marRight w:val="0"/>
          <w:marTop w:val="0"/>
          <w:marBottom w:val="0"/>
          <w:divBdr>
            <w:top w:val="none" w:sz="0" w:space="0" w:color="auto"/>
            <w:left w:val="none" w:sz="0" w:space="0" w:color="auto"/>
            <w:bottom w:val="none" w:sz="0" w:space="0" w:color="auto"/>
            <w:right w:val="none" w:sz="0" w:space="0" w:color="auto"/>
          </w:divBdr>
        </w:div>
        <w:div w:id="2022388864">
          <w:marLeft w:val="0"/>
          <w:marRight w:val="0"/>
          <w:marTop w:val="0"/>
          <w:marBottom w:val="0"/>
          <w:divBdr>
            <w:top w:val="none" w:sz="0" w:space="0" w:color="auto"/>
            <w:left w:val="none" w:sz="0" w:space="0" w:color="auto"/>
            <w:bottom w:val="none" w:sz="0" w:space="0" w:color="auto"/>
            <w:right w:val="none" w:sz="0" w:space="0" w:color="auto"/>
          </w:divBdr>
        </w:div>
        <w:div w:id="579367536">
          <w:marLeft w:val="0"/>
          <w:marRight w:val="0"/>
          <w:marTop w:val="0"/>
          <w:marBottom w:val="0"/>
          <w:divBdr>
            <w:top w:val="none" w:sz="0" w:space="0" w:color="auto"/>
            <w:left w:val="none" w:sz="0" w:space="0" w:color="auto"/>
            <w:bottom w:val="none" w:sz="0" w:space="0" w:color="auto"/>
            <w:right w:val="none" w:sz="0" w:space="0" w:color="auto"/>
          </w:divBdr>
        </w:div>
        <w:div w:id="1874876018">
          <w:marLeft w:val="0"/>
          <w:marRight w:val="0"/>
          <w:marTop w:val="0"/>
          <w:marBottom w:val="0"/>
          <w:divBdr>
            <w:top w:val="none" w:sz="0" w:space="0" w:color="auto"/>
            <w:left w:val="none" w:sz="0" w:space="0" w:color="auto"/>
            <w:bottom w:val="none" w:sz="0" w:space="0" w:color="auto"/>
            <w:right w:val="none" w:sz="0" w:space="0" w:color="auto"/>
          </w:divBdr>
        </w:div>
        <w:div w:id="1893926217">
          <w:marLeft w:val="0"/>
          <w:marRight w:val="0"/>
          <w:marTop w:val="0"/>
          <w:marBottom w:val="0"/>
          <w:divBdr>
            <w:top w:val="none" w:sz="0" w:space="0" w:color="auto"/>
            <w:left w:val="none" w:sz="0" w:space="0" w:color="auto"/>
            <w:bottom w:val="none" w:sz="0" w:space="0" w:color="auto"/>
            <w:right w:val="none" w:sz="0" w:space="0" w:color="auto"/>
          </w:divBdr>
        </w:div>
        <w:div w:id="1119689349">
          <w:marLeft w:val="0"/>
          <w:marRight w:val="0"/>
          <w:marTop w:val="0"/>
          <w:marBottom w:val="0"/>
          <w:divBdr>
            <w:top w:val="none" w:sz="0" w:space="0" w:color="auto"/>
            <w:left w:val="none" w:sz="0" w:space="0" w:color="auto"/>
            <w:bottom w:val="none" w:sz="0" w:space="0" w:color="auto"/>
            <w:right w:val="none" w:sz="0" w:space="0" w:color="auto"/>
          </w:divBdr>
        </w:div>
        <w:div w:id="1641111139">
          <w:marLeft w:val="0"/>
          <w:marRight w:val="0"/>
          <w:marTop w:val="0"/>
          <w:marBottom w:val="0"/>
          <w:divBdr>
            <w:top w:val="none" w:sz="0" w:space="0" w:color="auto"/>
            <w:left w:val="none" w:sz="0" w:space="0" w:color="auto"/>
            <w:bottom w:val="none" w:sz="0" w:space="0" w:color="auto"/>
            <w:right w:val="none" w:sz="0" w:space="0" w:color="auto"/>
          </w:divBdr>
        </w:div>
        <w:div w:id="218981328">
          <w:marLeft w:val="0"/>
          <w:marRight w:val="0"/>
          <w:marTop w:val="0"/>
          <w:marBottom w:val="0"/>
          <w:divBdr>
            <w:top w:val="none" w:sz="0" w:space="0" w:color="auto"/>
            <w:left w:val="none" w:sz="0" w:space="0" w:color="auto"/>
            <w:bottom w:val="none" w:sz="0" w:space="0" w:color="auto"/>
            <w:right w:val="none" w:sz="0" w:space="0" w:color="auto"/>
          </w:divBdr>
        </w:div>
        <w:div w:id="918100113">
          <w:marLeft w:val="0"/>
          <w:marRight w:val="0"/>
          <w:marTop w:val="0"/>
          <w:marBottom w:val="0"/>
          <w:divBdr>
            <w:top w:val="none" w:sz="0" w:space="0" w:color="auto"/>
            <w:left w:val="none" w:sz="0" w:space="0" w:color="auto"/>
            <w:bottom w:val="none" w:sz="0" w:space="0" w:color="auto"/>
            <w:right w:val="none" w:sz="0" w:space="0" w:color="auto"/>
          </w:divBdr>
        </w:div>
        <w:div w:id="98382056">
          <w:marLeft w:val="0"/>
          <w:marRight w:val="0"/>
          <w:marTop w:val="0"/>
          <w:marBottom w:val="0"/>
          <w:divBdr>
            <w:top w:val="none" w:sz="0" w:space="0" w:color="auto"/>
            <w:left w:val="none" w:sz="0" w:space="0" w:color="auto"/>
            <w:bottom w:val="none" w:sz="0" w:space="0" w:color="auto"/>
            <w:right w:val="none" w:sz="0" w:space="0" w:color="auto"/>
          </w:divBdr>
        </w:div>
        <w:div w:id="1527909337">
          <w:marLeft w:val="0"/>
          <w:marRight w:val="0"/>
          <w:marTop w:val="0"/>
          <w:marBottom w:val="0"/>
          <w:divBdr>
            <w:top w:val="none" w:sz="0" w:space="0" w:color="auto"/>
            <w:left w:val="none" w:sz="0" w:space="0" w:color="auto"/>
            <w:bottom w:val="none" w:sz="0" w:space="0" w:color="auto"/>
            <w:right w:val="none" w:sz="0" w:space="0" w:color="auto"/>
          </w:divBdr>
        </w:div>
        <w:div w:id="274097005">
          <w:marLeft w:val="0"/>
          <w:marRight w:val="0"/>
          <w:marTop w:val="0"/>
          <w:marBottom w:val="0"/>
          <w:divBdr>
            <w:top w:val="none" w:sz="0" w:space="0" w:color="auto"/>
            <w:left w:val="none" w:sz="0" w:space="0" w:color="auto"/>
            <w:bottom w:val="none" w:sz="0" w:space="0" w:color="auto"/>
            <w:right w:val="none" w:sz="0" w:space="0" w:color="auto"/>
          </w:divBdr>
        </w:div>
        <w:div w:id="86080470">
          <w:marLeft w:val="0"/>
          <w:marRight w:val="0"/>
          <w:marTop w:val="0"/>
          <w:marBottom w:val="0"/>
          <w:divBdr>
            <w:top w:val="none" w:sz="0" w:space="0" w:color="auto"/>
            <w:left w:val="none" w:sz="0" w:space="0" w:color="auto"/>
            <w:bottom w:val="none" w:sz="0" w:space="0" w:color="auto"/>
            <w:right w:val="none" w:sz="0" w:space="0" w:color="auto"/>
          </w:divBdr>
        </w:div>
        <w:div w:id="1820272108">
          <w:marLeft w:val="0"/>
          <w:marRight w:val="0"/>
          <w:marTop w:val="0"/>
          <w:marBottom w:val="0"/>
          <w:divBdr>
            <w:top w:val="none" w:sz="0" w:space="0" w:color="auto"/>
            <w:left w:val="none" w:sz="0" w:space="0" w:color="auto"/>
            <w:bottom w:val="none" w:sz="0" w:space="0" w:color="auto"/>
            <w:right w:val="none" w:sz="0" w:space="0" w:color="auto"/>
          </w:divBdr>
        </w:div>
        <w:div w:id="1822848786">
          <w:marLeft w:val="0"/>
          <w:marRight w:val="0"/>
          <w:marTop w:val="0"/>
          <w:marBottom w:val="0"/>
          <w:divBdr>
            <w:top w:val="none" w:sz="0" w:space="0" w:color="auto"/>
            <w:left w:val="none" w:sz="0" w:space="0" w:color="auto"/>
            <w:bottom w:val="none" w:sz="0" w:space="0" w:color="auto"/>
            <w:right w:val="none" w:sz="0" w:space="0" w:color="auto"/>
          </w:divBdr>
        </w:div>
        <w:div w:id="524902924">
          <w:marLeft w:val="0"/>
          <w:marRight w:val="0"/>
          <w:marTop w:val="0"/>
          <w:marBottom w:val="0"/>
          <w:divBdr>
            <w:top w:val="none" w:sz="0" w:space="0" w:color="auto"/>
            <w:left w:val="none" w:sz="0" w:space="0" w:color="auto"/>
            <w:bottom w:val="none" w:sz="0" w:space="0" w:color="auto"/>
            <w:right w:val="none" w:sz="0" w:space="0" w:color="auto"/>
          </w:divBdr>
        </w:div>
        <w:div w:id="154998118">
          <w:marLeft w:val="0"/>
          <w:marRight w:val="0"/>
          <w:marTop w:val="0"/>
          <w:marBottom w:val="0"/>
          <w:divBdr>
            <w:top w:val="none" w:sz="0" w:space="0" w:color="auto"/>
            <w:left w:val="none" w:sz="0" w:space="0" w:color="auto"/>
            <w:bottom w:val="none" w:sz="0" w:space="0" w:color="auto"/>
            <w:right w:val="none" w:sz="0" w:space="0" w:color="auto"/>
          </w:divBdr>
        </w:div>
        <w:div w:id="1956330383">
          <w:marLeft w:val="0"/>
          <w:marRight w:val="0"/>
          <w:marTop w:val="0"/>
          <w:marBottom w:val="0"/>
          <w:divBdr>
            <w:top w:val="none" w:sz="0" w:space="0" w:color="auto"/>
            <w:left w:val="none" w:sz="0" w:space="0" w:color="auto"/>
            <w:bottom w:val="none" w:sz="0" w:space="0" w:color="auto"/>
            <w:right w:val="none" w:sz="0" w:space="0" w:color="auto"/>
          </w:divBdr>
        </w:div>
        <w:div w:id="1764644879">
          <w:marLeft w:val="0"/>
          <w:marRight w:val="0"/>
          <w:marTop w:val="0"/>
          <w:marBottom w:val="0"/>
          <w:divBdr>
            <w:top w:val="none" w:sz="0" w:space="0" w:color="auto"/>
            <w:left w:val="none" w:sz="0" w:space="0" w:color="auto"/>
            <w:bottom w:val="none" w:sz="0" w:space="0" w:color="auto"/>
            <w:right w:val="none" w:sz="0" w:space="0" w:color="auto"/>
          </w:divBdr>
        </w:div>
        <w:div w:id="1211111479">
          <w:marLeft w:val="0"/>
          <w:marRight w:val="0"/>
          <w:marTop w:val="0"/>
          <w:marBottom w:val="0"/>
          <w:divBdr>
            <w:top w:val="none" w:sz="0" w:space="0" w:color="auto"/>
            <w:left w:val="none" w:sz="0" w:space="0" w:color="auto"/>
            <w:bottom w:val="none" w:sz="0" w:space="0" w:color="auto"/>
            <w:right w:val="none" w:sz="0" w:space="0" w:color="auto"/>
          </w:divBdr>
        </w:div>
        <w:div w:id="2036224094">
          <w:marLeft w:val="0"/>
          <w:marRight w:val="0"/>
          <w:marTop w:val="0"/>
          <w:marBottom w:val="0"/>
          <w:divBdr>
            <w:top w:val="none" w:sz="0" w:space="0" w:color="auto"/>
            <w:left w:val="none" w:sz="0" w:space="0" w:color="auto"/>
            <w:bottom w:val="none" w:sz="0" w:space="0" w:color="auto"/>
            <w:right w:val="none" w:sz="0" w:space="0" w:color="auto"/>
          </w:divBdr>
        </w:div>
        <w:div w:id="1283880522">
          <w:marLeft w:val="0"/>
          <w:marRight w:val="0"/>
          <w:marTop w:val="0"/>
          <w:marBottom w:val="0"/>
          <w:divBdr>
            <w:top w:val="none" w:sz="0" w:space="0" w:color="auto"/>
            <w:left w:val="none" w:sz="0" w:space="0" w:color="auto"/>
            <w:bottom w:val="none" w:sz="0" w:space="0" w:color="auto"/>
            <w:right w:val="none" w:sz="0" w:space="0" w:color="auto"/>
          </w:divBdr>
        </w:div>
        <w:div w:id="291594931">
          <w:marLeft w:val="0"/>
          <w:marRight w:val="0"/>
          <w:marTop w:val="0"/>
          <w:marBottom w:val="0"/>
          <w:divBdr>
            <w:top w:val="none" w:sz="0" w:space="0" w:color="auto"/>
            <w:left w:val="none" w:sz="0" w:space="0" w:color="auto"/>
            <w:bottom w:val="none" w:sz="0" w:space="0" w:color="auto"/>
            <w:right w:val="none" w:sz="0" w:space="0" w:color="auto"/>
          </w:divBdr>
        </w:div>
        <w:div w:id="110823886">
          <w:marLeft w:val="0"/>
          <w:marRight w:val="0"/>
          <w:marTop w:val="0"/>
          <w:marBottom w:val="0"/>
          <w:divBdr>
            <w:top w:val="none" w:sz="0" w:space="0" w:color="auto"/>
            <w:left w:val="none" w:sz="0" w:space="0" w:color="auto"/>
            <w:bottom w:val="none" w:sz="0" w:space="0" w:color="auto"/>
            <w:right w:val="none" w:sz="0" w:space="0" w:color="auto"/>
          </w:divBdr>
        </w:div>
        <w:div w:id="989480514">
          <w:marLeft w:val="0"/>
          <w:marRight w:val="0"/>
          <w:marTop w:val="0"/>
          <w:marBottom w:val="0"/>
          <w:divBdr>
            <w:top w:val="none" w:sz="0" w:space="0" w:color="auto"/>
            <w:left w:val="none" w:sz="0" w:space="0" w:color="auto"/>
            <w:bottom w:val="none" w:sz="0" w:space="0" w:color="auto"/>
            <w:right w:val="none" w:sz="0" w:space="0" w:color="auto"/>
          </w:divBdr>
        </w:div>
        <w:div w:id="2094280156">
          <w:marLeft w:val="0"/>
          <w:marRight w:val="0"/>
          <w:marTop w:val="0"/>
          <w:marBottom w:val="0"/>
          <w:divBdr>
            <w:top w:val="none" w:sz="0" w:space="0" w:color="auto"/>
            <w:left w:val="none" w:sz="0" w:space="0" w:color="auto"/>
            <w:bottom w:val="none" w:sz="0" w:space="0" w:color="auto"/>
            <w:right w:val="none" w:sz="0" w:space="0" w:color="auto"/>
          </w:divBdr>
        </w:div>
        <w:div w:id="1410348237">
          <w:marLeft w:val="0"/>
          <w:marRight w:val="0"/>
          <w:marTop w:val="0"/>
          <w:marBottom w:val="0"/>
          <w:divBdr>
            <w:top w:val="none" w:sz="0" w:space="0" w:color="auto"/>
            <w:left w:val="none" w:sz="0" w:space="0" w:color="auto"/>
            <w:bottom w:val="none" w:sz="0" w:space="0" w:color="auto"/>
            <w:right w:val="none" w:sz="0" w:space="0" w:color="auto"/>
          </w:divBdr>
        </w:div>
        <w:div w:id="1107432864">
          <w:marLeft w:val="0"/>
          <w:marRight w:val="0"/>
          <w:marTop w:val="0"/>
          <w:marBottom w:val="0"/>
          <w:divBdr>
            <w:top w:val="none" w:sz="0" w:space="0" w:color="auto"/>
            <w:left w:val="none" w:sz="0" w:space="0" w:color="auto"/>
            <w:bottom w:val="none" w:sz="0" w:space="0" w:color="auto"/>
            <w:right w:val="none" w:sz="0" w:space="0" w:color="auto"/>
          </w:divBdr>
        </w:div>
        <w:div w:id="560601271">
          <w:marLeft w:val="0"/>
          <w:marRight w:val="0"/>
          <w:marTop w:val="0"/>
          <w:marBottom w:val="0"/>
          <w:divBdr>
            <w:top w:val="none" w:sz="0" w:space="0" w:color="auto"/>
            <w:left w:val="none" w:sz="0" w:space="0" w:color="auto"/>
            <w:bottom w:val="none" w:sz="0" w:space="0" w:color="auto"/>
            <w:right w:val="none" w:sz="0" w:space="0" w:color="auto"/>
          </w:divBdr>
        </w:div>
        <w:div w:id="693386997">
          <w:marLeft w:val="0"/>
          <w:marRight w:val="0"/>
          <w:marTop w:val="0"/>
          <w:marBottom w:val="0"/>
          <w:divBdr>
            <w:top w:val="none" w:sz="0" w:space="0" w:color="auto"/>
            <w:left w:val="none" w:sz="0" w:space="0" w:color="auto"/>
            <w:bottom w:val="none" w:sz="0" w:space="0" w:color="auto"/>
            <w:right w:val="none" w:sz="0" w:space="0" w:color="auto"/>
          </w:divBdr>
        </w:div>
        <w:div w:id="1221793458">
          <w:marLeft w:val="0"/>
          <w:marRight w:val="0"/>
          <w:marTop w:val="0"/>
          <w:marBottom w:val="0"/>
          <w:divBdr>
            <w:top w:val="none" w:sz="0" w:space="0" w:color="auto"/>
            <w:left w:val="none" w:sz="0" w:space="0" w:color="auto"/>
            <w:bottom w:val="none" w:sz="0" w:space="0" w:color="auto"/>
            <w:right w:val="none" w:sz="0" w:space="0" w:color="auto"/>
          </w:divBdr>
        </w:div>
        <w:div w:id="1095243941">
          <w:marLeft w:val="0"/>
          <w:marRight w:val="0"/>
          <w:marTop w:val="0"/>
          <w:marBottom w:val="0"/>
          <w:divBdr>
            <w:top w:val="none" w:sz="0" w:space="0" w:color="auto"/>
            <w:left w:val="none" w:sz="0" w:space="0" w:color="auto"/>
            <w:bottom w:val="none" w:sz="0" w:space="0" w:color="auto"/>
            <w:right w:val="none" w:sz="0" w:space="0" w:color="auto"/>
          </w:divBdr>
        </w:div>
        <w:div w:id="1952348861">
          <w:marLeft w:val="0"/>
          <w:marRight w:val="0"/>
          <w:marTop w:val="0"/>
          <w:marBottom w:val="0"/>
          <w:divBdr>
            <w:top w:val="none" w:sz="0" w:space="0" w:color="auto"/>
            <w:left w:val="none" w:sz="0" w:space="0" w:color="auto"/>
            <w:bottom w:val="none" w:sz="0" w:space="0" w:color="auto"/>
            <w:right w:val="none" w:sz="0" w:space="0" w:color="auto"/>
          </w:divBdr>
        </w:div>
        <w:div w:id="1132209154">
          <w:marLeft w:val="0"/>
          <w:marRight w:val="0"/>
          <w:marTop w:val="0"/>
          <w:marBottom w:val="0"/>
          <w:divBdr>
            <w:top w:val="none" w:sz="0" w:space="0" w:color="auto"/>
            <w:left w:val="none" w:sz="0" w:space="0" w:color="auto"/>
            <w:bottom w:val="none" w:sz="0" w:space="0" w:color="auto"/>
            <w:right w:val="none" w:sz="0" w:space="0" w:color="auto"/>
          </w:divBdr>
        </w:div>
        <w:div w:id="2077236413">
          <w:marLeft w:val="0"/>
          <w:marRight w:val="0"/>
          <w:marTop w:val="0"/>
          <w:marBottom w:val="0"/>
          <w:divBdr>
            <w:top w:val="none" w:sz="0" w:space="0" w:color="auto"/>
            <w:left w:val="none" w:sz="0" w:space="0" w:color="auto"/>
            <w:bottom w:val="none" w:sz="0" w:space="0" w:color="auto"/>
            <w:right w:val="none" w:sz="0" w:space="0" w:color="auto"/>
          </w:divBdr>
        </w:div>
        <w:div w:id="73356624">
          <w:marLeft w:val="0"/>
          <w:marRight w:val="0"/>
          <w:marTop w:val="0"/>
          <w:marBottom w:val="0"/>
          <w:divBdr>
            <w:top w:val="none" w:sz="0" w:space="0" w:color="auto"/>
            <w:left w:val="none" w:sz="0" w:space="0" w:color="auto"/>
            <w:bottom w:val="none" w:sz="0" w:space="0" w:color="auto"/>
            <w:right w:val="none" w:sz="0" w:space="0" w:color="auto"/>
          </w:divBdr>
        </w:div>
        <w:div w:id="2055427390">
          <w:marLeft w:val="0"/>
          <w:marRight w:val="0"/>
          <w:marTop w:val="0"/>
          <w:marBottom w:val="0"/>
          <w:divBdr>
            <w:top w:val="none" w:sz="0" w:space="0" w:color="auto"/>
            <w:left w:val="none" w:sz="0" w:space="0" w:color="auto"/>
            <w:bottom w:val="none" w:sz="0" w:space="0" w:color="auto"/>
            <w:right w:val="none" w:sz="0" w:space="0" w:color="auto"/>
          </w:divBdr>
        </w:div>
        <w:div w:id="1203400138">
          <w:marLeft w:val="0"/>
          <w:marRight w:val="0"/>
          <w:marTop w:val="0"/>
          <w:marBottom w:val="0"/>
          <w:divBdr>
            <w:top w:val="none" w:sz="0" w:space="0" w:color="auto"/>
            <w:left w:val="none" w:sz="0" w:space="0" w:color="auto"/>
            <w:bottom w:val="none" w:sz="0" w:space="0" w:color="auto"/>
            <w:right w:val="none" w:sz="0" w:space="0" w:color="auto"/>
          </w:divBdr>
        </w:div>
        <w:div w:id="299772071">
          <w:marLeft w:val="0"/>
          <w:marRight w:val="0"/>
          <w:marTop w:val="0"/>
          <w:marBottom w:val="0"/>
          <w:divBdr>
            <w:top w:val="none" w:sz="0" w:space="0" w:color="auto"/>
            <w:left w:val="none" w:sz="0" w:space="0" w:color="auto"/>
            <w:bottom w:val="none" w:sz="0" w:space="0" w:color="auto"/>
            <w:right w:val="none" w:sz="0" w:space="0" w:color="auto"/>
          </w:divBdr>
        </w:div>
        <w:div w:id="703018551">
          <w:marLeft w:val="0"/>
          <w:marRight w:val="0"/>
          <w:marTop w:val="0"/>
          <w:marBottom w:val="0"/>
          <w:divBdr>
            <w:top w:val="none" w:sz="0" w:space="0" w:color="auto"/>
            <w:left w:val="none" w:sz="0" w:space="0" w:color="auto"/>
            <w:bottom w:val="none" w:sz="0" w:space="0" w:color="auto"/>
            <w:right w:val="none" w:sz="0" w:space="0" w:color="auto"/>
          </w:divBdr>
        </w:div>
        <w:div w:id="26612862">
          <w:marLeft w:val="0"/>
          <w:marRight w:val="0"/>
          <w:marTop w:val="0"/>
          <w:marBottom w:val="0"/>
          <w:divBdr>
            <w:top w:val="none" w:sz="0" w:space="0" w:color="auto"/>
            <w:left w:val="none" w:sz="0" w:space="0" w:color="auto"/>
            <w:bottom w:val="none" w:sz="0" w:space="0" w:color="auto"/>
            <w:right w:val="none" w:sz="0" w:space="0" w:color="auto"/>
          </w:divBdr>
        </w:div>
        <w:div w:id="1133325020">
          <w:marLeft w:val="0"/>
          <w:marRight w:val="0"/>
          <w:marTop w:val="0"/>
          <w:marBottom w:val="0"/>
          <w:divBdr>
            <w:top w:val="none" w:sz="0" w:space="0" w:color="auto"/>
            <w:left w:val="none" w:sz="0" w:space="0" w:color="auto"/>
            <w:bottom w:val="none" w:sz="0" w:space="0" w:color="auto"/>
            <w:right w:val="none" w:sz="0" w:space="0" w:color="auto"/>
          </w:divBdr>
        </w:div>
        <w:div w:id="1571578647">
          <w:marLeft w:val="0"/>
          <w:marRight w:val="0"/>
          <w:marTop w:val="0"/>
          <w:marBottom w:val="0"/>
          <w:divBdr>
            <w:top w:val="none" w:sz="0" w:space="0" w:color="auto"/>
            <w:left w:val="none" w:sz="0" w:space="0" w:color="auto"/>
            <w:bottom w:val="none" w:sz="0" w:space="0" w:color="auto"/>
            <w:right w:val="none" w:sz="0" w:space="0" w:color="auto"/>
          </w:divBdr>
        </w:div>
        <w:div w:id="10765459">
          <w:marLeft w:val="0"/>
          <w:marRight w:val="0"/>
          <w:marTop w:val="0"/>
          <w:marBottom w:val="0"/>
          <w:divBdr>
            <w:top w:val="none" w:sz="0" w:space="0" w:color="auto"/>
            <w:left w:val="none" w:sz="0" w:space="0" w:color="auto"/>
            <w:bottom w:val="none" w:sz="0" w:space="0" w:color="auto"/>
            <w:right w:val="none" w:sz="0" w:space="0" w:color="auto"/>
          </w:divBdr>
        </w:div>
        <w:div w:id="1360349446">
          <w:marLeft w:val="0"/>
          <w:marRight w:val="0"/>
          <w:marTop w:val="0"/>
          <w:marBottom w:val="0"/>
          <w:divBdr>
            <w:top w:val="none" w:sz="0" w:space="0" w:color="auto"/>
            <w:left w:val="none" w:sz="0" w:space="0" w:color="auto"/>
            <w:bottom w:val="none" w:sz="0" w:space="0" w:color="auto"/>
            <w:right w:val="none" w:sz="0" w:space="0" w:color="auto"/>
          </w:divBdr>
        </w:div>
        <w:div w:id="2120711049">
          <w:marLeft w:val="0"/>
          <w:marRight w:val="0"/>
          <w:marTop w:val="0"/>
          <w:marBottom w:val="0"/>
          <w:divBdr>
            <w:top w:val="none" w:sz="0" w:space="0" w:color="auto"/>
            <w:left w:val="none" w:sz="0" w:space="0" w:color="auto"/>
            <w:bottom w:val="none" w:sz="0" w:space="0" w:color="auto"/>
            <w:right w:val="none" w:sz="0" w:space="0" w:color="auto"/>
          </w:divBdr>
        </w:div>
        <w:div w:id="1900314148">
          <w:marLeft w:val="0"/>
          <w:marRight w:val="0"/>
          <w:marTop w:val="0"/>
          <w:marBottom w:val="0"/>
          <w:divBdr>
            <w:top w:val="none" w:sz="0" w:space="0" w:color="auto"/>
            <w:left w:val="none" w:sz="0" w:space="0" w:color="auto"/>
            <w:bottom w:val="none" w:sz="0" w:space="0" w:color="auto"/>
            <w:right w:val="none" w:sz="0" w:space="0" w:color="auto"/>
          </w:divBdr>
        </w:div>
        <w:div w:id="1606887493">
          <w:marLeft w:val="0"/>
          <w:marRight w:val="0"/>
          <w:marTop w:val="0"/>
          <w:marBottom w:val="0"/>
          <w:divBdr>
            <w:top w:val="none" w:sz="0" w:space="0" w:color="auto"/>
            <w:left w:val="none" w:sz="0" w:space="0" w:color="auto"/>
            <w:bottom w:val="none" w:sz="0" w:space="0" w:color="auto"/>
            <w:right w:val="none" w:sz="0" w:space="0" w:color="auto"/>
          </w:divBdr>
        </w:div>
        <w:div w:id="37556995">
          <w:marLeft w:val="0"/>
          <w:marRight w:val="0"/>
          <w:marTop w:val="0"/>
          <w:marBottom w:val="0"/>
          <w:divBdr>
            <w:top w:val="none" w:sz="0" w:space="0" w:color="auto"/>
            <w:left w:val="none" w:sz="0" w:space="0" w:color="auto"/>
            <w:bottom w:val="none" w:sz="0" w:space="0" w:color="auto"/>
            <w:right w:val="none" w:sz="0" w:space="0" w:color="auto"/>
          </w:divBdr>
        </w:div>
        <w:div w:id="1471554064">
          <w:marLeft w:val="0"/>
          <w:marRight w:val="0"/>
          <w:marTop w:val="0"/>
          <w:marBottom w:val="0"/>
          <w:divBdr>
            <w:top w:val="none" w:sz="0" w:space="0" w:color="auto"/>
            <w:left w:val="none" w:sz="0" w:space="0" w:color="auto"/>
            <w:bottom w:val="none" w:sz="0" w:space="0" w:color="auto"/>
            <w:right w:val="none" w:sz="0" w:space="0" w:color="auto"/>
          </w:divBdr>
        </w:div>
        <w:div w:id="1216506792">
          <w:marLeft w:val="0"/>
          <w:marRight w:val="0"/>
          <w:marTop w:val="0"/>
          <w:marBottom w:val="0"/>
          <w:divBdr>
            <w:top w:val="none" w:sz="0" w:space="0" w:color="auto"/>
            <w:left w:val="none" w:sz="0" w:space="0" w:color="auto"/>
            <w:bottom w:val="none" w:sz="0" w:space="0" w:color="auto"/>
            <w:right w:val="none" w:sz="0" w:space="0" w:color="auto"/>
          </w:divBdr>
        </w:div>
        <w:div w:id="1153253144">
          <w:marLeft w:val="0"/>
          <w:marRight w:val="0"/>
          <w:marTop w:val="0"/>
          <w:marBottom w:val="0"/>
          <w:divBdr>
            <w:top w:val="none" w:sz="0" w:space="0" w:color="auto"/>
            <w:left w:val="none" w:sz="0" w:space="0" w:color="auto"/>
            <w:bottom w:val="none" w:sz="0" w:space="0" w:color="auto"/>
            <w:right w:val="none" w:sz="0" w:space="0" w:color="auto"/>
          </w:divBdr>
        </w:div>
        <w:div w:id="404377633">
          <w:marLeft w:val="0"/>
          <w:marRight w:val="0"/>
          <w:marTop w:val="0"/>
          <w:marBottom w:val="0"/>
          <w:divBdr>
            <w:top w:val="none" w:sz="0" w:space="0" w:color="auto"/>
            <w:left w:val="none" w:sz="0" w:space="0" w:color="auto"/>
            <w:bottom w:val="none" w:sz="0" w:space="0" w:color="auto"/>
            <w:right w:val="none" w:sz="0" w:space="0" w:color="auto"/>
          </w:divBdr>
        </w:div>
        <w:div w:id="879826414">
          <w:marLeft w:val="0"/>
          <w:marRight w:val="0"/>
          <w:marTop w:val="0"/>
          <w:marBottom w:val="0"/>
          <w:divBdr>
            <w:top w:val="none" w:sz="0" w:space="0" w:color="auto"/>
            <w:left w:val="none" w:sz="0" w:space="0" w:color="auto"/>
            <w:bottom w:val="none" w:sz="0" w:space="0" w:color="auto"/>
            <w:right w:val="none" w:sz="0" w:space="0" w:color="auto"/>
          </w:divBdr>
        </w:div>
        <w:div w:id="1564100175">
          <w:marLeft w:val="0"/>
          <w:marRight w:val="0"/>
          <w:marTop w:val="0"/>
          <w:marBottom w:val="0"/>
          <w:divBdr>
            <w:top w:val="none" w:sz="0" w:space="0" w:color="auto"/>
            <w:left w:val="none" w:sz="0" w:space="0" w:color="auto"/>
            <w:bottom w:val="none" w:sz="0" w:space="0" w:color="auto"/>
            <w:right w:val="none" w:sz="0" w:space="0" w:color="auto"/>
          </w:divBdr>
        </w:div>
        <w:div w:id="1745184330">
          <w:marLeft w:val="0"/>
          <w:marRight w:val="0"/>
          <w:marTop w:val="0"/>
          <w:marBottom w:val="0"/>
          <w:divBdr>
            <w:top w:val="none" w:sz="0" w:space="0" w:color="auto"/>
            <w:left w:val="none" w:sz="0" w:space="0" w:color="auto"/>
            <w:bottom w:val="none" w:sz="0" w:space="0" w:color="auto"/>
            <w:right w:val="none" w:sz="0" w:space="0" w:color="auto"/>
          </w:divBdr>
        </w:div>
        <w:div w:id="1408766910">
          <w:marLeft w:val="0"/>
          <w:marRight w:val="0"/>
          <w:marTop w:val="0"/>
          <w:marBottom w:val="0"/>
          <w:divBdr>
            <w:top w:val="none" w:sz="0" w:space="0" w:color="auto"/>
            <w:left w:val="none" w:sz="0" w:space="0" w:color="auto"/>
            <w:bottom w:val="none" w:sz="0" w:space="0" w:color="auto"/>
            <w:right w:val="none" w:sz="0" w:space="0" w:color="auto"/>
          </w:divBdr>
        </w:div>
        <w:div w:id="1953049363">
          <w:marLeft w:val="0"/>
          <w:marRight w:val="0"/>
          <w:marTop w:val="0"/>
          <w:marBottom w:val="0"/>
          <w:divBdr>
            <w:top w:val="none" w:sz="0" w:space="0" w:color="auto"/>
            <w:left w:val="none" w:sz="0" w:space="0" w:color="auto"/>
            <w:bottom w:val="none" w:sz="0" w:space="0" w:color="auto"/>
            <w:right w:val="none" w:sz="0" w:space="0" w:color="auto"/>
          </w:divBdr>
        </w:div>
        <w:div w:id="2067531611">
          <w:marLeft w:val="0"/>
          <w:marRight w:val="0"/>
          <w:marTop w:val="0"/>
          <w:marBottom w:val="0"/>
          <w:divBdr>
            <w:top w:val="none" w:sz="0" w:space="0" w:color="auto"/>
            <w:left w:val="none" w:sz="0" w:space="0" w:color="auto"/>
            <w:bottom w:val="none" w:sz="0" w:space="0" w:color="auto"/>
            <w:right w:val="none" w:sz="0" w:space="0" w:color="auto"/>
          </w:divBdr>
        </w:div>
        <w:div w:id="1225990048">
          <w:marLeft w:val="0"/>
          <w:marRight w:val="0"/>
          <w:marTop w:val="0"/>
          <w:marBottom w:val="0"/>
          <w:divBdr>
            <w:top w:val="none" w:sz="0" w:space="0" w:color="auto"/>
            <w:left w:val="none" w:sz="0" w:space="0" w:color="auto"/>
            <w:bottom w:val="none" w:sz="0" w:space="0" w:color="auto"/>
            <w:right w:val="none" w:sz="0" w:space="0" w:color="auto"/>
          </w:divBdr>
        </w:div>
        <w:div w:id="1419406914">
          <w:marLeft w:val="0"/>
          <w:marRight w:val="0"/>
          <w:marTop w:val="0"/>
          <w:marBottom w:val="0"/>
          <w:divBdr>
            <w:top w:val="none" w:sz="0" w:space="0" w:color="auto"/>
            <w:left w:val="none" w:sz="0" w:space="0" w:color="auto"/>
            <w:bottom w:val="none" w:sz="0" w:space="0" w:color="auto"/>
            <w:right w:val="none" w:sz="0" w:space="0" w:color="auto"/>
          </w:divBdr>
        </w:div>
        <w:div w:id="126318429">
          <w:marLeft w:val="0"/>
          <w:marRight w:val="0"/>
          <w:marTop w:val="0"/>
          <w:marBottom w:val="0"/>
          <w:divBdr>
            <w:top w:val="none" w:sz="0" w:space="0" w:color="auto"/>
            <w:left w:val="none" w:sz="0" w:space="0" w:color="auto"/>
            <w:bottom w:val="none" w:sz="0" w:space="0" w:color="auto"/>
            <w:right w:val="none" w:sz="0" w:space="0" w:color="auto"/>
          </w:divBdr>
        </w:div>
        <w:div w:id="1363045744">
          <w:marLeft w:val="0"/>
          <w:marRight w:val="0"/>
          <w:marTop w:val="0"/>
          <w:marBottom w:val="0"/>
          <w:divBdr>
            <w:top w:val="none" w:sz="0" w:space="0" w:color="auto"/>
            <w:left w:val="none" w:sz="0" w:space="0" w:color="auto"/>
            <w:bottom w:val="none" w:sz="0" w:space="0" w:color="auto"/>
            <w:right w:val="none" w:sz="0" w:space="0" w:color="auto"/>
          </w:divBdr>
        </w:div>
        <w:div w:id="346490620">
          <w:marLeft w:val="0"/>
          <w:marRight w:val="0"/>
          <w:marTop w:val="0"/>
          <w:marBottom w:val="0"/>
          <w:divBdr>
            <w:top w:val="none" w:sz="0" w:space="0" w:color="auto"/>
            <w:left w:val="none" w:sz="0" w:space="0" w:color="auto"/>
            <w:bottom w:val="none" w:sz="0" w:space="0" w:color="auto"/>
            <w:right w:val="none" w:sz="0" w:space="0" w:color="auto"/>
          </w:divBdr>
        </w:div>
        <w:div w:id="1843004042">
          <w:marLeft w:val="0"/>
          <w:marRight w:val="0"/>
          <w:marTop w:val="0"/>
          <w:marBottom w:val="0"/>
          <w:divBdr>
            <w:top w:val="none" w:sz="0" w:space="0" w:color="auto"/>
            <w:left w:val="none" w:sz="0" w:space="0" w:color="auto"/>
            <w:bottom w:val="none" w:sz="0" w:space="0" w:color="auto"/>
            <w:right w:val="none" w:sz="0" w:space="0" w:color="auto"/>
          </w:divBdr>
        </w:div>
        <w:div w:id="1852795440">
          <w:marLeft w:val="0"/>
          <w:marRight w:val="0"/>
          <w:marTop w:val="0"/>
          <w:marBottom w:val="0"/>
          <w:divBdr>
            <w:top w:val="none" w:sz="0" w:space="0" w:color="auto"/>
            <w:left w:val="none" w:sz="0" w:space="0" w:color="auto"/>
            <w:bottom w:val="none" w:sz="0" w:space="0" w:color="auto"/>
            <w:right w:val="none" w:sz="0" w:space="0" w:color="auto"/>
          </w:divBdr>
        </w:div>
        <w:div w:id="1563831191">
          <w:marLeft w:val="0"/>
          <w:marRight w:val="0"/>
          <w:marTop w:val="0"/>
          <w:marBottom w:val="0"/>
          <w:divBdr>
            <w:top w:val="none" w:sz="0" w:space="0" w:color="auto"/>
            <w:left w:val="none" w:sz="0" w:space="0" w:color="auto"/>
            <w:bottom w:val="none" w:sz="0" w:space="0" w:color="auto"/>
            <w:right w:val="none" w:sz="0" w:space="0" w:color="auto"/>
          </w:divBdr>
        </w:div>
        <w:div w:id="1641229573">
          <w:marLeft w:val="0"/>
          <w:marRight w:val="0"/>
          <w:marTop w:val="0"/>
          <w:marBottom w:val="0"/>
          <w:divBdr>
            <w:top w:val="none" w:sz="0" w:space="0" w:color="auto"/>
            <w:left w:val="none" w:sz="0" w:space="0" w:color="auto"/>
            <w:bottom w:val="none" w:sz="0" w:space="0" w:color="auto"/>
            <w:right w:val="none" w:sz="0" w:space="0" w:color="auto"/>
          </w:divBdr>
        </w:div>
        <w:div w:id="986932976">
          <w:marLeft w:val="0"/>
          <w:marRight w:val="0"/>
          <w:marTop w:val="0"/>
          <w:marBottom w:val="0"/>
          <w:divBdr>
            <w:top w:val="none" w:sz="0" w:space="0" w:color="auto"/>
            <w:left w:val="none" w:sz="0" w:space="0" w:color="auto"/>
            <w:bottom w:val="none" w:sz="0" w:space="0" w:color="auto"/>
            <w:right w:val="none" w:sz="0" w:space="0" w:color="auto"/>
          </w:divBdr>
        </w:div>
        <w:div w:id="470051730">
          <w:marLeft w:val="0"/>
          <w:marRight w:val="0"/>
          <w:marTop w:val="0"/>
          <w:marBottom w:val="0"/>
          <w:divBdr>
            <w:top w:val="none" w:sz="0" w:space="0" w:color="auto"/>
            <w:left w:val="none" w:sz="0" w:space="0" w:color="auto"/>
            <w:bottom w:val="none" w:sz="0" w:space="0" w:color="auto"/>
            <w:right w:val="none" w:sz="0" w:space="0" w:color="auto"/>
          </w:divBdr>
        </w:div>
        <w:div w:id="1634945975">
          <w:marLeft w:val="0"/>
          <w:marRight w:val="0"/>
          <w:marTop w:val="0"/>
          <w:marBottom w:val="0"/>
          <w:divBdr>
            <w:top w:val="none" w:sz="0" w:space="0" w:color="auto"/>
            <w:left w:val="none" w:sz="0" w:space="0" w:color="auto"/>
            <w:bottom w:val="none" w:sz="0" w:space="0" w:color="auto"/>
            <w:right w:val="none" w:sz="0" w:space="0" w:color="auto"/>
          </w:divBdr>
        </w:div>
        <w:div w:id="1298101898">
          <w:marLeft w:val="0"/>
          <w:marRight w:val="0"/>
          <w:marTop w:val="0"/>
          <w:marBottom w:val="0"/>
          <w:divBdr>
            <w:top w:val="none" w:sz="0" w:space="0" w:color="auto"/>
            <w:left w:val="none" w:sz="0" w:space="0" w:color="auto"/>
            <w:bottom w:val="none" w:sz="0" w:space="0" w:color="auto"/>
            <w:right w:val="none" w:sz="0" w:space="0" w:color="auto"/>
          </w:divBdr>
        </w:div>
        <w:div w:id="1179544740">
          <w:marLeft w:val="0"/>
          <w:marRight w:val="0"/>
          <w:marTop w:val="0"/>
          <w:marBottom w:val="0"/>
          <w:divBdr>
            <w:top w:val="none" w:sz="0" w:space="0" w:color="auto"/>
            <w:left w:val="none" w:sz="0" w:space="0" w:color="auto"/>
            <w:bottom w:val="none" w:sz="0" w:space="0" w:color="auto"/>
            <w:right w:val="none" w:sz="0" w:space="0" w:color="auto"/>
          </w:divBdr>
        </w:div>
        <w:div w:id="1902907825">
          <w:marLeft w:val="0"/>
          <w:marRight w:val="0"/>
          <w:marTop w:val="0"/>
          <w:marBottom w:val="0"/>
          <w:divBdr>
            <w:top w:val="none" w:sz="0" w:space="0" w:color="auto"/>
            <w:left w:val="none" w:sz="0" w:space="0" w:color="auto"/>
            <w:bottom w:val="none" w:sz="0" w:space="0" w:color="auto"/>
            <w:right w:val="none" w:sz="0" w:space="0" w:color="auto"/>
          </w:divBdr>
        </w:div>
        <w:div w:id="1381974574">
          <w:marLeft w:val="0"/>
          <w:marRight w:val="0"/>
          <w:marTop w:val="0"/>
          <w:marBottom w:val="0"/>
          <w:divBdr>
            <w:top w:val="none" w:sz="0" w:space="0" w:color="auto"/>
            <w:left w:val="none" w:sz="0" w:space="0" w:color="auto"/>
            <w:bottom w:val="none" w:sz="0" w:space="0" w:color="auto"/>
            <w:right w:val="none" w:sz="0" w:space="0" w:color="auto"/>
          </w:divBdr>
        </w:div>
        <w:div w:id="2104714908">
          <w:marLeft w:val="0"/>
          <w:marRight w:val="0"/>
          <w:marTop w:val="0"/>
          <w:marBottom w:val="0"/>
          <w:divBdr>
            <w:top w:val="none" w:sz="0" w:space="0" w:color="auto"/>
            <w:left w:val="none" w:sz="0" w:space="0" w:color="auto"/>
            <w:bottom w:val="none" w:sz="0" w:space="0" w:color="auto"/>
            <w:right w:val="none" w:sz="0" w:space="0" w:color="auto"/>
          </w:divBdr>
        </w:div>
        <w:div w:id="342322725">
          <w:marLeft w:val="0"/>
          <w:marRight w:val="0"/>
          <w:marTop w:val="0"/>
          <w:marBottom w:val="0"/>
          <w:divBdr>
            <w:top w:val="none" w:sz="0" w:space="0" w:color="auto"/>
            <w:left w:val="none" w:sz="0" w:space="0" w:color="auto"/>
            <w:bottom w:val="none" w:sz="0" w:space="0" w:color="auto"/>
            <w:right w:val="none" w:sz="0" w:space="0" w:color="auto"/>
          </w:divBdr>
        </w:div>
        <w:div w:id="1003437706">
          <w:marLeft w:val="0"/>
          <w:marRight w:val="0"/>
          <w:marTop w:val="0"/>
          <w:marBottom w:val="0"/>
          <w:divBdr>
            <w:top w:val="none" w:sz="0" w:space="0" w:color="auto"/>
            <w:left w:val="none" w:sz="0" w:space="0" w:color="auto"/>
            <w:bottom w:val="none" w:sz="0" w:space="0" w:color="auto"/>
            <w:right w:val="none" w:sz="0" w:space="0" w:color="auto"/>
          </w:divBdr>
        </w:div>
        <w:div w:id="1605848192">
          <w:marLeft w:val="0"/>
          <w:marRight w:val="0"/>
          <w:marTop w:val="0"/>
          <w:marBottom w:val="0"/>
          <w:divBdr>
            <w:top w:val="none" w:sz="0" w:space="0" w:color="auto"/>
            <w:left w:val="none" w:sz="0" w:space="0" w:color="auto"/>
            <w:bottom w:val="none" w:sz="0" w:space="0" w:color="auto"/>
            <w:right w:val="none" w:sz="0" w:space="0" w:color="auto"/>
          </w:divBdr>
        </w:div>
        <w:div w:id="1451242715">
          <w:marLeft w:val="0"/>
          <w:marRight w:val="0"/>
          <w:marTop w:val="0"/>
          <w:marBottom w:val="0"/>
          <w:divBdr>
            <w:top w:val="none" w:sz="0" w:space="0" w:color="auto"/>
            <w:left w:val="none" w:sz="0" w:space="0" w:color="auto"/>
            <w:bottom w:val="none" w:sz="0" w:space="0" w:color="auto"/>
            <w:right w:val="none" w:sz="0" w:space="0" w:color="auto"/>
          </w:divBdr>
        </w:div>
        <w:div w:id="1326319443">
          <w:marLeft w:val="0"/>
          <w:marRight w:val="0"/>
          <w:marTop w:val="0"/>
          <w:marBottom w:val="0"/>
          <w:divBdr>
            <w:top w:val="none" w:sz="0" w:space="0" w:color="auto"/>
            <w:left w:val="none" w:sz="0" w:space="0" w:color="auto"/>
            <w:bottom w:val="none" w:sz="0" w:space="0" w:color="auto"/>
            <w:right w:val="none" w:sz="0" w:space="0" w:color="auto"/>
          </w:divBdr>
        </w:div>
        <w:div w:id="363405355">
          <w:marLeft w:val="0"/>
          <w:marRight w:val="0"/>
          <w:marTop w:val="0"/>
          <w:marBottom w:val="0"/>
          <w:divBdr>
            <w:top w:val="none" w:sz="0" w:space="0" w:color="auto"/>
            <w:left w:val="none" w:sz="0" w:space="0" w:color="auto"/>
            <w:bottom w:val="none" w:sz="0" w:space="0" w:color="auto"/>
            <w:right w:val="none" w:sz="0" w:space="0" w:color="auto"/>
          </w:divBdr>
        </w:div>
        <w:div w:id="362631931">
          <w:marLeft w:val="0"/>
          <w:marRight w:val="0"/>
          <w:marTop w:val="0"/>
          <w:marBottom w:val="0"/>
          <w:divBdr>
            <w:top w:val="none" w:sz="0" w:space="0" w:color="auto"/>
            <w:left w:val="none" w:sz="0" w:space="0" w:color="auto"/>
            <w:bottom w:val="none" w:sz="0" w:space="0" w:color="auto"/>
            <w:right w:val="none" w:sz="0" w:space="0" w:color="auto"/>
          </w:divBdr>
        </w:div>
        <w:div w:id="2071073535">
          <w:marLeft w:val="0"/>
          <w:marRight w:val="0"/>
          <w:marTop w:val="0"/>
          <w:marBottom w:val="0"/>
          <w:divBdr>
            <w:top w:val="none" w:sz="0" w:space="0" w:color="auto"/>
            <w:left w:val="none" w:sz="0" w:space="0" w:color="auto"/>
            <w:bottom w:val="none" w:sz="0" w:space="0" w:color="auto"/>
            <w:right w:val="none" w:sz="0" w:space="0" w:color="auto"/>
          </w:divBdr>
        </w:div>
        <w:div w:id="1022974617">
          <w:marLeft w:val="0"/>
          <w:marRight w:val="0"/>
          <w:marTop w:val="0"/>
          <w:marBottom w:val="0"/>
          <w:divBdr>
            <w:top w:val="none" w:sz="0" w:space="0" w:color="auto"/>
            <w:left w:val="none" w:sz="0" w:space="0" w:color="auto"/>
            <w:bottom w:val="none" w:sz="0" w:space="0" w:color="auto"/>
            <w:right w:val="none" w:sz="0" w:space="0" w:color="auto"/>
          </w:divBdr>
        </w:div>
        <w:div w:id="1167283506">
          <w:marLeft w:val="0"/>
          <w:marRight w:val="0"/>
          <w:marTop w:val="0"/>
          <w:marBottom w:val="0"/>
          <w:divBdr>
            <w:top w:val="none" w:sz="0" w:space="0" w:color="auto"/>
            <w:left w:val="none" w:sz="0" w:space="0" w:color="auto"/>
            <w:bottom w:val="none" w:sz="0" w:space="0" w:color="auto"/>
            <w:right w:val="none" w:sz="0" w:space="0" w:color="auto"/>
          </w:divBdr>
        </w:div>
        <w:div w:id="2103064661">
          <w:marLeft w:val="0"/>
          <w:marRight w:val="0"/>
          <w:marTop w:val="0"/>
          <w:marBottom w:val="0"/>
          <w:divBdr>
            <w:top w:val="none" w:sz="0" w:space="0" w:color="auto"/>
            <w:left w:val="none" w:sz="0" w:space="0" w:color="auto"/>
            <w:bottom w:val="none" w:sz="0" w:space="0" w:color="auto"/>
            <w:right w:val="none" w:sz="0" w:space="0" w:color="auto"/>
          </w:divBdr>
        </w:div>
        <w:div w:id="1053654081">
          <w:marLeft w:val="0"/>
          <w:marRight w:val="0"/>
          <w:marTop w:val="0"/>
          <w:marBottom w:val="0"/>
          <w:divBdr>
            <w:top w:val="none" w:sz="0" w:space="0" w:color="auto"/>
            <w:left w:val="none" w:sz="0" w:space="0" w:color="auto"/>
            <w:bottom w:val="none" w:sz="0" w:space="0" w:color="auto"/>
            <w:right w:val="none" w:sz="0" w:space="0" w:color="auto"/>
          </w:divBdr>
        </w:div>
        <w:div w:id="1808620653">
          <w:marLeft w:val="0"/>
          <w:marRight w:val="0"/>
          <w:marTop w:val="0"/>
          <w:marBottom w:val="0"/>
          <w:divBdr>
            <w:top w:val="none" w:sz="0" w:space="0" w:color="auto"/>
            <w:left w:val="none" w:sz="0" w:space="0" w:color="auto"/>
            <w:bottom w:val="none" w:sz="0" w:space="0" w:color="auto"/>
            <w:right w:val="none" w:sz="0" w:space="0" w:color="auto"/>
          </w:divBdr>
        </w:div>
        <w:div w:id="1608730511">
          <w:marLeft w:val="0"/>
          <w:marRight w:val="0"/>
          <w:marTop w:val="0"/>
          <w:marBottom w:val="0"/>
          <w:divBdr>
            <w:top w:val="none" w:sz="0" w:space="0" w:color="auto"/>
            <w:left w:val="none" w:sz="0" w:space="0" w:color="auto"/>
            <w:bottom w:val="none" w:sz="0" w:space="0" w:color="auto"/>
            <w:right w:val="none" w:sz="0" w:space="0" w:color="auto"/>
          </w:divBdr>
        </w:div>
        <w:div w:id="1310279853">
          <w:marLeft w:val="0"/>
          <w:marRight w:val="0"/>
          <w:marTop w:val="0"/>
          <w:marBottom w:val="0"/>
          <w:divBdr>
            <w:top w:val="none" w:sz="0" w:space="0" w:color="auto"/>
            <w:left w:val="none" w:sz="0" w:space="0" w:color="auto"/>
            <w:bottom w:val="none" w:sz="0" w:space="0" w:color="auto"/>
            <w:right w:val="none" w:sz="0" w:space="0" w:color="auto"/>
          </w:divBdr>
        </w:div>
        <w:div w:id="795568633">
          <w:marLeft w:val="0"/>
          <w:marRight w:val="0"/>
          <w:marTop w:val="0"/>
          <w:marBottom w:val="0"/>
          <w:divBdr>
            <w:top w:val="none" w:sz="0" w:space="0" w:color="auto"/>
            <w:left w:val="none" w:sz="0" w:space="0" w:color="auto"/>
            <w:bottom w:val="none" w:sz="0" w:space="0" w:color="auto"/>
            <w:right w:val="none" w:sz="0" w:space="0" w:color="auto"/>
          </w:divBdr>
        </w:div>
        <w:div w:id="189074333">
          <w:marLeft w:val="0"/>
          <w:marRight w:val="0"/>
          <w:marTop w:val="0"/>
          <w:marBottom w:val="0"/>
          <w:divBdr>
            <w:top w:val="none" w:sz="0" w:space="0" w:color="auto"/>
            <w:left w:val="none" w:sz="0" w:space="0" w:color="auto"/>
            <w:bottom w:val="none" w:sz="0" w:space="0" w:color="auto"/>
            <w:right w:val="none" w:sz="0" w:space="0" w:color="auto"/>
          </w:divBdr>
        </w:div>
        <w:div w:id="542523064">
          <w:marLeft w:val="0"/>
          <w:marRight w:val="0"/>
          <w:marTop w:val="0"/>
          <w:marBottom w:val="0"/>
          <w:divBdr>
            <w:top w:val="none" w:sz="0" w:space="0" w:color="auto"/>
            <w:left w:val="none" w:sz="0" w:space="0" w:color="auto"/>
            <w:bottom w:val="none" w:sz="0" w:space="0" w:color="auto"/>
            <w:right w:val="none" w:sz="0" w:space="0" w:color="auto"/>
          </w:divBdr>
        </w:div>
        <w:div w:id="1060518836">
          <w:marLeft w:val="0"/>
          <w:marRight w:val="0"/>
          <w:marTop w:val="0"/>
          <w:marBottom w:val="0"/>
          <w:divBdr>
            <w:top w:val="none" w:sz="0" w:space="0" w:color="auto"/>
            <w:left w:val="none" w:sz="0" w:space="0" w:color="auto"/>
            <w:bottom w:val="none" w:sz="0" w:space="0" w:color="auto"/>
            <w:right w:val="none" w:sz="0" w:space="0" w:color="auto"/>
          </w:divBdr>
        </w:div>
        <w:div w:id="182089506">
          <w:marLeft w:val="0"/>
          <w:marRight w:val="0"/>
          <w:marTop w:val="0"/>
          <w:marBottom w:val="0"/>
          <w:divBdr>
            <w:top w:val="none" w:sz="0" w:space="0" w:color="auto"/>
            <w:left w:val="none" w:sz="0" w:space="0" w:color="auto"/>
            <w:bottom w:val="none" w:sz="0" w:space="0" w:color="auto"/>
            <w:right w:val="none" w:sz="0" w:space="0" w:color="auto"/>
          </w:divBdr>
        </w:div>
        <w:div w:id="1839273943">
          <w:marLeft w:val="0"/>
          <w:marRight w:val="0"/>
          <w:marTop w:val="0"/>
          <w:marBottom w:val="0"/>
          <w:divBdr>
            <w:top w:val="none" w:sz="0" w:space="0" w:color="auto"/>
            <w:left w:val="none" w:sz="0" w:space="0" w:color="auto"/>
            <w:bottom w:val="none" w:sz="0" w:space="0" w:color="auto"/>
            <w:right w:val="none" w:sz="0" w:space="0" w:color="auto"/>
          </w:divBdr>
        </w:div>
        <w:div w:id="344677745">
          <w:marLeft w:val="0"/>
          <w:marRight w:val="0"/>
          <w:marTop w:val="0"/>
          <w:marBottom w:val="0"/>
          <w:divBdr>
            <w:top w:val="none" w:sz="0" w:space="0" w:color="auto"/>
            <w:left w:val="none" w:sz="0" w:space="0" w:color="auto"/>
            <w:bottom w:val="none" w:sz="0" w:space="0" w:color="auto"/>
            <w:right w:val="none" w:sz="0" w:space="0" w:color="auto"/>
          </w:divBdr>
        </w:div>
        <w:div w:id="1445223646">
          <w:marLeft w:val="0"/>
          <w:marRight w:val="0"/>
          <w:marTop w:val="0"/>
          <w:marBottom w:val="0"/>
          <w:divBdr>
            <w:top w:val="none" w:sz="0" w:space="0" w:color="auto"/>
            <w:left w:val="none" w:sz="0" w:space="0" w:color="auto"/>
            <w:bottom w:val="none" w:sz="0" w:space="0" w:color="auto"/>
            <w:right w:val="none" w:sz="0" w:space="0" w:color="auto"/>
          </w:divBdr>
        </w:div>
        <w:div w:id="1370104547">
          <w:marLeft w:val="0"/>
          <w:marRight w:val="0"/>
          <w:marTop w:val="0"/>
          <w:marBottom w:val="0"/>
          <w:divBdr>
            <w:top w:val="none" w:sz="0" w:space="0" w:color="auto"/>
            <w:left w:val="none" w:sz="0" w:space="0" w:color="auto"/>
            <w:bottom w:val="none" w:sz="0" w:space="0" w:color="auto"/>
            <w:right w:val="none" w:sz="0" w:space="0" w:color="auto"/>
          </w:divBdr>
        </w:div>
        <w:div w:id="2057780950">
          <w:marLeft w:val="0"/>
          <w:marRight w:val="0"/>
          <w:marTop w:val="0"/>
          <w:marBottom w:val="0"/>
          <w:divBdr>
            <w:top w:val="none" w:sz="0" w:space="0" w:color="auto"/>
            <w:left w:val="none" w:sz="0" w:space="0" w:color="auto"/>
            <w:bottom w:val="none" w:sz="0" w:space="0" w:color="auto"/>
            <w:right w:val="none" w:sz="0" w:space="0" w:color="auto"/>
          </w:divBdr>
        </w:div>
        <w:div w:id="992835385">
          <w:marLeft w:val="0"/>
          <w:marRight w:val="0"/>
          <w:marTop w:val="0"/>
          <w:marBottom w:val="0"/>
          <w:divBdr>
            <w:top w:val="none" w:sz="0" w:space="0" w:color="auto"/>
            <w:left w:val="none" w:sz="0" w:space="0" w:color="auto"/>
            <w:bottom w:val="none" w:sz="0" w:space="0" w:color="auto"/>
            <w:right w:val="none" w:sz="0" w:space="0" w:color="auto"/>
          </w:divBdr>
        </w:div>
        <w:div w:id="1958028588">
          <w:marLeft w:val="0"/>
          <w:marRight w:val="0"/>
          <w:marTop w:val="0"/>
          <w:marBottom w:val="0"/>
          <w:divBdr>
            <w:top w:val="none" w:sz="0" w:space="0" w:color="auto"/>
            <w:left w:val="none" w:sz="0" w:space="0" w:color="auto"/>
            <w:bottom w:val="none" w:sz="0" w:space="0" w:color="auto"/>
            <w:right w:val="none" w:sz="0" w:space="0" w:color="auto"/>
          </w:divBdr>
        </w:div>
        <w:div w:id="308020397">
          <w:marLeft w:val="0"/>
          <w:marRight w:val="0"/>
          <w:marTop w:val="0"/>
          <w:marBottom w:val="0"/>
          <w:divBdr>
            <w:top w:val="none" w:sz="0" w:space="0" w:color="auto"/>
            <w:left w:val="none" w:sz="0" w:space="0" w:color="auto"/>
            <w:bottom w:val="none" w:sz="0" w:space="0" w:color="auto"/>
            <w:right w:val="none" w:sz="0" w:space="0" w:color="auto"/>
          </w:divBdr>
        </w:div>
        <w:div w:id="1752194518">
          <w:marLeft w:val="0"/>
          <w:marRight w:val="0"/>
          <w:marTop w:val="0"/>
          <w:marBottom w:val="0"/>
          <w:divBdr>
            <w:top w:val="none" w:sz="0" w:space="0" w:color="auto"/>
            <w:left w:val="none" w:sz="0" w:space="0" w:color="auto"/>
            <w:bottom w:val="none" w:sz="0" w:space="0" w:color="auto"/>
            <w:right w:val="none" w:sz="0" w:space="0" w:color="auto"/>
          </w:divBdr>
        </w:div>
        <w:div w:id="1826625623">
          <w:marLeft w:val="0"/>
          <w:marRight w:val="0"/>
          <w:marTop w:val="0"/>
          <w:marBottom w:val="0"/>
          <w:divBdr>
            <w:top w:val="none" w:sz="0" w:space="0" w:color="auto"/>
            <w:left w:val="none" w:sz="0" w:space="0" w:color="auto"/>
            <w:bottom w:val="none" w:sz="0" w:space="0" w:color="auto"/>
            <w:right w:val="none" w:sz="0" w:space="0" w:color="auto"/>
          </w:divBdr>
        </w:div>
        <w:div w:id="1653870444">
          <w:marLeft w:val="0"/>
          <w:marRight w:val="0"/>
          <w:marTop w:val="0"/>
          <w:marBottom w:val="0"/>
          <w:divBdr>
            <w:top w:val="none" w:sz="0" w:space="0" w:color="auto"/>
            <w:left w:val="none" w:sz="0" w:space="0" w:color="auto"/>
            <w:bottom w:val="none" w:sz="0" w:space="0" w:color="auto"/>
            <w:right w:val="none" w:sz="0" w:space="0" w:color="auto"/>
          </w:divBdr>
        </w:div>
        <w:div w:id="1026295379">
          <w:marLeft w:val="0"/>
          <w:marRight w:val="0"/>
          <w:marTop w:val="0"/>
          <w:marBottom w:val="0"/>
          <w:divBdr>
            <w:top w:val="none" w:sz="0" w:space="0" w:color="auto"/>
            <w:left w:val="none" w:sz="0" w:space="0" w:color="auto"/>
            <w:bottom w:val="none" w:sz="0" w:space="0" w:color="auto"/>
            <w:right w:val="none" w:sz="0" w:space="0" w:color="auto"/>
          </w:divBdr>
        </w:div>
        <w:div w:id="646982513">
          <w:marLeft w:val="0"/>
          <w:marRight w:val="0"/>
          <w:marTop w:val="0"/>
          <w:marBottom w:val="0"/>
          <w:divBdr>
            <w:top w:val="none" w:sz="0" w:space="0" w:color="auto"/>
            <w:left w:val="none" w:sz="0" w:space="0" w:color="auto"/>
            <w:bottom w:val="none" w:sz="0" w:space="0" w:color="auto"/>
            <w:right w:val="none" w:sz="0" w:space="0" w:color="auto"/>
          </w:divBdr>
        </w:div>
        <w:div w:id="360980956">
          <w:marLeft w:val="0"/>
          <w:marRight w:val="0"/>
          <w:marTop w:val="0"/>
          <w:marBottom w:val="0"/>
          <w:divBdr>
            <w:top w:val="none" w:sz="0" w:space="0" w:color="auto"/>
            <w:left w:val="none" w:sz="0" w:space="0" w:color="auto"/>
            <w:bottom w:val="none" w:sz="0" w:space="0" w:color="auto"/>
            <w:right w:val="none" w:sz="0" w:space="0" w:color="auto"/>
          </w:divBdr>
        </w:div>
        <w:div w:id="49305458">
          <w:marLeft w:val="0"/>
          <w:marRight w:val="0"/>
          <w:marTop w:val="0"/>
          <w:marBottom w:val="0"/>
          <w:divBdr>
            <w:top w:val="none" w:sz="0" w:space="0" w:color="auto"/>
            <w:left w:val="none" w:sz="0" w:space="0" w:color="auto"/>
            <w:bottom w:val="none" w:sz="0" w:space="0" w:color="auto"/>
            <w:right w:val="none" w:sz="0" w:space="0" w:color="auto"/>
          </w:divBdr>
        </w:div>
        <w:div w:id="1108426535">
          <w:marLeft w:val="0"/>
          <w:marRight w:val="0"/>
          <w:marTop w:val="0"/>
          <w:marBottom w:val="0"/>
          <w:divBdr>
            <w:top w:val="none" w:sz="0" w:space="0" w:color="auto"/>
            <w:left w:val="none" w:sz="0" w:space="0" w:color="auto"/>
            <w:bottom w:val="none" w:sz="0" w:space="0" w:color="auto"/>
            <w:right w:val="none" w:sz="0" w:space="0" w:color="auto"/>
          </w:divBdr>
        </w:div>
        <w:div w:id="1350641417">
          <w:marLeft w:val="0"/>
          <w:marRight w:val="0"/>
          <w:marTop w:val="0"/>
          <w:marBottom w:val="0"/>
          <w:divBdr>
            <w:top w:val="none" w:sz="0" w:space="0" w:color="auto"/>
            <w:left w:val="none" w:sz="0" w:space="0" w:color="auto"/>
            <w:bottom w:val="none" w:sz="0" w:space="0" w:color="auto"/>
            <w:right w:val="none" w:sz="0" w:space="0" w:color="auto"/>
          </w:divBdr>
        </w:div>
        <w:div w:id="273824847">
          <w:marLeft w:val="0"/>
          <w:marRight w:val="0"/>
          <w:marTop w:val="0"/>
          <w:marBottom w:val="0"/>
          <w:divBdr>
            <w:top w:val="none" w:sz="0" w:space="0" w:color="auto"/>
            <w:left w:val="none" w:sz="0" w:space="0" w:color="auto"/>
            <w:bottom w:val="none" w:sz="0" w:space="0" w:color="auto"/>
            <w:right w:val="none" w:sz="0" w:space="0" w:color="auto"/>
          </w:divBdr>
        </w:div>
        <w:div w:id="697392623">
          <w:marLeft w:val="0"/>
          <w:marRight w:val="0"/>
          <w:marTop w:val="0"/>
          <w:marBottom w:val="0"/>
          <w:divBdr>
            <w:top w:val="none" w:sz="0" w:space="0" w:color="auto"/>
            <w:left w:val="none" w:sz="0" w:space="0" w:color="auto"/>
            <w:bottom w:val="none" w:sz="0" w:space="0" w:color="auto"/>
            <w:right w:val="none" w:sz="0" w:space="0" w:color="auto"/>
          </w:divBdr>
        </w:div>
        <w:div w:id="1126237111">
          <w:marLeft w:val="0"/>
          <w:marRight w:val="0"/>
          <w:marTop w:val="0"/>
          <w:marBottom w:val="0"/>
          <w:divBdr>
            <w:top w:val="none" w:sz="0" w:space="0" w:color="auto"/>
            <w:left w:val="none" w:sz="0" w:space="0" w:color="auto"/>
            <w:bottom w:val="none" w:sz="0" w:space="0" w:color="auto"/>
            <w:right w:val="none" w:sz="0" w:space="0" w:color="auto"/>
          </w:divBdr>
        </w:div>
        <w:div w:id="451632763">
          <w:marLeft w:val="0"/>
          <w:marRight w:val="0"/>
          <w:marTop w:val="0"/>
          <w:marBottom w:val="0"/>
          <w:divBdr>
            <w:top w:val="none" w:sz="0" w:space="0" w:color="auto"/>
            <w:left w:val="none" w:sz="0" w:space="0" w:color="auto"/>
            <w:bottom w:val="none" w:sz="0" w:space="0" w:color="auto"/>
            <w:right w:val="none" w:sz="0" w:space="0" w:color="auto"/>
          </w:divBdr>
        </w:div>
        <w:div w:id="1194077138">
          <w:marLeft w:val="0"/>
          <w:marRight w:val="0"/>
          <w:marTop w:val="0"/>
          <w:marBottom w:val="0"/>
          <w:divBdr>
            <w:top w:val="none" w:sz="0" w:space="0" w:color="auto"/>
            <w:left w:val="none" w:sz="0" w:space="0" w:color="auto"/>
            <w:bottom w:val="none" w:sz="0" w:space="0" w:color="auto"/>
            <w:right w:val="none" w:sz="0" w:space="0" w:color="auto"/>
          </w:divBdr>
        </w:div>
        <w:div w:id="816263249">
          <w:marLeft w:val="0"/>
          <w:marRight w:val="0"/>
          <w:marTop w:val="0"/>
          <w:marBottom w:val="0"/>
          <w:divBdr>
            <w:top w:val="none" w:sz="0" w:space="0" w:color="auto"/>
            <w:left w:val="none" w:sz="0" w:space="0" w:color="auto"/>
            <w:bottom w:val="none" w:sz="0" w:space="0" w:color="auto"/>
            <w:right w:val="none" w:sz="0" w:space="0" w:color="auto"/>
          </w:divBdr>
        </w:div>
        <w:div w:id="774061092">
          <w:marLeft w:val="0"/>
          <w:marRight w:val="0"/>
          <w:marTop w:val="0"/>
          <w:marBottom w:val="0"/>
          <w:divBdr>
            <w:top w:val="none" w:sz="0" w:space="0" w:color="auto"/>
            <w:left w:val="none" w:sz="0" w:space="0" w:color="auto"/>
            <w:bottom w:val="none" w:sz="0" w:space="0" w:color="auto"/>
            <w:right w:val="none" w:sz="0" w:space="0" w:color="auto"/>
          </w:divBdr>
        </w:div>
        <w:div w:id="1053889969">
          <w:marLeft w:val="0"/>
          <w:marRight w:val="0"/>
          <w:marTop w:val="0"/>
          <w:marBottom w:val="0"/>
          <w:divBdr>
            <w:top w:val="none" w:sz="0" w:space="0" w:color="auto"/>
            <w:left w:val="none" w:sz="0" w:space="0" w:color="auto"/>
            <w:bottom w:val="none" w:sz="0" w:space="0" w:color="auto"/>
            <w:right w:val="none" w:sz="0" w:space="0" w:color="auto"/>
          </w:divBdr>
        </w:div>
        <w:div w:id="1028289700">
          <w:marLeft w:val="0"/>
          <w:marRight w:val="0"/>
          <w:marTop w:val="0"/>
          <w:marBottom w:val="0"/>
          <w:divBdr>
            <w:top w:val="none" w:sz="0" w:space="0" w:color="auto"/>
            <w:left w:val="none" w:sz="0" w:space="0" w:color="auto"/>
            <w:bottom w:val="none" w:sz="0" w:space="0" w:color="auto"/>
            <w:right w:val="none" w:sz="0" w:space="0" w:color="auto"/>
          </w:divBdr>
        </w:div>
        <w:div w:id="1850364382">
          <w:marLeft w:val="0"/>
          <w:marRight w:val="0"/>
          <w:marTop w:val="0"/>
          <w:marBottom w:val="0"/>
          <w:divBdr>
            <w:top w:val="none" w:sz="0" w:space="0" w:color="auto"/>
            <w:left w:val="none" w:sz="0" w:space="0" w:color="auto"/>
            <w:bottom w:val="none" w:sz="0" w:space="0" w:color="auto"/>
            <w:right w:val="none" w:sz="0" w:space="0" w:color="auto"/>
          </w:divBdr>
        </w:div>
        <w:div w:id="1337610446">
          <w:marLeft w:val="0"/>
          <w:marRight w:val="0"/>
          <w:marTop w:val="0"/>
          <w:marBottom w:val="0"/>
          <w:divBdr>
            <w:top w:val="none" w:sz="0" w:space="0" w:color="auto"/>
            <w:left w:val="none" w:sz="0" w:space="0" w:color="auto"/>
            <w:bottom w:val="none" w:sz="0" w:space="0" w:color="auto"/>
            <w:right w:val="none" w:sz="0" w:space="0" w:color="auto"/>
          </w:divBdr>
        </w:div>
        <w:div w:id="90904425">
          <w:marLeft w:val="0"/>
          <w:marRight w:val="0"/>
          <w:marTop w:val="0"/>
          <w:marBottom w:val="0"/>
          <w:divBdr>
            <w:top w:val="none" w:sz="0" w:space="0" w:color="auto"/>
            <w:left w:val="none" w:sz="0" w:space="0" w:color="auto"/>
            <w:bottom w:val="none" w:sz="0" w:space="0" w:color="auto"/>
            <w:right w:val="none" w:sz="0" w:space="0" w:color="auto"/>
          </w:divBdr>
        </w:div>
        <w:div w:id="745495864">
          <w:marLeft w:val="0"/>
          <w:marRight w:val="0"/>
          <w:marTop w:val="0"/>
          <w:marBottom w:val="0"/>
          <w:divBdr>
            <w:top w:val="none" w:sz="0" w:space="0" w:color="auto"/>
            <w:left w:val="none" w:sz="0" w:space="0" w:color="auto"/>
            <w:bottom w:val="none" w:sz="0" w:space="0" w:color="auto"/>
            <w:right w:val="none" w:sz="0" w:space="0" w:color="auto"/>
          </w:divBdr>
        </w:div>
        <w:div w:id="1113743972">
          <w:marLeft w:val="0"/>
          <w:marRight w:val="0"/>
          <w:marTop w:val="0"/>
          <w:marBottom w:val="0"/>
          <w:divBdr>
            <w:top w:val="none" w:sz="0" w:space="0" w:color="auto"/>
            <w:left w:val="none" w:sz="0" w:space="0" w:color="auto"/>
            <w:bottom w:val="none" w:sz="0" w:space="0" w:color="auto"/>
            <w:right w:val="none" w:sz="0" w:space="0" w:color="auto"/>
          </w:divBdr>
        </w:div>
        <w:div w:id="1041831512">
          <w:marLeft w:val="0"/>
          <w:marRight w:val="0"/>
          <w:marTop w:val="0"/>
          <w:marBottom w:val="0"/>
          <w:divBdr>
            <w:top w:val="none" w:sz="0" w:space="0" w:color="auto"/>
            <w:left w:val="none" w:sz="0" w:space="0" w:color="auto"/>
            <w:bottom w:val="none" w:sz="0" w:space="0" w:color="auto"/>
            <w:right w:val="none" w:sz="0" w:space="0" w:color="auto"/>
          </w:divBdr>
        </w:div>
        <w:div w:id="1117674464">
          <w:marLeft w:val="0"/>
          <w:marRight w:val="0"/>
          <w:marTop w:val="0"/>
          <w:marBottom w:val="0"/>
          <w:divBdr>
            <w:top w:val="none" w:sz="0" w:space="0" w:color="auto"/>
            <w:left w:val="none" w:sz="0" w:space="0" w:color="auto"/>
            <w:bottom w:val="none" w:sz="0" w:space="0" w:color="auto"/>
            <w:right w:val="none" w:sz="0" w:space="0" w:color="auto"/>
          </w:divBdr>
        </w:div>
        <w:div w:id="1399356048">
          <w:marLeft w:val="0"/>
          <w:marRight w:val="0"/>
          <w:marTop w:val="0"/>
          <w:marBottom w:val="0"/>
          <w:divBdr>
            <w:top w:val="none" w:sz="0" w:space="0" w:color="auto"/>
            <w:left w:val="none" w:sz="0" w:space="0" w:color="auto"/>
            <w:bottom w:val="none" w:sz="0" w:space="0" w:color="auto"/>
            <w:right w:val="none" w:sz="0" w:space="0" w:color="auto"/>
          </w:divBdr>
        </w:div>
        <w:div w:id="129128358">
          <w:marLeft w:val="0"/>
          <w:marRight w:val="0"/>
          <w:marTop w:val="0"/>
          <w:marBottom w:val="0"/>
          <w:divBdr>
            <w:top w:val="none" w:sz="0" w:space="0" w:color="auto"/>
            <w:left w:val="none" w:sz="0" w:space="0" w:color="auto"/>
            <w:bottom w:val="none" w:sz="0" w:space="0" w:color="auto"/>
            <w:right w:val="none" w:sz="0" w:space="0" w:color="auto"/>
          </w:divBdr>
        </w:div>
        <w:div w:id="569921998">
          <w:marLeft w:val="0"/>
          <w:marRight w:val="0"/>
          <w:marTop w:val="0"/>
          <w:marBottom w:val="0"/>
          <w:divBdr>
            <w:top w:val="none" w:sz="0" w:space="0" w:color="auto"/>
            <w:left w:val="none" w:sz="0" w:space="0" w:color="auto"/>
            <w:bottom w:val="none" w:sz="0" w:space="0" w:color="auto"/>
            <w:right w:val="none" w:sz="0" w:space="0" w:color="auto"/>
          </w:divBdr>
        </w:div>
        <w:div w:id="1982999874">
          <w:marLeft w:val="0"/>
          <w:marRight w:val="0"/>
          <w:marTop w:val="0"/>
          <w:marBottom w:val="0"/>
          <w:divBdr>
            <w:top w:val="none" w:sz="0" w:space="0" w:color="auto"/>
            <w:left w:val="none" w:sz="0" w:space="0" w:color="auto"/>
            <w:bottom w:val="none" w:sz="0" w:space="0" w:color="auto"/>
            <w:right w:val="none" w:sz="0" w:space="0" w:color="auto"/>
          </w:divBdr>
        </w:div>
        <w:div w:id="1239244580">
          <w:marLeft w:val="0"/>
          <w:marRight w:val="0"/>
          <w:marTop w:val="0"/>
          <w:marBottom w:val="0"/>
          <w:divBdr>
            <w:top w:val="none" w:sz="0" w:space="0" w:color="auto"/>
            <w:left w:val="none" w:sz="0" w:space="0" w:color="auto"/>
            <w:bottom w:val="none" w:sz="0" w:space="0" w:color="auto"/>
            <w:right w:val="none" w:sz="0" w:space="0" w:color="auto"/>
          </w:divBdr>
        </w:div>
        <w:div w:id="2100758736">
          <w:marLeft w:val="0"/>
          <w:marRight w:val="0"/>
          <w:marTop w:val="0"/>
          <w:marBottom w:val="0"/>
          <w:divBdr>
            <w:top w:val="none" w:sz="0" w:space="0" w:color="auto"/>
            <w:left w:val="none" w:sz="0" w:space="0" w:color="auto"/>
            <w:bottom w:val="none" w:sz="0" w:space="0" w:color="auto"/>
            <w:right w:val="none" w:sz="0" w:space="0" w:color="auto"/>
          </w:divBdr>
        </w:div>
        <w:div w:id="515120563">
          <w:marLeft w:val="0"/>
          <w:marRight w:val="0"/>
          <w:marTop w:val="0"/>
          <w:marBottom w:val="0"/>
          <w:divBdr>
            <w:top w:val="none" w:sz="0" w:space="0" w:color="auto"/>
            <w:left w:val="none" w:sz="0" w:space="0" w:color="auto"/>
            <w:bottom w:val="none" w:sz="0" w:space="0" w:color="auto"/>
            <w:right w:val="none" w:sz="0" w:space="0" w:color="auto"/>
          </w:divBdr>
        </w:div>
        <w:div w:id="1679507016">
          <w:marLeft w:val="0"/>
          <w:marRight w:val="0"/>
          <w:marTop w:val="0"/>
          <w:marBottom w:val="0"/>
          <w:divBdr>
            <w:top w:val="none" w:sz="0" w:space="0" w:color="auto"/>
            <w:left w:val="none" w:sz="0" w:space="0" w:color="auto"/>
            <w:bottom w:val="none" w:sz="0" w:space="0" w:color="auto"/>
            <w:right w:val="none" w:sz="0" w:space="0" w:color="auto"/>
          </w:divBdr>
        </w:div>
        <w:div w:id="1791322303">
          <w:marLeft w:val="0"/>
          <w:marRight w:val="0"/>
          <w:marTop w:val="0"/>
          <w:marBottom w:val="0"/>
          <w:divBdr>
            <w:top w:val="none" w:sz="0" w:space="0" w:color="auto"/>
            <w:left w:val="none" w:sz="0" w:space="0" w:color="auto"/>
            <w:bottom w:val="none" w:sz="0" w:space="0" w:color="auto"/>
            <w:right w:val="none" w:sz="0" w:space="0" w:color="auto"/>
          </w:divBdr>
        </w:div>
        <w:div w:id="535822361">
          <w:marLeft w:val="0"/>
          <w:marRight w:val="0"/>
          <w:marTop w:val="0"/>
          <w:marBottom w:val="0"/>
          <w:divBdr>
            <w:top w:val="none" w:sz="0" w:space="0" w:color="auto"/>
            <w:left w:val="none" w:sz="0" w:space="0" w:color="auto"/>
            <w:bottom w:val="none" w:sz="0" w:space="0" w:color="auto"/>
            <w:right w:val="none" w:sz="0" w:space="0" w:color="auto"/>
          </w:divBdr>
        </w:div>
        <w:div w:id="1169755387">
          <w:marLeft w:val="0"/>
          <w:marRight w:val="0"/>
          <w:marTop w:val="0"/>
          <w:marBottom w:val="0"/>
          <w:divBdr>
            <w:top w:val="none" w:sz="0" w:space="0" w:color="auto"/>
            <w:left w:val="none" w:sz="0" w:space="0" w:color="auto"/>
            <w:bottom w:val="none" w:sz="0" w:space="0" w:color="auto"/>
            <w:right w:val="none" w:sz="0" w:space="0" w:color="auto"/>
          </w:divBdr>
        </w:div>
        <w:div w:id="2101565531">
          <w:marLeft w:val="0"/>
          <w:marRight w:val="0"/>
          <w:marTop w:val="0"/>
          <w:marBottom w:val="0"/>
          <w:divBdr>
            <w:top w:val="none" w:sz="0" w:space="0" w:color="auto"/>
            <w:left w:val="none" w:sz="0" w:space="0" w:color="auto"/>
            <w:bottom w:val="none" w:sz="0" w:space="0" w:color="auto"/>
            <w:right w:val="none" w:sz="0" w:space="0" w:color="auto"/>
          </w:divBdr>
        </w:div>
        <w:div w:id="980883499">
          <w:marLeft w:val="0"/>
          <w:marRight w:val="0"/>
          <w:marTop w:val="0"/>
          <w:marBottom w:val="0"/>
          <w:divBdr>
            <w:top w:val="none" w:sz="0" w:space="0" w:color="auto"/>
            <w:left w:val="none" w:sz="0" w:space="0" w:color="auto"/>
            <w:bottom w:val="none" w:sz="0" w:space="0" w:color="auto"/>
            <w:right w:val="none" w:sz="0" w:space="0" w:color="auto"/>
          </w:divBdr>
        </w:div>
        <w:div w:id="1244339761">
          <w:marLeft w:val="0"/>
          <w:marRight w:val="0"/>
          <w:marTop w:val="0"/>
          <w:marBottom w:val="0"/>
          <w:divBdr>
            <w:top w:val="none" w:sz="0" w:space="0" w:color="auto"/>
            <w:left w:val="none" w:sz="0" w:space="0" w:color="auto"/>
            <w:bottom w:val="none" w:sz="0" w:space="0" w:color="auto"/>
            <w:right w:val="none" w:sz="0" w:space="0" w:color="auto"/>
          </w:divBdr>
        </w:div>
        <w:div w:id="1329476335">
          <w:marLeft w:val="0"/>
          <w:marRight w:val="0"/>
          <w:marTop w:val="0"/>
          <w:marBottom w:val="0"/>
          <w:divBdr>
            <w:top w:val="none" w:sz="0" w:space="0" w:color="auto"/>
            <w:left w:val="none" w:sz="0" w:space="0" w:color="auto"/>
            <w:bottom w:val="none" w:sz="0" w:space="0" w:color="auto"/>
            <w:right w:val="none" w:sz="0" w:space="0" w:color="auto"/>
          </w:divBdr>
        </w:div>
        <w:div w:id="286786738">
          <w:marLeft w:val="0"/>
          <w:marRight w:val="0"/>
          <w:marTop w:val="0"/>
          <w:marBottom w:val="0"/>
          <w:divBdr>
            <w:top w:val="none" w:sz="0" w:space="0" w:color="auto"/>
            <w:left w:val="none" w:sz="0" w:space="0" w:color="auto"/>
            <w:bottom w:val="none" w:sz="0" w:space="0" w:color="auto"/>
            <w:right w:val="none" w:sz="0" w:space="0" w:color="auto"/>
          </w:divBdr>
        </w:div>
        <w:div w:id="914821266">
          <w:marLeft w:val="0"/>
          <w:marRight w:val="0"/>
          <w:marTop w:val="0"/>
          <w:marBottom w:val="0"/>
          <w:divBdr>
            <w:top w:val="none" w:sz="0" w:space="0" w:color="auto"/>
            <w:left w:val="none" w:sz="0" w:space="0" w:color="auto"/>
            <w:bottom w:val="none" w:sz="0" w:space="0" w:color="auto"/>
            <w:right w:val="none" w:sz="0" w:space="0" w:color="auto"/>
          </w:divBdr>
        </w:div>
        <w:div w:id="924875667">
          <w:marLeft w:val="0"/>
          <w:marRight w:val="0"/>
          <w:marTop w:val="0"/>
          <w:marBottom w:val="0"/>
          <w:divBdr>
            <w:top w:val="none" w:sz="0" w:space="0" w:color="auto"/>
            <w:left w:val="none" w:sz="0" w:space="0" w:color="auto"/>
            <w:bottom w:val="none" w:sz="0" w:space="0" w:color="auto"/>
            <w:right w:val="none" w:sz="0" w:space="0" w:color="auto"/>
          </w:divBdr>
        </w:div>
        <w:div w:id="1761950827">
          <w:marLeft w:val="0"/>
          <w:marRight w:val="0"/>
          <w:marTop w:val="0"/>
          <w:marBottom w:val="0"/>
          <w:divBdr>
            <w:top w:val="none" w:sz="0" w:space="0" w:color="auto"/>
            <w:left w:val="none" w:sz="0" w:space="0" w:color="auto"/>
            <w:bottom w:val="none" w:sz="0" w:space="0" w:color="auto"/>
            <w:right w:val="none" w:sz="0" w:space="0" w:color="auto"/>
          </w:divBdr>
        </w:div>
        <w:div w:id="25757243">
          <w:marLeft w:val="0"/>
          <w:marRight w:val="0"/>
          <w:marTop w:val="0"/>
          <w:marBottom w:val="0"/>
          <w:divBdr>
            <w:top w:val="none" w:sz="0" w:space="0" w:color="auto"/>
            <w:left w:val="none" w:sz="0" w:space="0" w:color="auto"/>
            <w:bottom w:val="none" w:sz="0" w:space="0" w:color="auto"/>
            <w:right w:val="none" w:sz="0" w:space="0" w:color="auto"/>
          </w:divBdr>
        </w:div>
        <w:div w:id="182406537">
          <w:marLeft w:val="0"/>
          <w:marRight w:val="0"/>
          <w:marTop w:val="0"/>
          <w:marBottom w:val="0"/>
          <w:divBdr>
            <w:top w:val="none" w:sz="0" w:space="0" w:color="auto"/>
            <w:left w:val="none" w:sz="0" w:space="0" w:color="auto"/>
            <w:bottom w:val="none" w:sz="0" w:space="0" w:color="auto"/>
            <w:right w:val="none" w:sz="0" w:space="0" w:color="auto"/>
          </w:divBdr>
        </w:div>
        <w:div w:id="646210186">
          <w:marLeft w:val="0"/>
          <w:marRight w:val="0"/>
          <w:marTop w:val="0"/>
          <w:marBottom w:val="0"/>
          <w:divBdr>
            <w:top w:val="none" w:sz="0" w:space="0" w:color="auto"/>
            <w:left w:val="none" w:sz="0" w:space="0" w:color="auto"/>
            <w:bottom w:val="none" w:sz="0" w:space="0" w:color="auto"/>
            <w:right w:val="none" w:sz="0" w:space="0" w:color="auto"/>
          </w:divBdr>
        </w:div>
        <w:div w:id="1834756830">
          <w:marLeft w:val="0"/>
          <w:marRight w:val="0"/>
          <w:marTop w:val="0"/>
          <w:marBottom w:val="0"/>
          <w:divBdr>
            <w:top w:val="none" w:sz="0" w:space="0" w:color="auto"/>
            <w:left w:val="none" w:sz="0" w:space="0" w:color="auto"/>
            <w:bottom w:val="none" w:sz="0" w:space="0" w:color="auto"/>
            <w:right w:val="none" w:sz="0" w:space="0" w:color="auto"/>
          </w:divBdr>
        </w:div>
        <w:div w:id="470565244">
          <w:marLeft w:val="0"/>
          <w:marRight w:val="0"/>
          <w:marTop w:val="0"/>
          <w:marBottom w:val="0"/>
          <w:divBdr>
            <w:top w:val="none" w:sz="0" w:space="0" w:color="auto"/>
            <w:left w:val="none" w:sz="0" w:space="0" w:color="auto"/>
            <w:bottom w:val="none" w:sz="0" w:space="0" w:color="auto"/>
            <w:right w:val="none" w:sz="0" w:space="0" w:color="auto"/>
          </w:divBdr>
        </w:div>
        <w:div w:id="1328942362">
          <w:marLeft w:val="0"/>
          <w:marRight w:val="0"/>
          <w:marTop w:val="0"/>
          <w:marBottom w:val="0"/>
          <w:divBdr>
            <w:top w:val="none" w:sz="0" w:space="0" w:color="auto"/>
            <w:left w:val="none" w:sz="0" w:space="0" w:color="auto"/>
            <w:bottom w:val="none" w:sz="0" w:space="0" w:color="auto"/>
            <w:right w:val="none" w:sz="0" w:space="0" w:color="auto"/>
          </w:divBdr>
        </w:div>
        <w:div w:id="852115165">
          <w:marLeft w:val="0"/>
          <w:marRight w:val="0"/>
          <w:marTop w:val="0"/>
          <w:marBottom w:val="0"/>
          <w:divBdr>
            <w:top w:val="none" w:sz="0" w:space="0" w:color="auto"/>
            <w:left w:val="none" w:sz="0" w:space="0" w:color="auto"/>
            <w:bottom w:val="none" w:sz="0" w:space="0" w:color="auto"/>
            <w:right w:val="none" w:sz="0" w:space="0" w:color="auto"/>
          </w:divBdr>
        </w:div>
        <w:div w:id="1247881737">
          <w:marLeft w:val="0"/>
          <w:marRight w:val="0"/>
          <w:marTop w:val="0"/>
          <w:marBottom w:val="0"/>
          <w:divBdr>
            <w:top w:val="none" w:sz="0" w:space="0" w:color="auto"/>
            <w:left w:val="none" w:sz="0" w:space="0" w:color="auto"/>
            <w:bottom w:val="none" w:sz="0" w:space="0" w:color="auto"/>
            <w:right w:val="none" w:sz="0" w:space="0" w:color="auto"/>
          </w:divBdr>
        </w:div>
        <w:div w:id="824978336">
          <w:marLeft w:val="0"/>
          <w:marRight w:val="0"/>
          <w:marTop w:val="0"/>
          <w:marBottom w:val="0"/>
          <w:divBdr>
            <w:top w:val="none" w:sz="0" w:space="0" w:color="auto"/>
            <w:left w:val="none" w:sz="0" w:space="0" w:color="auto"/>
            <w:bottom w:val="none" w:sz="0" w:space="0" w:color="auto"/>
            <w:right w:val="none" w:sz="0" w:space="0" w:color="auto"/>
          </w:divBdr>
        </w:div>
        <w:div w:id="562330288">
          <w:marLeft w:val="0"/>
          <w:marRight w:val="0"/>
          <w:marTop w:val="0"/>
          <w:marBottom w:val="0"/>
          <w:divBdr>
            <w:top w:val="none" w:sz="0" w:space="0" w:color="auto"/>
            <w:left w:val="none" w:sz="0" w:space="0" w:color="auto"/>
            <w:bottom w:val="none" w:sz="0" w:space="0" w:color="auto"/>
            <w:right w:val="none" w:sz="0" w:space="0" w:color="auto"/>
          </w:divBdr>
        </w:div>
        <w:div w:id="1447312252">
          <w:marLeft w:val="0"/>
          <w:marRight w:val="0"/>
          <w:marTop w:val="0"/>
          <w:marBottom w:val="0"/>
          <w:divBdr>
            <w:top w:val="none" w:sz="0" w:space="0" w:color="auto"/>
            <w:left w:val="none" w:sz="0" w:space="0" w:color="auto"/>
            <w:bottom w:val="none" w:sz="0" w:space="0" w:color="auto"/>
            <w:right w:val="none" w:sz="0" w:space="0" w:color="auto"/>
          </w:divBdr>
        </w:div>
        <w:div w:id="288051309">
          <w:marLeft w:val="0"/>
          <w:marRight w:val="0"/>
          <w:marTop w:val="0"/>
          <w:marBottom w:val="0"/>
          <w:divBdr>
            <w:top w:val="none" w:sz="0" w:space="0" w:color="auto"/>
            <w:left w:val="none" w:sz="0" w:space="0" w:color="auto"/>
            <w:bottom w:val="none" w:sz="0" w:space="0" w:color="auto"/>
            <w:right w:val="none" w:sz="0" w:space="0" w:color="auto"/>
          </w:divBdr>
        </w:div>
        <w:div w:id="83916140">
          <w:marLeft w:val="0"/>
          <w:marRight w:val="0"/>
          <w:marTop w:val="0"/>
          <w:marBottom w:val="0"/>
          <w:divBdr>
            <w:top w:val="none" w:sz="0" w:space="0" w:color="auto"/>
            <w:left w:val="none" w:sz="0" w:space="0" w:color="auto"/>
            <w:bottom w:val="none" w:sz="0" w:space="0" w:color="auto"/>
            <w:right w:val="none" w:sz="0" w:space="0" w:color="auto"/>
          </w:divBdr>
        </w:div>
        <w:div w:id="1782645556">
          <w:marLeft w:val="0"/>
          <w:marRight w:val="0"/>
          <w:marTop w:val="0"/>
          <w:marBottom w:val="0"/>
          <w:divBdr>
            <w:top w:val="none" w:sz="0" w:space="0" w:color="auto"/>
            <w:left w:val="none" w:sz="0" w:space="0" w:color="auto"/>
            <w:bottom w:val="none" w:sz="0" w:space="0" w:color="auto"/>
            <w:right w:val="none" w:sz="0" w:space="0" w:color="auto"/>
          </w:divBdr>
        </w:div>
        <w:div w:id="1596555083">
          <w:marLeft w:val="0"/>
          <w:marRight w:val="0"/>
          <w:marTop w:val="0"/>
          <w:marBottom w:val="0"/>
          <w:divBdr>
            <w:top w:val="none" w:sz="0" w:space="0" w:color="auto"/>
            <w:left w:val="none" w:sz="0" w:space="0" w:color="auto"/>
            <w:bottom w:val="none" w:sz="0" w:space="0" w:color="auto"/>
            <w:right w:val="none" w:sz="0" w:space="0" w:color="auto"/>
          </w:divBdr>
        </w:div>
        <w:div w:id="249971270">
          <w:marLeft w:val="0"/>
          <w:marRight w:val="0"/>
          <w:marTop w:val="0"/>
          <w:marBottom w:val="0"/>
          <w:divBdr>
            <w:top w:val="none" w:sz="0" w:space="0" w:color="auto"/>
            <w:left w:val="none" w:sz="0" w:space="0" w:color="auto"/>
            <w:bottom w:val="none" w:sz="0" w:space="0" w:color="auto"/>
            <w:right w:val="none" w:sz="0" w:space="0" w:color="auto"/>
          </w:divBdr>
        </w:div>
        <w:div w:id="576328612">
          <w:marLeft w:val="0"/>
          <w:marRight w:val="0"/>
          <w:marTop w:val="0"/>
          <w:marBottom w:val="0"/>
          <w:divBdr>
            <w:top w:val="none" w:sz="0" w:space="0" w:color="auto"/>
            <w:left w:val="none" w:sz="0" w:space="0" w:color="auto"/>
            <w:bottom w:val="none" w:sz="0" w:space="0" w:color="auto"/>
            <w:right w:val="none" w:sz="0" w:space="0" w:color="auto"/>
          </w:divBdr>
        </w:div>
        <w:div w:id="37241839">
          <w:marLeft w:val="0"/>
          <w:marRight w:val="0"/>
          <w:marTop w:val="0"/>
          <w:marBottom w:val="0"/>
          <w:divBdr>
            <w:top w:val="none" w:sz="0" w:space="0" w:color="auto"/>
            <w:left w:val="none" w:sz="0" w:space="0" w:color="auto"/>
            <w:bottom w:val="none" w:sz="0" w:space="0" w:color="auto"/>
            <w:right w:val="none" w:sz="0" w:space="0" w:color="auto"/>
          </w:divBdr>
        </w:div>
        <w:div w:id="1433667110">
          <w:marLeft w:val="0"/>
          <w:marRight w:val="0"/>
          <w:marTop w:val="0"/>
          <w:marBottom w:val="0"/>
          <w:divBdr>
            <w:top w:val="none" w:sz="0" w:space="0" w:color="auto"/>
            <w:left w:val="none" w:sz="0" w:space="0" w:color="auto"/>
            <w:bottom w:val="none" w:sz="0" w:space="0" w:color="auto"/>
            <w:right w:val="none" w:sz="0" w:space="0" w:color="auto"/>
          </w:divBdr>
        </w:div>
        <w:div w:id="1865706249">
          <w:marLeft w:val="0"/>
          <w:marRight w:val="0"/>
          <w:marTop w:val="0"/>
          <w:marBottom w:val="0"/>
          <w:divBdr>
            <w:top w:val="none" w:sz="0" w:space="0" w:color="auto"/>
            <w:left w:val="none" w:sz="0" w:space="0" w:color="auto"/>
            <w:bottom w:val="none" w:sz="0" w:space="0" w:color="auto"/>
            <w:right w:val="none" w:sz="0" w:space="0" w:color="auto"/>
          </w:divBdr>
        </w:div>
        <w:div w:id="1721594251">
          <w:marLeft w:val="0"/>
          <w:marRight w:val="0"/>
          <w:marTop w:val="0"/>
          <w:marBottom w:val="0"/>
          <w:divBdr>
            <w:top w:val="none" w:sz="0" w:space="0" w:color="auto"/>
            <w:left w:val="none" w:sz="0" w:space="0" w:color="auto"/>
            <w:bottom w:val="none" w:sz="0" w:space="0" w:color="auto"/>
            <w:right w:val="none" w:sz="0" w:space="0" w:color="auto"/>
          </w:divBdr>
        </w:div>
        <w:div w:id="2074890182">
          <w:marLeft w:val="0"/>
          <w:marRight w:val="0"/>
          <w:marTop w:val="0"/>
          <w:marBottom w:val="0"/>
          <w:divBdr>
            <w:top w:val="none" w:sz="0" w:space="0" w:color="auto"/>
            <w:left w:val="none" w:sz="0" w:space="0" w:color="auto"/>
            <w:bottom w:val="none" w:sz="0" w:space="0" w:color="auto"/>
            <w:right w:val="none" w:sz="0" w:space="0" w:color="auto"/>
          </w:divBdr>
        </w:div>
        <w:div w:id="231236381">
          <w:marLeft w:val="0"/>
          <w:marRight w:val="0"/>
          <w:marTop w:val="0"/>
          <w:marBottom w:val="0"/>
          <w:divBdr>
            <w:top w:val="none" w:sz="0" w:space="0" w:color="auto"/>
            <w:left w:val="none" w:sz="0" w:space="0" w:color="auto"/>
            <w:bottom w:val="none" w:sz="0" w:space="0" w:color="auto"/>
            <w:right w:val="none" w:sz="0" w:space="0" w:color="auto"/>
          </w:divBdr>
        </w:div>
        <w:div w:id="1810395867">
          <w:marLeft w:val="0"/>
          <w:marRight w:val="0"/>
          <w:marTop w:val="0"/>
          <w:marBottom w:val="0"/>
          <w:divBdr>
            <w:top w:val="none" w:sz="0" w:space="0" w:color="auto"/>
            <w:left w:val="none" w:sz="0" w:space="0" w:color="auto"/>
            <w:bottom w:val="none" w:sz="0" w:space="0" w:color="auto"/>
            <w:right w:val="none" w:sz="0" w:space="0" w:color="auto"/>
          </w:divBdr>
        </w:div>
        <w:div w:id="1525946754">
          <w:marLeft w:val="0"/>
          <w:marRight w:val="0"/>
          <w:marTop w:val="0"/>
          <w:marBottom w:val="0"/>
          <w:divBdr>
            <w:top w:val="none" w:sz="0" w:space="0" w:color="auto"/>
            <w:left w:val="none" w:sz="0" w:space="0" w:color="auto"/>
            <w:bottom w:val="none" w:sz="0" w:space="0" w:color="auto"/>
            <w:right w:val="none" w:sz="0" w:space="0" w:color="auto"/>
          </w:divBdr>
        </w:div>
        <w:div w:id="478422638">
          <w:marLeft w:val="0"/>
          <w:marRight w:val="0"/>
          <w:marTop w:val="0"/>
          <w:marBottom w:val="0"/>
          <w:divBdr>
            <w:top w:val="none" w:sz="0" w:space="0" w:color="auto"/>
            <w:left w:val="none" w:sz="0" w:space="0" w:color="auto"/>
            <w:bottom w:val="none" w:sz="0" w:space="0" w:color="auto"/>
            <w:right w:val="none" w:sz="0" w:space="0" w:color="auto"/>
          </w:divBdr>
        </w:div>
        <w:div w:id="1836340988">
          <w:marLeft w:val="0"/>
          <w:marRight w:val="0"/>
          <w:marTop w:val="0"/>
          <w:marBottom w:val="0"/>
          <w:divBdr>
            <w:top w:val="none" w:sz="0" w:space="0" w:color="auto"/>
            <w:left w:val="none" w:sz="0" w:space="0" w:color="auto"/>
            <w:bottom w:val="none" w:sz="0" w:space="0" w:color="auto"/>
            <w:right w:val="none" w:sz="0" w:space="0" w:color="auto"/>
          </w:divBdr>
        </w:div>
        <w:div w:id="284704128">
          <w:marLeft w:val="0"/>
          <w:marRight w:val="0"/>
          <w:marTop w:val="0"/>
          <w:marBottom w:val="0"/>
          <w:divBdr>
            <w:top w:val="none" w:sz="0" w:space="0" w:color="auto"/>
            <w:left w:val="none" w:sz="0" w:space="0" w:color="auto"/>
            <w:bottom w:val="none" w:sz="0" w:space="0" w:color="auto"/>
            <w:right w:val="none" w:sz="0" w:space="0" w:color="auto"/>
          </w:divBdr>
        </w:div>
        <w:div w:id="1654945409">
          <w:marLeft w:val="0"/>
          <w:marRight w:val="0"/>
          <w:marTop w:val="0"/>
          <w:marBottom w:val="0"/>
          <w:divBdr>
            <w:top w:val="none" w:sz="0" w:space="0" w:color="auto"/>
            <w:left w:val="none" w:sz="0" w:space="0" w:color="auto"/>
            <w:bottom w:val="none" w:sz="0" w:space="0" w:color="auto"/>
            <w:right w:val="none" w:sz="0" w:space="0" w:color="auto"/>
          </w:divBdr>
        </w:div>
        <w:div w:id="1807696376">
          <w:marLeft w:val="0"/>
          <w:marRight w:val="0"/>
          <w:marTop w:val="0"/>
          <w:marBottom w:val="0"/>
          <w:divBdr>
            <w:top w:val="none" w:sz="0" w:space="0" w:color="auto"/>
            <w:left w:val="none" w:sz="0" w:space="0" w:color="auto"/>
            <w:bottom w:val="none" w:sz="0" w:space="0" w:color="auto"/>
            <w:right w:val="none" w:sz="0" w:space="0" w:color="auto"/>
          </w:divBdr>
        </w:div>
        <w:div w:id="1880360477">
          <w:marLeft w:val="0"/>
          <w:marRight w:val="0"/>
          <w:marTop w:val="0"/>
          <w:marBottom w:val="0"/>
          <w:divBdr>
            <w:top w:val="none" w:sz="0" w:space="0" w:color="auto"/>
            <w:left w:val="none" w:sz="0" w:space="0" w:color="auto"/>
            <w:bottom w:val="none" w:sz="0" w:space="0" w:color="auto"/>
            <w:right w:val="none" w:sz="0" w:space="0" w:color="auto"/>
          </w:divBdr>
        </w:div>
        <w:div w:id="111217827">
          <w:marLeft w:val="0"/>
          <w:marRight w:val="0"/>
          <w:marTop w:val="0"/>
          <w:marBottom w:val="0"/>
          <w:divBdr>
            <w:top w:val="none" w:sz="0" w:space="0" w:color="auto"/>
            <w:left w:val="none" w:sz="0" w:space="0" w:color="auto"/>
            <w:bottom w:val="none" w:sz="0" w:space="0" w:color="auto"/>
            <w:right w:val="none" w:sz="0" w:space="0" w:color="auto"/>
          </w:divBdr>
        </w:div>
        <w:div w:id="1442414303">
          <w:marLeft w:val="0"/>
          <w:marRight w:val="0"/>
          <w:marTop w:val="0"/>
          <w:marBottom w:val="0"/>
          <w:divBdr>
            <w:top w:val="none" w:sz="0" w:space="0" w:color="auto"/>
            <w:left w:val="none" w:sz="0" w:space="0" w:color="auto"/>
            <w:bottom w:val="none" w:sz="0" w:space="0" w:color="auto"/>
            <w:right w:val="none" w:sz="0" w:space="0" w:color="auto"/>
          </w:divBdr>
        </w:div>
        <w:div w:id="1284965936">
          <w:marLeft w:val="0"/>
          <w:marRight w:val="0"/>
          <w:marTop w:val="0"/>
          <w:marBottom w:val="0"/>
          <w:divBdr>
            <w:top w:val="none" w:sz="0" w:space="0" w:color="auto"/>
            <w:left w:val="none" w:sz="0" w:space="0" w:color="auto"/>
            <w:bottom w:val="none" w:sz="0" w:space="0" w:color="auto"/>
            <w:right w:val="none" w:sz="0" w:space="0" w:color="auto"/>
          </w:divBdr>
        </w:div>
        <w:div w:id="1747070730">
          <w:marLeft w:val="0"/>
          <w:marRight w:val="0"/>
          <w:marTop w:val="0"/>
          <w:marBottom w:val="0"/>
          <w:divBdr>
            <w:top w:val="none" w:sz="0" w:space="0" w:color="auto"/>
            <w:left w:val="none" w:sz="0" w:space="0" w:color="auto"/>
            <w:bottom w:val="none" w:sz="0" w:space="0" w:color="auto"/>
            <w:right w:val="none" w:sz="0" w:space="0" w:color="auto"/>
          </w:divBdr>
        </w:div>
        <w:div w:id="680593987">
          <w:marLeft w:val="0"/>
          <w:marRight w:val="0"/>
          <w:marTop w:val="0"/>
          <w:marBottom w:val="0"/>
          <w:divBdr>
            <w:top w:val="none" w:sz="0" w:space="0" w:color="auto"/>
            <w:left w:val="none" w:sz="0" w:space="0" w:color="auto"/>
            <w:bottom w:val="none" w:sz="0" w:space="0" w:color="auto"/>
            <w:right w:val="none" w:sz="0" w:space="0" w:color="auto"/>
          </w:divBdr>
        </w:div>
        <w:div w:id="900411259">
          <w:marLeft w:val="0"/>
          <w:marRight w:val="0"/>
          <w:marTop w:val="0"/>
          <w:marBottom w:val="0"/>
          <w:divBdr>
            <w:top w:val="none" w:sz="0" w:space="0" w:color="auto"/>
            <w:left w:val="none" w:sz="0" w:space="0" w:color="auto"/>
            <w:bottom w:val="none" w:sz="0" w:space="0" w:color="auto"/>
            <w:right w:val="none" w:sz="0" w:space="0" w:color="auto"/>
          </w:divBdr>
        </w:div>
        <w:div w:id="334190728">
          <w:marLeft w:val="0"/>
          <w:marRight w:val="0"/>
          <w:marTop w:val="0"/>
          <w:marBottom w:val="0"/>
          <w:divBdr>
            <w:top w:val="none" w:sz="0" w:space="0" w:color="auto"/>
            <w:left w:val="none" w:sz="0" w:space="0" w:color="auto"/>
            <w:bottom w:val="none" w:sz="0" w:space="0" w:color="auto"/>
            <w:right w:val="none" w:sz="0" w:space="0" w:color="auto"/>
          </w:divBdr>
        </w:div>
        <w:div w:id="2056536470">
          <w:marLeft w:val="0"/>
          <w:marRight w:val="0"/>
          <w:marTop w:val="0"/>
          <w:marBottom w:val="0"/>
          <w:divBdr>
            <w:top w:val="none" w:sz="0" w:space="0" w:color="auto"/>
            <w:left w:val="none" w:sz="0" w:space="0" w:color="auto"/>
            <w:bottom w:val="none" w:sz="0" w:space="0" w:color="auto"/>
            <w:right w:val="none" w:sz="0" w:space="0" w:color="auto"/>
          </w:divBdr>
        </w:div>
        <w:div w:id="1078939174">
          <w:marLeft w:val="0"/>
          <w:marRight w:val="0"/>
          <w:marTop w:val="0"/>
          <w:marBottom w:val="0"/>
          <w:divBdr>
            <w:top w:val="none" w:sz="0" w:space="0" w:color="auto"/>
            <w:left w:val="none" w:sz="0" w:space="0" w:color="auto"/>
            <w:bottom w:val="none" w:sz="0" w:space="0" w:color="auto"/>
            <w:right w:val="none" w:sz="0" w:space="0" w:color="auto"/>
          </w:divBdr>
        </w:div>
        <w:div w:id="377360444">
          <w:marLeft w:val="0"/>
          <w:marRight w:val="0"/>
          <w:marTop w:val="0"/>
          <w:marBottom w:val="0"/>
          <w:divBdr>
            <w:top w:val="none" w:sz="0" w:space="0" w:color="auto"/>
            <w:left w:val="none" w:sz="0" w:space="0" w:color="auto"/>
            <w:bottom w:val="none" w:sz="0" w:space="0" w:color="auto"/>
            <w:right w:val="none" w:sz="0" w:space="0" w:color="auto"/>
          </w:divBdr>
        </w:div>
        <w:div w:id="1710572489">
          <w:marLeft w:val="0"/>
          <w:marRight w:val="0"/>
          <w:marTop w:val="0"/>
          <w:marBottom w:val="0"/>
          <w:divBdr>
            <w:top w:val="none" w:sz="0" w:space="0" w:color="auto"/>
            <w:left w:val="none" w:sz="0" w:space="0" w:color="auto"/>
            <w:bottom w:val="none" w:sz="0" w:space="0" w:color="auto"/>
            <w:right w:val="none" w:sz="0" w:space="0" w:color="auto"/>
          </w:divBdr>
        </w:div>
        <w:div w:id="406806185">
          <w:marLeft w:val="0"/>
          <w:marRight w:val="0"/>
          <w:marTop w:val="0"/>
          <w:marBottom w:val="0"/>
          <w:divBdr>
            <w:top w:val="none" w:sz="0" w:space="0" w:color="auto"/>
            <w:left w:val="none" w:sz="0" w:space="0" w:color="auto"/>
            <w:bottom w:val="none" w:sz="0" w:space="0" w:color="auto"/>
            <w:right w:val="none" w:sz="0" w:space="0" w:color="auto"/>
          </w:divBdr>
        </w:div>
        <w:div w:id="186791710">
          <w:marLeft w:val="0"/>
          <w:marRight w:val="0"/>
          <w:marTop w:val="0"/>
          <w:marBottom w:val="0"/>
          <w:divBdr>
            <w:top w:val="none" w:sz="0" w:space="0" w:color="auto"/>
            <w:left w:val="none" w:sz="0" w:space="0" w:color="auto"/>
            <w:bottom w:val="none" w:sz="0" w:space="0" w:color="auto"/>
            <w:right w:val="none" w:sz="0" w:space="0" w:color="auto"/>
          </w:divBdr>
        </w:div>
        <w:div w:id="302276316">
          <w:marLeft w:val="0"/>
          <w:marRight w:val="0"/>
          <w:marTop w:val="0"/>
          <w:marBottom w:val="0"/>
          <w:divBdr>
            <w:top w:val="none" w:sz="0" w:space="0" w:color="auto"/>
            <w:left w:val="none" w:sz="0" w:space="0" w:color="auto"/>
            <w:bottom w:val="none" w:sz="0" w:space="0" w:color="auto"/>
            <w:right w:val="none" w:sz="0" w:space="0" w:color="auto"/>
          </w:divBdr>
        </w:div>
        <w:div w:id="878392909">
          <w:marLeft w:val="0"/>
          <w:marRight w:val="0"/>
          <w:marTop w:val="0"/>
          <w:marBottom w:val="0"/>
          <w:divBdr>
            <w:top w:val="none" w:sz="0" w:space="0" w:color="auto"/>
            <w:left w:val="none" w:sz="0" w:space="0" w:color="auto"/>
            <w:bottom w:val="none" w:sz="0" w:space="0" w:color="auto"/>
            <w:right w:val="none" w:sz="0" w:space="0" w:color="auto"/>
          </w:divBdr>
        </w:div>
        <w:div w:id="1176530612">
          <w:marLeft w:val="0"/>
          <w:marRight w:val="0"/>
          <w:marTop w:val="0"/>
          <w:marBottom w:val="0"/>
          <w:divBdr>
            <w:top w:val="none" w:sz="0" w:space="0" w:color="auto"/>
            <w:left w:val="none" w:sz="0" w:space="0" w:color="auto"/>
            <w:bottom w:val="none" w:sz="0" w:space="0" w:color="auto"/>
            <w:right w:val="none" w:sz="0" w:space="0" w:color="auto"/>
          </w:divBdr>
        </w:div>
        <w:div w:id="176164650">
          <w:marLeft w:val="0"/>
          <w:marRight w:val="0"/>
          <w:marTop w:val="0"/>
          <w:marBottom w:val="0"/>
          <w:divBdr>
            <w:top w:val="none" w:sz="0" w:space="0" w:color="auto"/>
            <w:left w:val="none" w:sz="0" w:space="0" w:color="auto"/>
            <w:bottom w:val="none" w:sz="0" w:space="0" w:color="auto"/>
            <w:right w:val="none" w:sz="0" w:space="0" w:color="auto"/>
          </w:divBdr>
        </w:div>
        <w:div w:id="1415278494">
          <w:marLeft w:val="0"/>
          <w:marRight w:val="0"/>
          <w:marTop w:val="0"/>
          <w:marBottom w:val="0"/>
          <w:divBdr>
            <w:top w:val="none" w:sz="0" w:space="0" w:color="auto"/>
            <w:left w:val="none" w:sz="0" w:space="0" w:color="auto"/>
            <w:bottom w:val="none" w:sz="0" w:space="0" w:color="auto"/>
            <w:right w:val="none" w:sz="0" w:space="0" w:color="auto"/>
          </w:divBdr>
        </w:div>
        <w:div w:id="462117842">
          <w:marLeft w:val="0"/>
          <w:marRight w:val="0"/>
          <w:marTop w:val="0"/>
          <w:marBottom w:val="0"/>
          <w:divBdr>
            <w:top w:val="none" w:sz="0" w:space="0" w:color="auto"/>
            <w:left w:val="none" w:sz="0" w:space="0" w:color="auto"/>
            <w:bottom w:val="none" w:sz="0" w:space="0" w:color="auto"/>
            <w:right w:val="none" w:sz="0" w:space="0" w:color="auto"/>
          </w:divBdr>
        </w:div>
        <w:div w:id="896279563">
          <w:marLeft w:val="0"/>
          <w:marRight w:val="0"/>
          <w:marTop w:val="0"/>
          <w:marBottom w:val="0"/>
          <w:divBdr>
            <w:top w:val="none" w:sz="0" w:space="0" w:color="auto"/>
            <w:left w:val="none" w:sz="0" w:space="0" w:color="auto"/>
            <w:bottom w:val="none" w:sz="0" w:space="0" w:color="auto"/>
            <w:right w:val="none" w:sz="0" w:space="0" w:color="auto"/>
          </w:divBdr>
        </w:div>
        <w:div w:id="1514879732">
          <w:marLeft w:val="0"/>
          <w:marRight w:val="0"/>
          <w:marTop w:val="0"/>
          <w:marBottom w:val="0"/>
          <w:divBdr>
            <w:top w:val="none" w:sz="0" w:space="0" w:color="auto"/>
            <w:left w:val="none" w:sz="0" w:space="0" w:color="auto"/>
            <w:bottom w:val="none" w:sz="0" w:space="0" w:color="auto"/>
            <w:right w:val="none" w:sz="0" w:space="0" w:color="auto"/>
          </w:divBdr>
        </w:div>
        <w:div w:id="1219707145">
          <w:marLeft w:val="0"/>
          <w:marRight w:val="0"/>
          <w:marTop w:val="0"/>
          <w:marBottom w:val="0"/>
          <w:divBdr>
            <w:top w:val="none" w:sz="0" w:space="0" w:color="auto"/>
            <w:left w:val="none" w:sz="0" w:space="0" w:color="auto"/>
            <w:bottom w:val="none" w:sz="0" w:space="0" w:color="auto"/>
            <w:right w:val="none" w:sz="0" w:space="0" w:color="auto"/>
          </w:divBdr>
        </w:div>
        <w:div w:id="580410250">
          <w:marLeft w:val="0"/>
          <w:marRight w:val="0"/>
          <w:marTop w:val="0"/>
          <w:marBottom w:val="0"/>
          <w:divBdr>
            <w:top w:val="none" w:sz="0" w:space="0" w:color="auto"/>
            <w:left w:val="none" w:sz="0" w:space="0" w:color="auto"/>
            <w:bottom w:val="none" w:sz="0" w:space="0" w:color="auto"/>
            <w:right w:val="none" w:sz="0" w:space="0" w:color="auto"/>
          </w:divBdr>
        </w:div>
        <w:div w:id="1627272817">
          <w:marLeft w:val="0"/>
          <w:marRight w:val="0"/>
          <w:marTop w:val="0"/>
          <w:marBottom w:val="0"/>
          <w:divBdr>
            <w:top w:val="none" w:sz="0" w:space="0" w:color="auto"/>
            <w:left w:val="none" w:sz="0" w:space="0" w:color="auto"/>
            <w:bottom w:val="none" w:sz="0" w:space="0" w:color="auto"/>
            <w:right w:val="none" w:sz="0" w:space="0" w:color="auto"/>
          </w:divBdr>
        </w:div>
        <w:div w:id="465899885">
          <w:marLeft w:val="0"/>
          <w:marRight w:val="0"/>
          <w:marTop w:val="0"/>
          <w:marBottom w:val="0"/>
          <w:divBdr>
            <w:top w:val="none" w:sz="0" w:space="0" w:color="auto"/>
            <w:left w:val="none" w:sz="0" w:space="0" w:color="auto"/>
            <w:bottom w:val="none" w:sz="0" w:space="0" w:color="auto"/>
            <w:right w:val="none" w:sz="0" w:space="0" w:color="auto"/>
          </w:divBdr>
        </w:div>
        <w:div w:id="454980109">
          <w:marLeft w:val="0"/>
          <w:marRight w:val="0"/>
          <w:marTop w:val="0"/>
          <w:marBottom w:val="0"/>
          <w:divBdr>
            <w:top w:val="none" w:sz="0" w:space="0" w:color="auto"/>
            <w:left w:val="none" w:sz="0" w:space="0" w:color="auto"/>
            <w:bottom w:val="none" w:sz="0" w:space="0" w:color="auto"/>
            <w:right w:val="none" w:sz="0" w:space="0" w:color="auto"/>
          </w:divBdr>
        </w:div>
        <w:div w:id="37897570">
          <w:marLeft w:val="0"/>
          <w:marRight w:val="0"/>
          <w:marTop w:val="0"/>
          <w:marBottom w:val="0"/>
          <w:divBdr>
            <w:top w:val="none" w:sz="0" w:space="0" w:color="auto"/>
            <w:left w:val="none" w:sz="0" w:space="0" w:color="auto"/>
            <w:bottom w:val="none" w:sz="0" w:space="0" w:color="auto"/>
            <w:right w:val="none" w:sz="0" w:space="0" w:color="auto"/>
          </w:divBdr>
        </w:div>
        <w:div w:id="1447889549">
          <w:marLeft w:val="0"/>
          <w:marRight w:val="0"/>
          <w:marTop w:val="0"/>
          <w:marBottom w:val="0"/>
          <w:divBdr>
            <w:top w:val="none" w:sz="0" w:space="0" w:color="auto"/>
            <w:left w:val="none" w:sz="0" w:space="0" w:color="auto"/>
            <w:bottom w:val="none" w:sz="0" w:space="0" w:color="auto"/>
            <w:right w:val="none" w:sz="0" w:space="0" w:color="auto"/>
          </w:divBdr>
        </w:div>
        <w:div w:id="1364743104">
          <w:marLeft w:val="0"/>
          <w:marRight w:val="0"/>
          <w:marTop w:val="0"/>
          <w:marBottom w:val="0"/>
          <w:divBdr>
            <w:top w:val="none" w:sz="0" w:space="0" w:color="auto"/>
            <w:left w:val="none" w:sz="0" w:space="0" w:color="auto"/>
            <w:bottom w:val="none" w:sz="0" w:space="0" w:color="auto"/>
            <w:right w:val="none" w:sz="0" w:space="0" w:color="auto"/>
          </w:divBdr>
        </w:div>
        <w:div w:id="394549369">
          <w:marLeft w:val="0"/>
          <w:marRight w:val="0"/>
          <w:marTop w:val="0"/>
          <w:marBottom w:val="0"/>
          <w:divBdr>
            <w:top w:val="none" w:sz="0" w:space="0" w:color="auto"/>
            <w:left w:val="none" w:sz="0" w:space="0" w:color="auto"/>
            <w:bottom w:val="none" w:sz="0" w:space="0" w:color="auto"/>
            <w:right w:val="none" w:sz="0" w:space="0" w:color="auto"/>
          </w:divBdr>
        </w:div>
        <w:div w:id="1206480670">
          <w:marLeft w:val="0"/>
          <w:marRight w:val="0"/>
          <w:marTop w:val="0"/>
          <w:marBottom w:val="0"/>
          <w:divBdr>
            <w:top w:val="none" w:sz="0" w:space="0" w:color="auto"/>
            <w:left w:val="none" w:sz="0" w:space="0" w:color="auto"/>
            <w:bottom w:val="none" w:sz="0" w:space="0" w:color="auto"/>
            <w:right w:val="none" w:sz="0" w:space="0" w:color="auto"/>
          </w:divBdr>
        </w:div>
        <w:div w:id="100494191">
          <w:marLeft w:val="0"/>
          <w:marRight w:val="0"/>
          <w:marTop w:val="0"/>
          <w:marBottom w:val="0"/>
          <w:divBdr>
            <w:top w:val="none" w:sz="0" w:space="0" w:color="auto"/>
            <w:left w:val="none" w:sz="0" w:space="0" w:color="auto"/>
            <w:bottom w:val="none" w:sz="0" w:space="0" w:color="auto"/>
            <w:right w:val="none" w:sz="0" w:space="0" w:color="auto"/>
          </w:divBdr>
        </w:div>
        <w:div w:id="647905502">
          <w:marLeft w:val="0"/>
          <w:marRight w:val="0"/>
          <w:marTop w:val="0"/>
          <w:marBottom w:val="0"/>
          <w:divBdr>
            <w:top w:val="none" w:sz="0" w:space="0" w:color="auto"/>
            <w:left w:val="none" w:sz="0" w:space="0" w:color="auto"/>
            <w:bottom w:val="none" w:sz="0" w:space="0" w:color="auto"/>
            <w:right w:val="none" w:sz="0" w:space="0" w:color="auto"/>
          </w:divBdr>
        </w:div>
        <w:div w:id="222758297">
          <w:marLeft w:val="0"/>
          <w:marRight w:val="0"/>
          <w:marTop w:val="0"/>
          <w:marBottom w:val="0"/>
          <w:divBdr>
            <w:top w:val="none" w:sz="0" w:space="0" w:color="auto"/>
            <w:left w:val="none" w:sz="0" w:space="0" w:color="auto"/>
            <w:bottom w:val="none" w:sz="0" w:space="0" w:color="auto"/>
            <w:right w:val="none" w:sz="0" w:space="0" w:color="auto"/>
          </w:divBdr>
        </w:div>
        <w:div w:id="1447769179">
          <w:marLeft w:val="0"/>
          <w:marRight w:val="0"/>
          <w:marTop w:val="0"/>
          <w:marBottom w:val="0"/>
          <w:divBdr>
            <w:top w:val="none" w:sz="0" w:space="0" w:color="auto"/>
            <w:left w:val="none" w:sz="0" w:space="0" w:color="auto"/>
            <w:bottom w:val="none" w:sz="0" w:space="0" w:color="auto"/>
            <w:right w:val="none" w:sz="0" w:space="0" w:color="auto"/>
          </w:divBdr>
        </w:div>
        <w:div w:id="483157339">
          <w:marLeft w:val="0"/>
          <w:marRight w:val="0"/>
          <w:marTop w:val="0"/>
          <w:marBottom w:val="0"/>
          <w:divBdr>
            <w:top w:val="none" w:sz="0" w:space="0" w:color="auto"/>
            <w:left w:val="none" w:sz="0" w:space="0" w:color="auto"/>
            <w:bottom w:val="none" w:sz="0" w:space="0" w:color="auto"/>
            <w:right w:val="none" w:sz="0" w:space="0" w:color="auto"/>
          </w:divBdr>
        </w:div>
        <w:div w:id="1891577054">
          <w:marLeft w:val="0"/>
          <w:marRight w:val="0"/>
          <w:marTop w:val="0"/>
          <w:marBottom w:val="0"/>
          <w:divBdr>
            <w:top w:val="none" w:sz="0" w:space="0" w:color="auto"/>
            <w:left w:val="none" w:sz="0" w:space="0" w:color="auto"/>
            <w:bottom w:val="none" w:sz="0" w:space="0" w:color="auto"/>
            <w:right w:val="none" w:sz="0" w:space="0" w:color="auto"/>
          </w:divBdr>
        </w:div>
        <w:div w:id="1414279048">
          <w:marLeft w:val="0"/>
          <w:marRight w:val="0"/>
          <w:marTop w:val="0"/>
          <w:marBottom w:val="0"/>
          <w:divBdr>
            <w:top w:val="none" w:sz="0" w:space="0" w:color="auto"/>
            <w:left w:val="none" w:sz="0" w:space="0" w:color="auto"/>
            <w:bottom w:val="none" w:sz="0" w:space="0" w:color="auto"/>
            <w:right w:val="none" w:sz="0" w:space="0" w:color="auto"/>
          </w:divBdr>
        </w:div>
        <w:div w:id="487869992">
          <w:marLeft w:val="0"/>
          <w:marRight w:val="0"/>
          <w:marTop w:val="0"/>
          <w:marBottom w:val="0"/>
          <w:divBdr>
            <w:top w:val="none" w:sz="0" w:space="0" w:color="auto"/>
            <w:left w:val="none" w:sz="0" w:space="0" w:color="auto"/>
            <w:bottom w:val="none" w:sz="0" w:space="0" w:color="auto"/>
            <w:right w:val="none" w:sz="0" w:space="0" w:color="auto"/>
          </w:divBdr>
        </w:div>
        <w:div w:id="1801069645">
          <w:marLeft w:val="0"/>
          <w:marRight w:val="0"/>
          <w:marTop w:val="0"/>
          <w:marBottom w:val="0"/>
          <w:divBdr>
            <w:top w:val="none" w:sz="0" w:space="0" w:color="auto"/>
            <w:left w:val="none" w:sz="0" w:space="0" w:color="auto"/>
            <w:bottom w:val="none" w:sz="0" w:space="0" w:color="auto"/>
            <w:right w:val="none" w:sz="0" w:space="0" w:color="auto"/>
          </w:divBdr>
        </w:div>
        <w:div w:id="516694275">
          <w:marLeft w:val="0"/>
          <w:marRight w:val="0"/>
          <w:marTop w:val="0"/>
          <w:marBottom w:val="0"/>
          <w:divBdr>
            <w:top w:val="none" w:sz="0" w:space="0" w:color="auto"/>
            <w:left w:val="none" w:sz="0" w:space="0" w:color="auto"/>
            <w:bottom w:val="none" w:sz="0" w:space="0" w:color="auto"/>
            <w:right w:val="none" w:sz="0" w:space="0" w:color="auto"/>
          </w:divBdr>
        </w:div>
        <w:div w:id="1898198162">
          <w:marLeft w:val="0"/>
          <w:marRight w:val="0"/>
          <w:marTop w:val="0"/>
          <w:marBottom w:val="0"/>
          <w:divBdr>
            <w:top w:val="none" w:sz="0" w:space="0" w:color="auto"/>
            <w:left w:val="none" w:sz="0" w:space="0" w:color="auto"/>
            <w:bottom w:val="none" w:sz="0" w:space="0" w:color="auto"/>
            <w:right w:val="none" w:sz="0" w:space="0" w:color="auto"/>
          </w:divBdr>
        </w:div>
        <w:div w:id="1491866797">
          <w:marLeft w:val="0"/>
          <w:marRight w:val="0"/>
          <w:marTop w:val="0"/>
          <w:marBottom w:val="0"/>
          <w:divBdr>
            <w:top w:val="none" w:sz="0" w:space="0" w:color="auto"/>
            <w:left w:val="none" w:sz="0" w:space="0" w:color="auto"/>
            <w:bottom w:val="none" w:sz="0" w:space="0" w:color="auto"/>
            <w:right w:val="none" w:sz="0" w:space="0" w:color="auto"/>
          </w:divBdr>
        </w:div>
        <w:div w:id="1079981745">
          <w:marLeft w:val="0"/>
          <w:marRight w:val="0"/>
          <w:marTop w:val="0"/>
          <w:marBottom w:val="0"/>
          <w:divBdr>
            <w:top w:val="none" w:sz="0" w:space="0" w:color="auto"/>
            <w:left w:val="none" w:sz="0" w:space="0" w:color="auto"/>
            <w:bottom w:val="none" w:sz="0" w:space="0" w:color="auto"/>
            <w:right w:val="none" w:sz="0" w:space="0" w:color="auto"/>
          </w:divBdr>
        </w:div>
        <w:div w:id="982082735">
          <w:marLeft w:val="0"/>
          <w:marRight w:val="0"/>
          <w:marTop w:val="0"/>
          <w:marBottom w:val="0"/>
          <w:divBdr>
            <w:top w:val="none" w:sz="0" w:space="0" w:color="auto"/>
            <w:left w:val="none" w:sz="0" w:space="0" w:color="auto"/>
            <w:bottom w:val="none" w:sz="0" w:space="0" w:color="auto"/>
            <w:right w:val="none" w:sz="0" w:space="0" w:color="auto"/>
          </w:divBdr>
        </w:div>
        <w:div w:id="1075199127">
          <w:marLeft w:val="0"/>
          <w:marRight w:val="0"/>
          <w:marTop w:val="0"/>
          <w:marBottom w:val="0"/>
          <w:divBdr>
            <w:top w:val="none" w:sz="0" w:space="0" w:color="auto"/>
            <w:left w:val="none" w:sz="0" w:space="0" w:color="auto"/>
            <w:bottom w:val="none" w:sz="0" w:space="0" w:color="auto"/>
            <w:right w:val="none" w:sz="0" w:space="0" w:color="auto"/>
          </w:divBdr>
        </w:div>
        <w:div w:id="174880563">
          <w:marLeft w:val="0"/>
          <w:marRight w:val="0"/>
          <w:marTop w:val="0"/>
          <w:marBottom w:val="0"/>
          <w:divBdr>
            <w:top w:val="none" w:sz="0" w:space="0" w:color="auto"/>
            <w:left w:val="none" w:sz="0" w:space="0" w:color="auto"/>
            <w:bottom w:val="none" w:sz="0" w:space="0" w:color="auto"/>
            <w:right w:val="none" w:sz="0" w:space="0" w:color="auto"/>
          </w:divBdr>
        </w:div>
        <w:div w:id="2108497327">
          <w:marLeft w:val="0"/>
          <w:marRight w:val="0"/>
          <w:marTop w:val="0"/>
          <w:marBottom w:val="0"/>
          <w:divBdr>
            <w:top w:val="none" w:sz="0" w:space="0" w:color="auto"/>
            <w:left w:val="none" w:sz="0" w:space="0" w:color="auto"/>
            <w:bottom w:val="none" w:sz="0" w:space="0" w:color="auto"/>
            <w:right w:val="none" w:sz="0" w:space="0" w:color="auto"/>
          </w:divBdr>
        </w:div>
        <w:div w:id="1656882367">
          <w:marLeft w:val="0"/>
          <w:marRight w:val="0"/>
          <w:marTop w:val="0"/>
          <w:marBottom w:val="0"/>
          <w:divBdr>
            <w:top w:val="none" w:sz="0" w:space="0" w:color="auto"/>
            <w:left w:val="none" w:sz="0" w:space="0" w:color="auto"/>
            <w:bottom w:val="none" w:sz="0" w:space="0" w:color="auto"/>
            <w:right w:val="none" w:sz="0" w:space="0" w:color="auto"/>
          </w:divBdr>
        </w:div>
        <w:div w:id="232618054">
          <w:marLeft w:val="0"/>
          <w:marRight w:val="0"/>
          <w:marTop w:val="0"/>
          <w:marBottom w:val="0"/>
          <w:divBdr>
            <w:top w:val="none" w:sz="0" w:space="0" w:color="auto"/>
            <w:left w:val="none" w:sz="0" w:space="0" w:color="auto"/>
            <w:bottom w:val="none" w:sz="0" w:space="0" w:color="auto"/>
            <w:right w:val="none" w:sz="0" w:space="0" w:color="auto"/>
          </w:divBdr>
        </w:div>
        <w:div w:id="1084033130">
          <w:marLeft w:val="0"/>
          <w:marRight w:val="0"/>
          <w:marTop w:val="0"/>
          <w:marBottom w:val="0"/>
          <w:divBdr>
            <w:top w:val="none" w:sz="0" w:space="0" w:color="auto"/>
            <w:left w:val="none" w:sz="0" w:space="0" w:color="auto"/>
            <w:bottom w:val="none" w:sz="0" w:space="0" w:color="auto"/>
            <w:right w:val="none" w:sz="0" w:space="0" w:color="auto"/>
          </w:divBdr>
        </w:div>
        <w:div w:id="1239317849">
          <w:marLeft w:val="0"/>
          <w:marRight w:val="0"/>
          <w:marTop w:val="0"/>
          <w:marBottom w:val="0"/>
          <w:divBdr>
            <w:top w:val="none" w:sz="0" w:space="0" w:color="auto"/>
            <w:left w:val="none" w:sz="0" w:space="0" w:color="auto"/>
            <w:bottom w:val="none" w:sz="0" w:space="0" w:color="auto"/>
            <w:right w:val="none" w:sz="0" w:space="0" w:color="auto"/>
          </w:divBdr>
        </w:div>
        <w:div w:id="2133866851">
          <w:marLeft w:val="0"/>
          <w:marRight w:val="0"/>
          <w:marTop w:val="0"/>
          <w:marBottom w:val="0"/>
          <w:divBdr>
            <w:top w:val="none" w:sz="0" w:space="0" w:color="auto"/>
            <w:left w:val="none" w:sz="0" w:space="0" w:color="auto"/>
            <w:bottom w:val="none" w:sz="0" w:space="0" w:color="auto"/>
            <w:right w:val="none" w:sz="0" w:space="0" w:color="auto"/>
          </w:divBdr>
        </w:div>
        <w:div w:id="371268671">
          <w:marLeft w:val="0"/>
          <w:marRight w:val="0"/>
          <w:marTop w:val="0"/>
          <w:marBottom w:val="0"/>
          <w:divBdr>
            <w:top w:val="none" w:sz="0" w:space="0" w:color="auto"/>
            <w:left w:val="none" w:sz="0" w:space="0" w:color="auto"/>
            <w:bottom w:val="none" w:sz="0" w:space="0" w:color="auto"/>
            <w:right w:val="none" w:sz="0" w:space="0" w:color="auto"/>
          </w:divBdr>
        </w:div>
        <w:div w:id="592015097">
          <w:marLeft w:val="0"/>
          <w:marRight w:val="0"/>
          <w:marTop w:val="0"/>
          <w:marBottom w:val="0"/>
          <w:divBdr>
            <w:top w:val="none" w:sz="0" w:space="0" w:color="auto"/>
            <w:left w:val="none" w:sz="0" w:space="0" w:color="auto"/>
            <w:bottom w:val="none" w:sz="0" w:space="0" w:color="auto"/>
            <w:right w:val="none" w:sz="0" w:space="0" w:color="auto"/>
          </w:divBdr>
        </w:div>
        <w:div w:id="2087874988">
          <w:marLeft w:val="0"/>
          <w:marRight w:val="0"/>
          <w:marTop w:val="0"/>
          <w:marBottom w:val="0"/>
          <w:divBdr>
            <w:top w:val="none" w:sz="0" w:space="0" w:color="auto"/>
            <w:left w:val="none" w:sz="0" w:space="0" w:color="auto"/>
            <w:bottom w:val="none" w:sz="0" w:space="0" w:color="auto"/>
            <w:right w:val="none" w:sz="0" w:space="0" w:color="auto"/>
          </w:divBdr>
        </w:div>
        <w:div w:id="2018921372">
          <w:marLeft w:val="0"/>
          <w:marRight w:val="0"/>
          <w:marTop w:val="0"/>
          <w:marBottom w:val="0"/>
          <w:divBdr>
            <w:top w:val="none" w:sz="0" w:space="0" w:color="auto"/>
            <w:left w:val="none" w:sz="0" w:space="0" w:color="auto"/>
            <w:bottom w:val="none" w:sz="0" w:space="0" w:color="auto"/>
            <w:right w:val="none" w:sz="0" w:space="0" w:color="auto"/>
          </w:divBdr>
        </w:div>
        <w:div w:id="1108816985">
          <w:marLeft w:val="0"/>
          <w:marRight w:val="0"/>
          <w:marTop w:val="0"/>
          <w:marBottom w:val="0"/>
          <w:divBdr>
            <w:top w:val="none" w:sz="0" w:space="0" w:color="auto"/>
            <w:left w:val="none" w:sz="0" w:space="0" w:color="auto"/>
            <w:bottom w:val="none" w:sz="0" w:space="0" w:color="auto"/>
            <w:right w:val="none" w:sz="0" w:space="0" w:color="auto"/>
          </w:divBdr>
        </w:div>
        <w:div w:id="1344747727">
          <w:marLeft w:val="0"/>
          <w:marRight w:val="0"/>
          <w:marTop w:val="0"/>
          <w:marBottom w:val="0"/>
          <w:divBdr>
            <w:top w:val="none" w:sz="0" w:space="0" w:color="auto"/>
            <w:left w:val="none" w:sz="0" w:space="0" w:color="auto"/>
            <w:bottom w:val="none" w:sz="0" w:space="0" w:color="auto"/>
            <w:right w:val="none" w:sz="0" w:space="0" w:color="auto"/>
          </w:divBdr>
        </w:div>
        <w:div w:id="1733965137">
          <w:marLeft w:val="0"/>
          <w:marRight w:val="0"/>
          <w:marTop w:val="0"/>
          <w:marBottom w:val="0"/>
          <w:divBdr>
            <w:top w:val="none" w:sz="0" w:space="0" w:color="auto"/>
            <w:left w:val="none" w:sz="0" w:space="0" w:color="auto"/>
            <w:bottom w:val="none" w:sz="0" w:space="0" w:color="auto"/>
            <w:right w:val="none" w:sz="0" w:space="0" w:color="auto"/>
          </w:divBdr>
        </w:div>
        <w:div w:id="2134400120">
          <w:marLeft w:val="0"/>
          <w:marRight w:val="0"/>
          <w:marTop w:val="0"/>
          <w:marBottom w:val="0"/>
          <w:divBdr>
            <w:top w:val="none" w:sz="0" w:space="0" w:color="auto"/>
            <w:left w:val="none" w:sz="0" w:space="0" w:color="auto"/>
            <w:bottom w:val="none" w:sz="0" w:space="0" w:color="auto"/>
            <w:right w:val="none" w:sz="0" w:space="0" w:color="auto"/>
          </w:divBdr>
        </w:div>
        <w:div w:id="472792489">
          <w:marLeft w:val="0"/>
          <w:marRight w:val="0"/>
          <w:marTop w:val="0"/>
          <w:marBottom w:val="0"/>
          <w:divBdr>
            <w:top w:val="none" w:sz="0" w:space="0" w:color="auto"/>
            <w:left w:val="none" w:sz="0" w:space="0" w:color="auto"/>
            <w:bottom w:val="none" w:sz="0" w:space="0" w:color="auto"/>
            <w:right w:val="none" w:sz="0" w:space="0" w:color="auto"/>
          </w:divBdr>
        </w:div>
        <w:div w:id="699815353">
          <w:marLeft w:val="0"/>
          <w:marRight w:val="0"/>
          <w:marTop w:val="0"/>
          <w:marBottom w:val="0"/>
          <w:divBdr>
            <w:top w:val="none" w:sz="0" w:space="0" w:color="auto"/>
            <w:left w:val="none" w:sz="0" w:space="0" w:color="auto"/>
            <w:bottom w:val="none" w:sz="0" w:space="0" w:color="auto"/>
            <w:right w:val="none" w:sz="0" w:space="0" w:color="auto"/>
          </w:divBdr>
        </w:div>
        <w:div w:id="1156648431">
          <w:marLeft w:val="0"/>
          <w:marRight w:val="0"/>
          <w:marTop w:val="0"/>
          <w:marBottom w:val="0"/>
          <w:divBdr>
            <w:top w:val="none" w:sz="0" w:space="0" w:color="auto"/>
            <w:left w:val="none" w:sz="0" w:space="0" w:color="auto"/>
            <w:bottom w:val="none" w:sz="0" w:space="0" w:color="auto"/>
            <w:right w:val="none" w:sz="0" w:space="0" w:color="auto"/>
          </w:divBdr>
        </w:div>
        <w:div w:id="130905755">
          <w:marLeft w:val="0"/>
          <w:marRight w:val="0"/>
          <w:marTop w:val="0"/>
          <w:marBottom w:val="0"/>
          <w:divBdr>
            <w:top w:val="none" w:sz="0" w:space="0" w:color="auto"/>
            <w:left w:val="none" w:sz="0" w:space="0" w:color="auto"/>
            <w:bottom w:val="none" w:sz="0" w:space="0" w:color="auto"/>
            <w:right w:val="none" w:sz="0" w:space="0" w:color="auto"/>
          </w:divBdr>
        </w:div>
        <w:div w:id="1416702573">
          <w:marLeft w:val="0"/>
          <w:marRight w:val="0"/>
          <w:marTop w:val="0"/>
          <w:marBottom w:val="0"/>
          <w:divBdr>
            <w:top w:val="none" w:sz="0" w:space="0" w:color="auto"/>
            <w:left w:val="none" w:sz="0" w:space="0" w:color="auto"/>
            <w:bottom w:val="none" w:sz="0" w:space="0" w:color="auto"/>
            <w:right w:val="none" w:sz="0" w:space="0" w:color="auto"/>
          </w:divBdr>
        </w:div>
        <w:div w:id="453671990">
          <w:marLeft w:val="0"/>
          <w:marRight w:val="0"/>
          <w:marTop w:val="0"/>
          <w:marBottom w:val="0"/>
          <w:divBdr>
            <w:top w:val="none" w:sz="0" w:space="0" w:color="auto"/>
            <w:left w:val="none" w:sz="0" w:space="0" w:color="auto"/>
            <w:bottom w:val="none" w:sz="0" w:space="0" w:color="auto"/>
            <w:right w:val="none" w:sz="0" w:space="0" w:color="auto"/>
          </w:divBdr>
        </w:div>
        <w:div w:id="1257253508">
          <w:marLeft w:val="0"/>
          <w:marRight w:val="0"/>
          <w:marTop w:val="0"/>
          <w:marBottom w:val="0"/>
          <w:divBdr>
            <w:top w:val="none" w:sz="0" w:space="0" w:color="auto"/>
            <w:left w:val="none" w:sz="0" w:space="0" w:color="auto"/>
            <w:bottom w:val="none" w:sz="0" w:space="0" w:color="auto"/>
            <w:right w:val="none" w:sz="0" w:space="0" w:color="auto"/>
          </w:divBdr>
        </w:div>
        <w:div w:id="746001770">
          <w:marLeft w:val="0"/>
          <w:marRight w:val="0"/>
          <w:marTop w:val="0"/>
          <w:marBottom w:val="0"/>
          <w:divBdr>
            <w:top w:val="none" w:sz="0" w:space="0" w:color="auto"/>
            <w:left w:val="none" w:sz="0" w:space="0" w:color="auto"/>
            <w:bottom w:val="none" w:sz="0" w:space="0" w:color="auto"/>
            <w:right w:val="none" w:sz="0" w:space="0" w:color="auto"/>
          </w:divBdr>
        </w:div>
        <w:div w:id="21173162">
          <w:marLeft w:val="0"/>
          <w:marRight w:val="0"/>
          <w:marTop w:val="0"/>
          <w:marBottom w:val="0"/>
          <w:divBdr>
            <w:top w:val="none" w:sz="0" w:space="0" w:color="auto"/>
            <w:left w:val="none" w:sz="0" w:space="0" w:color="auto"/>
            <w:bottom w:val="none" w:sz="0" w:space="0" w:color="auto"/>
            <w:right w:val="none" w:sz="0" w:space="0" w:color="auto"/>
          </w:divBdr>
        </w:div>
        <w:div w:id="1868332376">
          <w:marLeft w:val="0"/>
          <w:marRight w:val="0"/>
          <w:marTop w:val="0"/>
          <w:marBottom w:val="0"/>
          <w:divBdr>
            <w:top w:val="none" w:sz="0" w:space="0" w:color="auto"/>
            <w:left w:val="none" w:sz="0" w:space="0" w:color="auto"/>
            <w:bottom w:val="none" w:sz="0" w:space="0" w:color="auto"/>
            <w:right w:val="none" w:sz="0" w:space="0" w:color="auto"/>
          </w:divBdr>
        </w:div>
        <w:div w:id="1443069129">
          <w:marLeft w:val="0"/>
          <w:marRight w:val="0"/>
          <w:marTop w:val="0"/>
          <w:marBottom w:val="0"/>
          <w:divBdr>
            <w:top w:val="none" w:sz="0" w:space="0" w:color="auto"/>
            <w:left w:val="none" w:sz="0" w:space="0" w:color="auto"/>
            <w:bottom w:val="none" w:sz="0" w:space="0" w:color="auto"/>
            <w:right w:val="none" w:sz="0" w:space="0" w:color="auto"/>
          </w:divBdr>
        </w:div>
        <w:div w:id="1538080764">
          <w:marLeft w:val="0"/>
          <w:marRight w:val="0"/>
          <w:marTop w:val="0"/>
          <w:marBottom w:val="0"/>
          <w:divBdr>
            <w:top w:val="none" w:sz="0" w:space="0" w:color="auto"/>
            <w:left w:val="none" w:sz="0" w:space="0" w:color="auto"/>
            <w:bottom w:val="none" w:sz="0" w:space="0" w:color="auto"/>
            <w:right w:val="none" w:sz="0" w:space="0" w:color="auto"/>
          </w:divBdr>
        </w:div>
        <w:div w:id="1202983438">
          <w:marLeft w:val="0"/>
          <w:marRight w:val="0"/>
          <w:marTop w:val="0"/>
          <w:marBottom w:val="0"/>
          <w:divBdr>
            <w:top w:val="none" w:sz="0" w:space="0" w:color="auto"/>
            <w:left w:val="none" w:sz="0" w:space="0" w:color="auto"/>
            <w:bottom w:val="none" w:sz="0" w:space="0" w:color="auto"/>
            <w:right w:val="none" w:sz="0" w:space="0" w:color="auto"/>
          </w:divBdr>
        </w:div>
        <w:div w:id="546993207">
          <w:marLeft w:val="0"/>
          <w:marRight w:val="0"/>
          <w:marTop w:val="0"/>
          <w:marBottom w:val="0"/>
          <w:divBdr>
            <w:top w:val="none" w:sz="0" w:space="0" w:color="auto"/>
            <w:left w:val="none" w:sz="0" w:space="0" w:color="auto"/>
            <w:bottom w:val="none" w:sz="0" w:space="0" w:color="auto"/>
            <w:right w:val="none" w:sz="0" w:space="0" w:color="auto"/>
          </w:divBdr>
        </w:div>
        <w:div w:id="313071948">
          <w:marLeft w:val="0"/>
          <w:marRight w:val="0"/>
          <w:marTop w:val="0"/>
          <w:marBottom w:val="0"/>
          <w:divBdr>
            <w:top w:val="none" w:sz="0" w:space="0" w:color="auto"/>
            <w:left w:val="none" w:sz="0" w:space="0" w:color="auto"/>
            <w:bottom w:val="none" w:sz="0" w:space="0" w:color="auto"/>
            <w:right w:val="none" w:sz="0" w:space="0" w:color="auto"/>
          </w:divBdr>
        </w:div>
        <w:div w:id="2106873760">
          <w:marLeft w:val="0"/>
          <w:marRight w:val="0"/>
          <w:marTop w:val="0"/>
          <w:marBottom w:val="0"/>
          <w:divBdr>
            <w:top w:val="none" w:sz="0" w:space="0" w:color="auto"/>
            <w:left w:val="none" w:sz="0" w:space="0" w:color="auto"/>
            <w:bottom w:val="none" w:sz="0" w:space="0" w:color="auto"/>
            <w:right w:val="none" w:sz="0" w:space="0" w:color="auto"/>
          </w:divBdr>
        </w:div>
        <w:div w:id="1186796268">
          <w:marLeft w:val="0"/>
          <w:marRight w:val="0"/>
          <w:marTop w:val="0"/>
          <w:marBottom w:val="0"/>
          <w:divBdr>
            <w:top w:val="none" w:sz="0" w:space="0" w:color="auto"/>
            <w:left w:val="none" w:sz="0" w:space="0" w:color="auto"/>
            <w:bottom w:val="none" w:sz="0" w:space="0" w:color="auto"/>
            <w:right w:val="none" w:sz="0" w:space="0" w:color="auto"/>
          </w:divBdr>
        </w:div>
        <w:div w:id="65997633">
          <w:marLeft w:val="0"/>
          <w:marRight w:val="0"/>
          <w:marTop w:val="0"/>
          <w:marBottom w:val="0"/>
          <w:divBdr>
            <w:top w:val="none" w:sz="0" w:space="0" w:color="auto"/>
            <w:left w:val="none" w:sz="0" w:space="0" w:color="auto"/>
            <w:bottom w:val="none" w:sz="0" w:space="0" w:color="auto"/>
            <w:right w:val="none" w:sz="0" w:space="0" w:color="auto"/>
          </w:divBdr>
        </w:div>
        <w:div w:id="1337657136">
          <w:marLeft w:val="0"/>
          <w:marRight w:val="0"/>
          <w:marTop w:val="0"/>
          <w:marBottom w:val="0"/>
          <w:divBdr>
            <w:top w:val="none" w:sz="0" w:space="0" w:color="auto"/>
            <w:left w:val="none" w:sz="0" w:space="0" w:color="auto"/>
            <w:bottom w:val="none" w:sz="0" w:space="0" w:color="auto"/>
            <w:right w:val="none" w:sz="0" w:space="0" w:color="auto"/>
          </w:divBdr>
        </w:div>
        <w:div w:id="1181822494">
          <w:marLeft w:val="0"/>
          <w:marRight w:val="0"/>
          <w:marTop w:val="0"/>
          <w:marBottom w:val="0"/>
          <w:divBdr>
            <w:top w:val="none" w:sz="0" w:space="0" w:color="auto"/>
            <w:left w:val="none" w:sz="0" w:space="0" w:color="auto"/>
            <w:bottom w:val="none" w:sz="0" w:space="0" w:color="auto"/>
            <w:right w:val="none" w:sz="0" w:space="0" w:color="auto"/>
          </w:divBdr>
        </w:div>
        <w:div w:id="1293824439">
          <w:marLeft w:val="0"/>
          <w:marRight w:val="0"/>
          <w:marTop w:val="0"/>
          <w:marBottom w:val="0"/>
          <w:divBdr>
            <w:top w:val="none" w:sz="0" w:space="0" w:color="auto"/>
            <w:left w:val="none" w:sz="0" w:space="0" w:color="auto"/>
            <w:bottom w:val="none" w:sz="0" w:space="0" w:color="auto"/>
            <w:right w:val="none" w:sz="0" w:space="0" w:color="auto"/>
          </w:divBdr>
        </w:div>
        <w:div w:id="1305770415">
          <w:marLeft w:val="0"/>
          <w:marRight w:val="0"/>
          <w:marTop w:val="0"/>
          <w:marBottom w:val="0"/>
          <w:divBdr>
            <w:top w:val="none" w:sz="0" w:space="0" w:color="auto"/>
            <w:left w:val="none" w:sz="0" w:space="0" w:color="auto"/>
            <w:bottom w:val="none" w:sz="0" w:space="0" w:color="auto"/>
            <w:right w:val="none" w:sz="0" w:space="0" w:color="auto"/>
          </w:divBdr>
        </w:div>
        <w:div w:id="1205141932">
          <w:marLeft w:val="0"/>
          <w:marRight w:val="0"/>
          <w:marTop w:val="0"/>
          <w:marBottom w:val="0"/>
          <w:divBdr>
            <w:top w:val="none" w:sz="0" w:space="0" w:color="auto"/>
            <w:left w:val="none" w:sz="0" w:space="0" w:color="auto"/>
            <w:bottom w:val="none" w:sz="0" w:space="0" w:color="auto"/>
            <w:right w:val="none" w:sz="0" w:space="0" w:color="auto"/>
          </w:divBdr>
        </w:div>
        <w:div w:id="678850850">
          <w:marLeft w:val="0"/>
          <w:marRight w:val="0"/>
          <w:marTop w:val="0"/>
          <w:marBottom w:val="0"/>
          <w:divBdr>
            <w:top w:val="none" w:sz="0" w:space="0" w:color="auto"/>
            <w:left w:val="none" w:sz="0" w:space="0" w:color="auto"/>
            <w:bottom w:val="none" w:sz="0" w:space="0" w:color="auto"/>
            <w:right w:val="none" w:sz="0" w:space="0" w:color="auto"/>
          </w:divBdr>
        </w:div>
        <w:div w:id="1520002216">
          <w:marLeft w:val="0"/>
          <w:marRight w:val="0"/>
          <w:marTop w:val="0"/>
          <w:marBottom w:val="0"/>
          <w:divBdr>
            <w:top w:val="none" w:sz="0" w:space="0" w:color="auto"/>
            <w:left w:val="none" w:sz="0" w:space="0" w:color="auto"/>
            <w:bottom w:val="none" w:sz="0" w:space="0" w:color="auto"/>
            <w:right w:val="none" w:sz="0" w:space="0" w:color="auto"/>
          </w:divBdr>
        </w:div>
        <w:div w:id="759302948">
          <w:marLeft w:val="0"/>
          <w:marRight w:val="0"/>
          <w:marTop w:val="0"/>
          <w:marBottom w:val="0"/>
          <w:divBdr>
            <w:top w:val="none" w:sz="0" w:space="0" w:color="auto"/>
            <w:left w:val="none" w:sz="0" w:space="0" w:color="auto"/>
            <w:bottom w:val="none" w:sz="0" w:space="0" w:color="auto"/>
            <w:right w:val="none" w:sz="0" w:space="0" w:color="auto"/>
          </w:divBdr>
        </w:div>
        <w:div w:id="1802575074">
          <w:marLeft w:val="0"/>
          <w:marRight w:val="0"/>
          <w:marTop w:val="0"/>
          <w:marBottom w:val="0"/>
          <w:divBdr>
            <w:top w:val="none" w:sz="0" w:space="0" w:color="auto"/>
            <w:left w:val="none" w:sz="0" w:space="0" w:color="auto"/>
            <w:bottom w:val="none" w:sz="0" w:space="0" w:color="auto"/>
            <w:right w:val="none" w:sz="0" w:space="0" w:color="auto"/>
          </w:divBdr>
        </w:div>
        <w:div w:id="252982801">
          <w:marLeft w:val="0"/>
          <w:marRight w:val="0"/>
          <w:marTop w:val="0"/>
          <w:marBottom w:val="0"/>
          <w:divBdr>
            <w:top w:val="none" w:sz="0" w:space="0" w:color="auto"/>
            <w:left w:val="none" w:sz="0" w:space="0" w:color="auto"/>
            <w:bottom w:val="none" w:sz="0" w:space="0" w:color="auto"/>
            <w:right w:val="none" w:sz="0" w:space="0" w:color="auto"/>
          </w:divBdr>
        </w:div>
        <w:div w:id="1244414562">
          <w:marLeft w:val="0"/>
          <w:marRight w:val="0"/>
          <w:marTop w:val="0"/>
          <w:marBottom w:val="0"/>
          <w:divBdr>
            <w:top w:val="none" w:sz="0" w:space="0" w:color="auto"/>
            <w:left w:val="none" w:sz="0" w:space="0" w:color="auto"/>
            <w:bottom w:val="none" w:sz="0" w:space="0" w:color="auto"/>
            <w:right w:val="none" w:sz="0" w:space="0" w:color="auto"/>
          </w:divBdr>
        </w:div>
        <w:div w:id="1127697347">
          <w:marLeft w:val="0"/>
          <w:marRight w:val="0"/>
          <w:marTop w:val="0"/>
          <w:marBottom w:val="0"/>
          <w:divBdr>
            <w:top w:val="none" w:sz="0" w:space="0" w:color="auto"/>
            <w:left w:val="none" w:sz="0" w:space="0" w:color="auto"/>
            <w:bottom w:val="none" w:sz="0" w:space="0" w:color="auto"/>
            <w:right w:val="none" w:sz="0" w:space="0" w:color="auto"/>
          </w:divBdr>
        </w:div>
      </w:divsChild>
    </w:div>
    <w:div w:id="1174615863">
      <w:bodyDiv w:val="1"/>
      <w:marLeft w:val="0"/>
      <w:marRight w:val="0"/>
      <w:marTop w:val="0"/>
      <w:marBottom w:val="0"/>
      <w:divBdr>
        <w:top w:val="none" w:sz="0" w:space="0" w:color="auto"/>
        <w:left w:val="none" w:sz="0" w:space="0" w:color="auto"/>
        <w:bottom w:val="none" w:sz="0" w:space="0" w:color="auto"/>
        <w:right w:val="none" w:sz="0" w:space="0" w:color="auto"/>
      </w:divBdr>
    </w:div>
    <w:div w:id="1182358391">
      <w:bodyDiv w:val="1"/>
      <w:marLeft w:val="0"/>
      <w:marRight w:val="0"/>
      <w:marTop w:val="0"/>
      <w:marBottom w:val="0"/>
      <w:divBdr>
        <w:top w:val="none" w:sz="0" w:space="0" w:color="auto"/>
        <w:left w:val="none" w:sz="0" w:space="0" w:color="auto"/>
        <w:bottom w:val="none" w:sz="0" w:space="0" w:color="auto"/>
        <w:right w:val="none" w:sz="0" w:space="0" w:color="auto"/>
      </w:divBdr>
    </w:div>
    <w:div w:id="1183318077">
      <w:bodyDiv w:val="1"/>
      <w:marLeft w:val="0"/>
      <w:marRight w:val="0"/>
      <w:marTop w:val="0"/>
      <w:marBottom w:val="0"/>
      <w:divBdr>
        <w:top w:val="none" w:sz="0" w:space="0" w:color="auto"/>
        <w:left w:val="none" w:sz="0" w:space="0" w:color="auto"/>
        <w:bottom w:val="none" w:sz="0" w:space="0" w:color="auto"/>
        <w:right w:val="none" w:sz="0" w:space="0" w:color="auto"/>
      </w:divBdr>
    </w:div>
    <w:div w:id="1226646898">
      <w:bodyDiv w:val="1"/>
      <w:marLeft w:val="0"/>
      <w:marRight w:val="0"/>
      <w:marTop w:val="0"/>
      <w:marBottom w:val="0"/>
      <w:divBdr>
        <w:top w:val="none" w:sz="0" w:space="0" w:color="auto"/>
        <w:left w:val="none" w:sz="0" w:space="0" w:color="auto"/>
        <w:bottom w:val="none" w:sz="0" w:space="0" w:color="auto"/>
        <w:right w:val="none" w:sz="0" w:space="0" w:color="auto"/>
      </w:divBdr>
    </w:div>
    <w:div w:id="1298802647">
      <w:bodyDiv w:val="1"/>
      <w:marLeft w:val="0"/>
      <w:marRight w:val="0"/>
      <w:marTop w:val="0"/>
      <w:marBottom w:val="0"/>
      <w:divBdr>
        <w:top w:val="none" w:sz="0" w:space="0" w:color="auto"/>
        <w:left w:val="none" w:sz="0" w:space="0" w:color="auto"/>
        <w:bottom w:val="none" w:sz="0" w:space="0" w:color="auto"/>
        <w:right w:val="none" w:sz="0" w:space="0" w:color="auto"/>
      </w:divBdr>
    </w:div>
    <w:div w:id="1302080317">
      <w:bodyDiv w:val="1"/>
      <w:marLeft w:val="0"/>
      <w:marRight w:val="0"/>
      <w:marTop w:val="0"/>
      <w:marBottom w:val="0"/>
      <w:divBdr>
        <w:top w:val="none" w:sz="0" w:space="0" w:color="auto"/>
        <w:left w:val="none" w:sz="0" w:space="0" w:color="auto"/>
        <w:bottom w:val="none" w:sz="0" w:space="0" w:color="auto"/>
        <w:right w:val="none" w:sz="0" w:space="0" w:color="auto"/>
      </w:divBdr>
      <w:divsChild>
        <w:div w:id="1098913816">
          <w:marLeft w:val="0"/>
          <w:marRight w:val="0"/>
          <w:marTop w:val="0"/>
          <w:marBottom w:val="0"/>
          <w:divBdr>
            <w:top w:val="none" w:sz="0" w:space="0" w:color="auto"/>
            <w:left w:val="none" w:sz="0" w:space="0" w:color="auto"/>
            <w:bottom w:val="none" w:sz="0" w:space="0" w:color="auto"/>
            <w:right w:val="none" w:sz="0" w:space="0" w:color="auto"/>
          </w:divBdr>
        </w:div>
      </w:divsChild>
    </w:div>
    <w:div w:id="1309017240">
      <w:bodyDiv w:val="1"/>
      <w:marLeft w:val="0"/>
      <w:marRight w:val="0"/>
      <w:marTop w:val="0"/>
      <w:marBottom w:val="0"/>
      <w:divBdr>
        <w:top w:val="none" w:sz="0" w:space="0" w:color="auto"/>
        <w:left w:val="none" w:sz="0" w:space="0" w:color="auto"/>
        <w:bottom w:val="none" w:sz="0" w:space="0" w:color="auto"/>
        <w:right w:val="none" w:sz="0" w:space="0" w:color="auto"/>
      </w:divBdr>
    </w:div>
    <w:div w:id="1321544007">
      <w:bodyDiv w:val="1"/>
      <w:marLeft w:val="0"/>
      <w:marRight w:val="0"/>
      <w:marTop w:val="0"/>
      <w:marBottom w:val="0"/>
      <w:divBdr>
        <w:top w:val="none" w:sz="0" w:space="0" w:color="auto"/>
        <w:left w:val="none" w:sz="0" w:space="0" w:color="auto"/>
        <w:bottom w:val="none" w:sz="0" w:space="0" w:color="auto"/>
        <w:right w:val="none" w:sz="0" w:space="0" w:color="auto"/>
      </w:divBdr>
    </w:div>
    <w:div w:id="1356887172">
      <w:bodyDiv w:val="1"/>
      <w:marLeft w:val="0"/>
      <w:marRight w:val="0"/>
      <w:marTop w:val="0"/>
      <w:marBottom w:val="0"/>
      <w:divBdr>
        <w:top w:val="none" w:sz="0" w:space="0" w:color="auto"/>
        <w:left w:val="none" w:sz="0" w:space="0" w:color="auto"/>
        <w:bottom w:val="none" w:sz="0" w:space="0" w:color="auto"/>
        <w:right w:val="none" w:sz="0" w:space="0" w:color="auto"/>
      </w:divBdr>
    </w:div>
    <w:div w:id="1402294622">
      <w:bodyDiv w:val="1"/>
      <w:marLeft w:val="0"/>
      <w:marRight w:val="0"/>
      <w:marTop w:val="0"/>
      <w:marBottom w:val="0"/>
      <w:divBdr>
        <w:top w:val="none" w:sz="0" w:space="0" w:color="auto"/>
        <w:left w:val="none" w:sz="0" w:space="0" w:color="auto"/>
        <w:bottom w:val="none" w:sz="0" w:space="0" w:color="auto"/>
        <w:right w:val="none" w:sz="0" w:space="0" w:color="auto"/>
      </w:divBdr>
    </w:div>
    <w:div w:id="1461025298">
      <w:bodyDiv w:val="1"/>
      <w:marLeft w:val="0"/>
      <w:marRight w:val="0"/>
      <w:marTop w:val="0"/>
      <w:marBottom w:val="0"/>
      <w:divBdr>
        <w:top w:val="none" w:sz="0" w:space="0" w:color="auto"/>
        <w:left w:val="none" w:sz="0" w:space="0" w:color="auto"/>
        <w:bottom w:val="none" w:sz="0" w:space="0" w:color="auto"/>
        <w:right w:val="none" w:sz="0" w:space="0" w:color="auto"/>
      </w:divBdr>
    </w:div>
    <w:div w:id="1489906426">
      <w:bodyDiv w:val="1"/>
      <w:marLeft w:val="0"/>
      <w:marRight w:val="0"/>
      <w:marTop w:val="0"/>
      <w:marBottom w:val="0"/>
      <w:divBdr>
        <w:top w:val="none" w:sz="0" w:space="0" w:color="auto"/>
        <w:left w:val="none" w:sz="0" w:space="0" w:color="auto"/>
        <w:bottom w:val="none" w:sz="0" w:space="0" w:color="auto"/>
        <w:right w:val="none" w:sz="0" w:space="0" w:color="auto"/>
      </w:divBdr>
    </w:div>
    <w:div w:id="1546529257">
      <w:bodyDiv w:val="1"/>
      <w:marLeft w:val="0"/>
      <w:marRight w:val="0"/>
      <w:marTop w:val="0"/>
      <w:marBottom w:val="0"/>
      <w:divBdr>
        <w:top w:val="none" w:sz="0" w:space="0" w:color="auto"/>
        <w:left w:val="none" w:sz="0" w:space="0" w:color="auto"/>
        <w:bottom w:val="none" w:sz="0" w:space="0" w:color="auto"/>
        <w:right w:val="none" w:sz="0" w:space="0" w:color="auto"/>
      </w:divBdr>
    </w:div>
    <w:div w:id="1546914261">
      <w:bodyDiv w:val="1"/>
      <w:marLeft w:val="0"/>
      <w:marRight w:val="0"/>
      <w:marTop w:val="0"/>
      <w:marBottom w:val="0"/>
      <w:divBdr>
        <w:top w:val="none" w:sz="0" w:space="0" w:color="auto"/>
        <w:left w:val="none" w:sz="0" w:space="0" w:color="auto"/>
        <w:bottom w:val="none" w:sz="0" w:space="0" w:color="auto"/>
        <w:right w:val="none" w:sz="0" w:space="0" w:color="auto"/>
      </w:divBdr>
    </w:div>
    <w:div w:id="1569920647">
      <w:bodyDiv w:val="1"/>
      <w:marLeft w:val="0"/>
      <w:marRight w:val="0"/>
      <w:marTop w:val="0"/>
      <w:marBottom w:val="0"/>
      <w:divBdr>
        <w:top w:val="none" w:sz="0" w:space="0" w:color="auto"/>
        <w:left w:val="none" w:sz="0" w:space="0" w:color="auto"/>
        <w:bottom w:val="none" w:sz="0" w:space="0" w:color="auto"/>
        <w:right w:val="none" w:sz="0" w:space="0" w:color="auto"/>
      </w:divBdr>
    </w:div>
    <w:div w:id="1619992441">
      <w:bodyDiv w:val="1"/>
      <w:marLeft w:val="0"/>
      <w:marRight w:val="0"/>
      <w:marTop w:val="0"/>
      <w:marBottom w:val="0"/>
      <w:divBdr>
        <w:top w:val="none" w:sz="0" w:space="0" w:color="auto"/>
        <w:left w:val="none" w:sz="0" w:space="0" w:color="auto"/>
        <w:bottom w:val="none" w:sz="0" w:space="0" w:color="auto"/>
        <w:right w:val="none" w:sz="0" w:space="0" w:color="auto"/>
      </w:divBdr>
    </w:div>
    <w:div w:id="1654677397">
      <w:bodyDiv w:val="1"/>
      <w:marLeft w:val="0"/>
      <w:marRight w:val="0"/>
      <w:marTop w:val="0"/>
      <w:marBottom w:val="0"/>
      <w:divBdr>
        <w:top w:val="none" w:sz="0" w:space="0" w:color="auto"/>
        <w:left w:val="none" w:sz="0" w:space="0" w:color="auto"/>
        <w:bottom w:val="none" w:sz="0" w:space="0" w:color="auto"/>
        <w:right w:val="none" w:sz="0" w:space="0" w:color="auto"/>
      </w:divBdr>
    </w:div>
    <w:div w:id="1665621502">
      <w:bodyDiv w:val="1"/>
      <w:marLeft w:val="0"/>
      <w:marRight w:val="0"/>
      <w:marTop w:val="0"/>
      <w:marBottom w:val="0"/>
      <w:divBdr>
        <w:top w:val="none" w:sz="0" w:space="0" w:color="auto"/>
        <w:left w:val="none" w:sz="0" w:space="0" w:color="auto"/>
        <w:bottom w:val="none" w:sz="0" w:space="0" w:color="auto"/>
        <w:right w:val="none" w:sz="0" w:space="0" w:color="auto"/>
      </w:divBdr>
    </w:div>
    <w:div w:id="1706322169">
      <w:bodyDiv w:val="1"/>
      <w:marLeft w:val="0"/>
      <w:marRight w:val="0"/>
      <w:marTop w:val="0"/>
      <w:marBottom w:val="0"/>
      <w:divBdr>
        <w:top w:val="none" w:sz="0" w:space="0" w:color="auto"/>
        <w:left w:val="none" w:sz="0" w:space="0" w:color="auto"/>
        <w:bottom w:val="none" w:sz="0" w:space="0" w:color="auto"/>
        <w:right w:val="none" w:sz="0" w:space="0" w:color="auto"/>
      </w:divBdr>
    </w:div>
    <w:div w:id="1726442063">
      <w:bodyDiv w:val="1"/>
      <w:marLeft w:val="0"/>
      <w:marRight w:val="0"/>
      <w:marTop w:val="0"/>
      <w:marBottom w:val="0"/>
      <w:divBdr>
        <w:top w:val="none" w:sz="0" w:space="0" w:color="auto"/>
        <w:left w:val="none" w:sz="0" w:space="0" w:color="auto"/>
        <w:bottom w:val="none" w:sz="0" w:space="0" w:color="auto"/>
        <w:right w:val="none" w:sz="0" w:space="0" w:color="auto"/>
      </w:divBdr>
    </w:div>
    <w:div w:id="1773426994">
      <w:bodyDiv w:val="1"/>
      <w:marLeft w:val="0"/>
      <w:marRight w:val="0"/>
      <w:marTop w:val="0"/>
      <w:marBottom w:val="0"/>
      <w:divBdr>
        <w:top w:val="none" w:sz="0" w:space="0" w:color="auto"/>
        <w:left w:val="none" w:sz="0" w:space="0" w:color="auto"/>
        <w:bottom w:val="none" w:sz="0" w:space="0" w:color="auto"/>
        <w:right w:val="none" w:sz="0" w:space="0" w:color="auto"/>
      </w:divBdr>
    </w:div>
    <w:div w:id="1796563214">
      <w:bodyDiv w:val="1"/>
      <w:marLeft w:val="0"/>
      <w:marRight w:val="0"/>
      <w:marTop w:val="0"/>
      <w:marBottom w:val="0"/>
      <w:divBdr>
        <w:top w:val="none" w:sz="0" w:space="0" w:color="auto"/>
        <w:left w:val="none" w:sz="0" w:space="0" w:color="auto"/>
        <w:bottom w:val="none" w:sz="0" w:space="0" w:color="auto"/>
        <w:right w:val="none" w:sz="0" w:space="0" w:color="auto"/>
      </w:divBdr>
      <w:divsChild>
        <w:div w:id="145632466">
          <w:marLeft w:val="0"/>
          <w:marRight w:val="0"/>
          <w:marTop w:val="0"/>
          <w:marBottom w:val="0"/>
          <w:divBdr>
            <w:top w:val="none" w:sz="0" w:space="0" w:color="auto"/>
            <w:left w:val="none" w:sz="0" w:space="0" w:color="auto"/>
            <w:bottom w:val="none" w:sz="0" w:space="0" w:color="auto"/>
            <w:right w:val="none" w:sz="0" w:space="0" w:color="auto"/>
          </w:divBdr>
        </w:div>
        <w:div w:id="62073846">
          <w:marLeft w:val="0"/>
          <w:marRight w:val="0"/>
          <w:marTop w:val="0"/>
          <w:marBottom w:val="0"/>
          <w:divBdr>
            <w:top w:val="none" w:sz="0" w:space="0" w:color="auto"/>
            <w:left w:val="none" w:sz="0" w:space="0" w:color="auto"/>
            <w:bottom w:val="none" w:sz="0" w:space="0" w:color="auto"/>
            <w:right w:val="none" w:sz="0" w:space="0" w:color="auto"/>
          </w:divBdr>
        </w:div>
        <w:div w:id="41903783">
          <w:marLeft w:val="0"/>
          <w:marRight w:val="0"/>
          <w:marTop w:val="0"/>
          <w:marBottom w:val="0"/>
          <w:divBdr>
            <w:top w:val="none" w:sz="0" w:space="0" w:color="auto"/>
            <w:left w:val="none" w:sz="0" w:space="0" w:color="auto"/>
            <w:bottom w:val="none" w:sz="0" w:space="0" w:color="auto"/>
            <w:right w:val="none" w:sz="0" w:space="0" w:color="auto"/>
          </w:divBdr>
        </w:div>
        <w:div w:id="1117792536">
          <w:marLeft w:val="0"/>
          <w:marRight w:val="0"/>
          <w:marTop w:val="0"/>
          <w:marBottom w:val="0"/>
          <w:divBdr>
            <w:top w:val="none" w:sz="0" w:space="0" w:color="auto"/>
            <w:left w:val="none" w:sz="0" w:space="0" w:color="auto"/>
            <w:bottom w:val="none" w:sz="0" w:space="0" w:color="auto"/>
            <w:right w:val="none" w:sz="0" w:space="0" w:color="auto"/>
          </w:divBdr>
        </w:div>
        <w:div w:id="2141067059">
          <w:marLeft w:val="0"/>
          <w:marRight w:val="0"/>
          <w:marTop w:val="0"/>
          <w:marBottom w:val="0"/>
          <w:divBdr>
            <w:top w:val="none" w:sz="0" w:space="0" w:color="auto"/>
            <w:left w:val="none" w:sz="0" w:space="0" w:color="auto"/>
            <w:bottom w:val="none" w:sz="0" w:space="0" w:color="auto"/>
            <w:right w:val="none" w:sz="0" w:space="0" w:color="auto"/>
          </w:divBdr>
        </w:div>
        <w:div w:id="335426651">
          <w:marLeft w:val="0"/>
          <w:marRight w:val="0"/>
          <w:marTop w:val="0"/>
          <w:marBottom w:val="0"/>
          <w:divBdr>
            <w:top w:val="none" w:sz="0" w:space="0" w:color="auto"/>
            <w:left w:val="none" w:sz="0" w:space="0" w:color="auto"/>
            <w:bottom w:val="none" w:sz="0" w:space="0" w:color="auto"/>
            <w:right w:val="none" w:sz="0" w:space="0" w:color="auto"/>
          </w:divBdr>
        </w:div>
        <w:div w:id="642932734">
          <w:marLeft w:val="0"/>
          <w:marRight w:val="0"/>
          <w:marTop w:val="0"/>
          <w:marBottom w:val="0"/>
          <w:divBdr>
            <w:top w:val="none" w:sz="0" w:space="0" w:color="auto"/>
            <w:left w:val="none" w:sz="0" w:space="0" w:color="auto"/>
            <w:bottom w:val="none" w:sz="0" w:space="0" w:color="auto"/>
            <w:right w:val="none" w:sz="0" w:space="0" w:color="auto"/>
          </w:divBdr>
        </w:div>
        <w:div w:id="1233079805">
          <w:marLeft w:val="0"/>
          <w:marRight w:val="0"/>
          <w:marTop w:val="0"/>
          <w:marBottom w:val="0"/>
          <w:divBdr>
            <w:top w:val="none" w:sz="0" w:space="0" w:color="auto"/>
            <w:left w:val="none" w:sz="0" w:space="0" w:color="auto"/>
            <w:bottom w:val="none" w:sz="0" w:space="0" w:color="auto"/>
            <w:right w:val="none" w:sz="0" w:space="0" w:color="auto"/>
          </w:divBdr>
        </w:div>
        <w:div w:id="215972217">
          <w:marLeft w:val="0"/>
          <w:marRight w:val="0"/>
          <w:marTop w:val="0"/>
          <w:marBottom w:val="0"/>
          <w:divBdr>
            <w:top w:val="none" w:sz="0" w:space="0" w:color="auto"/>
            <w:left w:val="none" w:sz="0" w:space="0" w:color="auto"/>
            <w:bottom w:val="none" w:sz="0" w:space="0" w:color="auto"/>
            <w:right w:val="none" w:sz="0" w:space="0" w:color="auto"/>
          </w:divBdr>
        </w:div>
        <w:div w:id="1280069873">
          <w:marLeft w:val="0"/>
          <w:marRight w:val="0"/>
          <w:marTop w:val="0"/>
          <w:marBottom w:val="0"/>
          <w:divBdr>
            <w:top w:val="none" w:sz="0" w:space="0" w:color="auto"/>
            <w:left w:val="none" w:sz="0" w:space="0" w:color="auto"/>
            <w:bottom w:val="none" w:sz="0" w:space="0" w:color="auto"/>
            <w:right w:val="none" w:sz="0" w:space="0" w:color="auto"/>
          </w:divBdr>
        </w:div>
        <w:div w:id="1361203762">
          <w:marLeft w:val="0"/>
          <w:marRight w:val="0"/>
          <w:marTop w:val="0"/>
          <w:marBottom w:val="0"/>
          <w:divBdr>
            <w:top w:val="none" w:sz="0" w:space="0" w:color="auto"/>
            <w:left w:val="none" w:sz="0" w:space="0" w:color="auto"/>
            <w:bottom w:val="none" w:sz="0" w:space="0" w:color="auto"/>
            <w:right w:val="none" w:sz="0" w:space="0" w:color="auto"/>
          </w:divBdr>
        </w:div>
        <w:div w:id="1615484000">
          <w:marLeft w:val="0"/>
          <w:marRight w:val="0"/>
          <w:marTop w:val="0"/>
          <w:marBottom w:val="0"/>
          <w:divBdr>
            <w:top w:val="none" w:sz="0" w:space="0" w:color="auto"/>
            <w:left w:val="none" w:sz="0" w:space="0" w:color="auto"/>
            <w:bottom w:val="none" w:sz="0" w:space="0" w:color="auto"/>
            <w:right w:val="none" w:sz="0" w:space="0" w:color="auto"/>
          </w:divBdr>
        </w:div>
        <w:div w:id="205456017">
          <w:marLeft w:val="0"/>
          <w:marRight w:val="0"/>
          <w:marTop w:val="0"/>
          <w:marBottom w:val="0"/>
          <w:divBdr>
            <w:top w:val="none" w:sz="0" w:space="0" w:color="auto"/>
            <w:left w:val="none" w:sz="0" w:space="0" w:color="auto"/>
            <w:bottom w:val="none" w:sz="0" w:space="0" w:color="auto"/>
            <w:right w:val="none" w:sz="0" w:space="0" w:color="auto"/>
          </w:divBdr>
        </w:div>
        <w:div w:id="238248425">
          <w:marLeft w:val="0"/>
          <w:marRight w:val="0"/>
          <w:marTop w:val="0"/>
          <w:marBottom w:val="0"/>
          <w:divBdr>
            <w:top w:val="none" w:sz="0" w:space="0" w:color="auto"/>
            <w:left w:val="none" w:sz="0" w:space="0" w:color="auto"/>
            <w:bottom w:val="none" w:sz="0" w:space="0" w:color="auto"/>
            <w:right w:val="none" w:sz="0" w:space="0" w:color="auto"/>
          </w:divBdr>
        </w:div>
        <w:div w:id="1310205310">
          <w:marLeft w:val="0"/>
          <w:marRight w:val="0"/>
          <w:marTop w:val="0"/>
          <w:marBottom w:val="0"/>
          <w:divBdr>
            <w:top w:val="none" w:sz="0" w:space="0" w:color="auto"/>
            <w:left w:val="none" w:sz="0" w:space="0" w:color="auto"/>
            <w:bottom w:val="none" w:sz="0" w:space="0" w:color="auto"/>
            <w:right w:val="none" w:sz="0" w:space="0" w:color="auto"/>
          </w:divBdr>
        </w:div>
        <w:div w:id="1624534393">
          <w:marLeft w:val="0"/>
          <w:marRight w:val="0"/>
          <w:marTop w:val="0"/>
          <w:marBottom w:val="0"/>
          <w:divBdr>
            <w:top w:val="none" w:sz="0" w:space="0" w:color="auto"/>
            <w:left w:val="none" w:sz="0" w:space="0" w:color="auto"/>
            <w:bottom w:val="none" w:sz="0" w:space="0" w:color="auto"/>
            <w:right w:val="none" w:sz="0" w:space="0" w:color="auto"/>
          </w:divBdr>
        </w:div>
        <w:div w:id="1736658243">
          <w:marLeft w:val="0"/>
          <w:marRight w:val="0"/>
          <w:marTop w:val="0"/>
          <w:marBottom w:val="0"/>
          <w:divBdr>
            <w:top w:val="none" w:sz="0" w:space="0" w:color="auto"/>
            <w:left w:val="none" w:sz="0" w:space="0" w:color="auto"/>
            <w:bottom w:val="none" w:sz="0" w:space="0" w:color="auto"/>
            <w:right w:val="none" w:sz="0" w:space="0" w:color="auto"/>
          </w:divBdr>
        </w:div>
        <w:div w:id="500580949">
          <w:marLeft w:val="0"/>
          <w:marRight w:val="0"/>
          <w:marTop w:val="0"/>
          <w:marBottom w:val="0"/>
          <w:divBdr>
            <w:top w:val="none" w:sz="0" w:space="0" w:color="auto"/>
            <w:left w:val="none" w:sz="0" w:space="0" w:color="auto"/>
            <w:bottom w:val="none" w:sz="0" w:space="0" w:color="auto"/>
            <w:right w:val="none" w:sz="0" w:space="0" w:color="auto"/>
          </w:divBdr>
        </w:div>
        <w:div w:id="1705911171">
          <w:marLeft w:val="0"/>
          <w:marRight w:val="0"/>
          <w:marTop w:val="0"/>
          <w:marBottom w:val="0"/>
          <w:divBdr>
            <w:top w:val="none" w:sz="0" w:space="0" w:color="auto"/>
            <w:left w:val="none" w:sz="0" w:space="0" w:color="auto"/>
            <w:bottom w:val="none" w:sz="0" w:space="0" w:color="auto"/>
            <w:right w:val="none" w:sz="0" w:space="0" w:color="auto"/>
          </w:divBdr>
        </w:div>
        <w:div w:id="1962566754">
          <w:marLeft w:val="0"/>
          <w:marRight w:val="0"/>
          <w:marTop w:val="0"/>
          <w:marBottom w:val="0"/>
          <w:divBdr>
            <w:top w:val="none" w:sz="0" w:space="0" w:color="auto"/>
            <w:left w:val="none" w:sz="0" w:space="0" w:color="auto"/>
            <w:bottom w:val="none" w:sz="0" w:space="0" w:color="auto"/>
            <w:right w:val="none" w:sz="0" w:space="0" w:color="auto"/>
          </w:divBdr>
        </w:div>
        <w:div w:id="581722656">
          <w:marLeft w:val="0"/>
          <w:marRight w:val="0"/>
          <w:marTop w:val="0"/>
          <w:marBottom w:val="0"/>
          <w:divBdr>
            <w:top w:val="none" w:sz="0" w:space="0" w:color="auto"/>
            <w:left w:val="none" w:sz="0" w:space="0" w:color="auto"/>
            <w:bottom w:val="none" w:sz="0" w:space="0" w:color="auto"/>
            <w:right w:val="none" w:sz="0" w:space="0" w:color="auto"/>
          </w:divBdr>
        </w:div>
        <w:div w:id="222067379">
          <w:marLeft w:val="0"/>
          <w:marRight w:val="0"/>
          <w:marTop w:val="0"/>
          <w:marBottom w:val="0"/>
          <w:divBdr>
            <w:top w:val="none" w:sz="0" w:space="0" w:color="auto"/>
            <w:left w:val="none" w:sz="0" w:space="0" w:color="auto"/>
            <w:bottom w:val="none" w:sz="0" w:space="0" w:color="auto"/>
            <w:right w:val="none" w:sz="0" w:space="0" w:color="auto"/>
          </w:divBdr>
        </w:div>
        <w:div w:id="1686324722">
          <w:marLeft w:val="0"/>
          <w:marRight w:val="0"/>
          <w:marTop w:val="0"/>
          <w:marBottom w:val="0"/>
          <w:divBdr>
            <w:top w:val="none" w:sz="0" w:space="0" w:color="auto"/>
            <w:left w:val="none" w:sz="0" w:space="0" w:color="auto"/>
            <w:bottom w:val="none" w:sz="0" w:space="0" w:color="auto"/>
            <w:right w:val="none" w:sz="0" w:space="0" w:color="auto"/>
          </w:divBdr>
        </w:div>
        <w:div w:id="1786118838">
          <w:marLeft w:val="0"/>
          <w:marRight w:val="0"/>
          <w:marTop w:val="0"/>
          <w:marBottom w:val="0"/>
          <w:divBdr>
            <w:top w:val="none" w:sz="0" w:space="0" w:color="auto"/>
            <w:left w:val="none" w:sz="0" w:space="0" w:color="auto"/>
            <w:bottom w:val="none" w:sz="0" w:space="0" w:color="auto"/>
            <w:right w:val="none" w:sz="0" w:space="0" w:color="auto"/>
          </w:divBdr>
        </w:div>
        <w:div w:id="2088458040">
          <w:marLeft w:val="0"/>
          <w:marRight w:val="0"/>
          <w:marTop w:val="0"/>
          <w:marBottom w:val="0"/>
          <w:divBdr>
            <w:top w:val="none" w:sz="0" w:space="0" w:color="auto"/>
            <w:left w:val="none" w:sz="0" w:space="0" w:color="auto"/>
            <w:bottom w:val="none" w:sz="0" w:space="0" w:color="auto"/>
            <w:right w:val="none" w:sz="0" w:space="0" w:color="auto"/>
          </w:divBdr>
        </w:div>
      </w:divsChild>
    </w:div>
    <w:div w:id="1835028901">
      <w:bodyDiv w:val="1"/>
      <w:marLeft w:val="0"/>
      <w:marRight w:val="0"/>
      <w:marTop w:val="0"/>
      <w:marBottom w:val="0"/>
      <w:divBdr>
        <w:top w:val="none" w:sz="0" w:space="0" w:color="auto"/>
        <w:left w:val="none" w:sz="0" w:space="0" w:color="auto"/>
        <w:bottom w:val="none" w:sz="0" w:space="0" w:color="auto"/>
        <w:right w:val="none" w:sz="0" w:space="0" w:color="auto"/>
      </w:divBdr>
    </w:div>
    <w:div w:id="1880974923">
      <w:bodyDiv w:val="1"/>
      <w:marLeft w:val="0"/>
      <w:marRight w:val="0"/>
      <w:marTop w:val="0"/>
      <w:marBottom w:val="0"/>
      <w:divBdr>
        <w:top w:val="none" w:sz="0" w:space="0" w:color="auto"/>
        <w:left w:val="none" w:sz="0" w:space="0" w:color="auto"/>
        <w:bottom w:val="none" w:sz="0" w:space="0" w:color="auto"/>
        <w:right w:val="none" w:sz="0" w:space="0" w:color="auto"/>
      </w:divBdr>
    </w:div>
    <w:div w:id="1926260711">
      <w:bodyDiv w:val="1"/>
      <w:marLeft w:val="0"/>
      <w:marRight w:val="0"/>
      <w:marTop w:val="0"/>
      <w:marBottom w:val="0"/>
      <w:divBdr>
        <w:top w:val="none" w:sz="0" w:space="0" w:color="auto"/>
        <w:left w:val="none" w:sz="0" w:space="0" w:color="auto"/>
        <w:bottom w:val="none" w:sz="0" w:space="0" w:color="auto"/>
        <w:right w:val="none" w:sz="0" w:space="0" w:color="auto"/>
      </w:divBdr>
    </w:div>
    <w:div w:id="1954050372">
      <w:bodyDiv w:val="1"/>
      <w:marLeft w:val="0"/>
      <w:marRight w:val="0"/>
      <w:marTop w:val="0"/>
      <w:marBottom w:val="0"/>
      <w:divBdr>
        <w:top w:val="none" w:sz="0" w:space="0" w:color="auto"/>
        <w:left w:val="none" w:sz="0" w:space="0" w:color="auto"/>
        <w:bottom w:val="none" w:sz="0" w:space="0" w:color="auto"/>
        <w:right w:val="none" w:sz="0" w:space="0" w:color="auto"/>
      </w:divBdr>
    </w:div>
    <w:div w:id="1954240406">
      <w:bodyDiv w:val="1"/>
      <w:marLeft w:val="0"/>
      <w:marRight w:val="0"/>
      <w:marTop w:val="0"/>
      <w:marBottom w:val="0"/>
      <w:divBdr>
        <w:top w:val="none" w:sz="0" w:space="0" w:color="auto"/>
        <w:left w:val="none" w:sz="0" w:space="0" w:color="auto"/>
        <w:bottom w:val="none" w:sz="0" w:space="0" w:color="auto"/>
        <w:right w:val="none" w:sz="0" w:space="0" w:color="auto"/>
      </w:divBdr>
      <w:divsChild>
        <w:div w:id="466165278">
          <w:marLeft w:val="0"/>
          <w:marRight w:val="0"/>
          <w:marTop w:val="0"/>
          <w:marBottom w:val="0"/>
          <w:divBdr>
            <w:top w:val="none" w:sz="0" w:space="0" w:color="auto"/>
            <w:left w:val="none" w:sz="0" w:space="0" w:color="auto"/>
            <w:bottom w:val="none" w:sz="0" w:space="0" w:color="auto"/>
            <w:right w:val="none" w:sz="0" w:space="0" w:color="auto"/>
          </w:divBdr>
        </w:div>
      </w:divsChild>
    </w:div>
    <w:div w:id="1956979474">
      <w:bodyDiv w:val="1"/>
      <w:marLeft w:val="0"/>
      <w:marRight w:val="0"/>
      <w:marTop w:val="0"/>
      <w:marBottom w:val="0"/>
      <w:divBdr>
        <w:top w:val="none" w:sz="0" w:space="0" w:color="auto"/>
        <w:left w:val="none" w:sz="0" w:space="0" w:color="auto"/>
        <w:bottom w:val="none" w:sz="0" w:space="0" w:color="auto"/>
        <w:right w:val="none" w:sz="0" w:space="0" w:color="auto"/>
      </w:divBdr>
    </w:div>
    <w:div w:id="2020962132">
      <w:bodyDiv w:val="1"/>
      <w:marLeft w:val="0"/>
      <w:marRight w:val="0"/>
      <w:marTop w:val="0"/>
      <w:marBottom w:val="0"/>
      <w:divBdr>
        <w:top w:val="none" w:sz="0" w:space="0" w:color="auto"/>
        <w:left w:val="none" w:sz="0" w:space="0" w:color="auto"/>
        <w:bottom w:val="none" w:sz="0" w:space="0" w:color="auto"/>
        <w:right w:val="none" w:sz="0" w:space="0" w:color="auto"/>
      </w:divBdr>
    </w:div>
    <w:div w:id="2080246336">
      <w:bodyDiv w:val="1"/>
      <w:marLeft w:val="0"/>
      <w:marRight w:val="0"/>
      <w:marTop w:val="0"/>
      <w:marBottom w:val="0"/>
      <w:divBdr>
        <w:top w:val="none" w:sz="0" w:space="0" w:color="auto"/>
        <w:left w:val="none" w:sz="0" w:space="0" w:color="auto"/>
        <w:bottom w:val="none" w:sz="0" w:space="0" w:color="auto"/>
        <w:right w:val="none" w:sz="0" w:space="0" w:color="auto"/>
      </w:divBdr>
    </w:div>
    <w:div w:id="2086879339">
      <w:bodyDiv w:val="1"/>
      <w:marLeft w:val="0"/>
      <w:marRight w:val="0"/>
      <w:marTop w:val="0"/>
      <w:marBottom w:val="0"/>
      <w:divBdr>
        <w:top w:val="none" w:sz="0" w:space="0" w:color="auto"/>
        <w:left w:val="none" w:sz="0" w:space="0" w:color="auto"/>
        <w:bottom w:val="none" w:sz="0" w:space="0" w:color="auto"/>
        <w:right w:val="none" w:sz="0" w:space="0" w:color="auto"/>
      </w:divBdr>
    </w:div>
    <w:div w:id="2114089510">
      <w:bodyDiv w:val="1"/>
      <w:marLeft w:val="0"/>
      <w:marRight w:val="0"/>
      <w:marTop w:val="0"/>
      <w:marBottom w:val="0"/>
      <w:divBdr>
        <w:top w:val="none" w:sz="0" w:space="0" w:color="auto"/>
        <w:left w:val="none" w:sz="0" w:space="0" w:color="auto"/>
        <w:bottom w:val="none" w:sz="0" w:space="0" w:color="auto"/>
        <w:right w:val="none" w:sz="0" w:space="0" w:color="auto"/>
      </w:divBdr>
    </w:div>
    <w:div w:id="214561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kerSoriaCIEMAT/LAIC_CTS_CIEMA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iemat.es/portal.do?TR=A&amp;IDR=1&amp;identificador=945"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746A7-6A8E-413E-9343-77C122429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18</Pages>
  <Words>5550</Words>
  <Characters>30527</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Soria Royuela, Ramon Iker</dc:creator>
  <cp:keywords/>
  <dc:description/>
  <cp:lastModifiedBy>Soria Royuela, Ramon Iker</cp:lastModifiedBy>
  <cp:revision>8</cp:revision>
  <cp:lastPrinted>2024-01-24T11:22:00Z</cp:lastPrinted>
  <dcterms:created xsi:type="dcterms:W3CDTF">2024-01-24T14:59:00Z</dcterms:created>
  <dcterms:modified xsi:type="dcterms:W3CDTF">2024-02-08T09:33:00Z</dcterms:modified>
</cp:coreProperties>
</file>